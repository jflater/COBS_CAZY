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0B222" w14:textId="276FD9E0" w:rsidR="00B92E4A" w:rsidRPr="00134E36" w:rsidRDefault="00DA26A4" w:rsidP="00134E36">
      <w:pPr>
        <w:spacing w:after="0" w:line="240" w:lineRule="auto"/>
        <w:rPr>
          <w:lang w:val="en-US"/>
        </w:rPr>
      </w:pPr>
      <w:r w:rsidRPr="00134E36">
        <w:rPr>
          <w:lang w:val="en-US"/>
        </w:rPr>
        <w:t xml:space="preserve">Feed in summer, rest in winter: </w:t>
      </w:r>
      <w:r w:rsidR="00322895">
        <w:rPr>
          <w:lang w:val="en-US"/>
        </w:rPr>
        <w:t>M</w:t>
      </w:r>
      <w:r w:rsidR="00B92E4A" w:rsidRPr="00134E36">
        <w:rPr>
          <w:lang w:val="en-US"/>
        </w:rPr>
        <w:t>icrobial carbon utilization in forest topsoil</w:t>
      </w:r>
    </w:p>
    <w:p w14:paraId="4E4ECFDC" w14:textId="77777777" w:rsidR="00B92E4A" w:rsidRPr="00134E36" w:rsidRDefault="00B92E4A" w:rsidP="00134E36">
      <w:pPr>
        <w:spacing w:after="0" w:line="240" w:lineRule="auto"/>
        <w:rPr>
          <w:lang w:val="en-US"/>
        </w:rPr>
      </w:pPr>
    </w:p>
    <w:p w14:paraId="620FEF74" w14:textId="7C23FF3C" w:rsidR="00B92E4A" w:rsidRPr="00134E36" w:rsidRDefault="00B92E4A" w:rsidP="00134E36">
      <w:pPr>
        <w:spacing w:after="0" w:line="240" w:lineRule="auto"/>
        <w:rPr>
          <w:lang w:val="en-US"/>
        </w:rPr>
      </w:pPr>
      <w:r w:rsidRPr="00134E36">
        <w:rPr>
          <w:lang w:val="en-US"/>
        </w:rPr>
        <w:t xml:space="preserve">Lucia </w:t>
      </w:r>
      <w:proofErr w:type="spellStart"/>
      <w:r w:rsidRPr="00134E36">
        <w:rPr>
          <w:lang w:val="en-US"/>
        </w:rPr>
        <w:t>Žifčáková</w:t>
      </w:r>
      <w:proofErr w:type="spellEnd"/>
      <w:r w:rsidRPr="00134E36">
        <w:rPr>
          <w:color w:val="000000" w:themeColor="text1"/>
          <w:vertAlign w:val="superscript"/>
          <w:lang w:val="en-GB"/>
        </w:rPr>
        <w:t>1</w:t>
      </w:r>
      <w:r w:rsidRPr="00134E36">
        <w:rPr>
          <w:lang w:val="en-US"/>
        </w:rPr>
        <w:t xml:space="preserve">, </w:t>
      </w:r>
      <w:proofErr w:type="spellStart"/>
      <w:r w:rsidRPr="00134E36">
        <w:rPr>
          <w:lang w:val="en-US"/>
        </w:rPr>
        <w:t>Tomáš</w:t>
      </w:r>
      <w:proofErr w:type="spellEnd"/>
      <w:r w:rsidRPr="00134E36">
        <w:rPr>
          <w:lang w:val="en-US"/>
        </w:rPr>
        <w:t xml:space="preserve"> </w:t>
      </w:r>
      <w:proofErr w:type="spellStart"/>
      <w:r w:rsidRPr="00134E36">
        <w:rPr>
          <w:lang w:val="en-US"/>
        </w:rPr>
        <w:t>Větrovský</w:t>
      </w:r>
      <w:proofErr w:type="spellEnd"/>
      <w:r w:rsidRPr="00134E36">
        <w:rPr>
          <w:color w:val="000000" w:themeColor="text1"/>
          <w:vertAlign w:val="superscript"/>
          <w:lang w:val="en-GB"/>
        </w:rPr>
        <w:t>1</w:t>
      </w:r>
      <w:r w:rsidRPr="00134E36">
        <w:rPr>
          <w:lang w:val="en-US"/>
        </w:rPr>
        <w:t>, Vincent Lombard</w:t>
      </w:r>
      <w:r w:rsidRPr="00134E36">
        <w:rPr>
          <w:color w:val="000000" w:themeColor="text1"/>
          <w:vertAlign w:val="superscript"/>
          <w:lang w:val="en-GB"/>
        </w:rPr>
        <w:t>2</w:t>
      </w:r>
      <w:r w:rsidR="00C55C37" w:rsidRPr="00134E36">
        <w:rPr>
          <w:color w:val="000000" w:themeColor="text1"/>
          <w:vertAlign w:val="superscript"/>
          <w:lang w:val="en-GB"/>
        </w:rPr>
        <w:t>,3</w:t>
      </w:r>
      <w:r w:rsidRPr="00134E36">
        <w:rPr>
          <w:lang w:val="en-US"/>
        </w:rPr>
        <w:t>, Ber</w:t>
      </w:r>
      <w:r w:rsidR="00A6481A">
        <w:rPr>
          <w:lang w:val="en-US"/>
        </w:rPr>
        <w:t>nard</w:t>
      </w:r>
      <w:r w:rsidRPr="00134E36">
        <w:rPr>
          <w:lang w:val="en-US"/>
        </w:rPr>
        <w:t xml:space="preserve"> </w:t>
      </w:r>
      <w:proofErr w:type="spellStart"/>
      <w:r w:rsidRPr="00134E36">
        <w:rPr>
          <w:lang w:val="en-US"/>
        </w:rPr>
        <w:t>Henrissat</w:t>
      </w:r>
      <w:proofErr w:type="spellEnd"/>
      <w:r w:rsidRPr="00134E36">
        <w:rPr>
          <w:color w:val="000000" w:themeColor="text1"/>
          <w:vertAlign w:val="superscript"/>
          <w:lang w:val="en-GB"/>
        </w:rPr>
        <w:t>2</w:t>
      </w:r>
      <w:r w:rsidR="00C55C37" w:rsidRPr="00134E36">
        <w:rPr>
          <w:color w:val="000000" w:themeColor="text1"/>
          <w:vertAlign w:val="superscript"/>
          <w:lang w:val="en-GB"/>
        </w:rPr>
        <w:t>,3,4</w:t>
      </w:r>
      <w:r w:rsidRPr="00134E36">
        <w:rPr>
          <w:lang w:val="en-US"/>
        </w:rPr>
        <w:t xml:space="preserve">, </w:t>
      </w:r>
      <w:r w:rsidR="00F833A8" w:rsidRPr="00134E36">
        <w:rPr>
          <w:lang w:val="en-US"/>
        </w:rPr>
        <w:t>Adina Howe</w:t>
      </w:r>
      <w:r w:rsidR="00F833A8" w:rsidRPr="00134E36">
        <w:rPr>
          <w:vertAlign w:val="superscript"/>
          <w:lang w:val="en-US"/>
        </w:rPr>
        <w:t>5</w:t>
      </w:r>
      <w:r w:rsidR="00F833A8" w:rsidRPr="00134E36">
        <w:rPr>
          <w:lang w:val="en-US"/>
        </w:rPr>
        <w:t xml:space="preserve">, </w:t>
      </w:r>
      <w:r w:rsidRPr="00134E36">
        <w:rPr>
          <w:lang w:val="en-US"/>
        </w:rPr>
        <w:t xml:space="preserve">Petr </w:t>
      </w:r>
      <w:proofErr w:type="spellStart"/>
      <w:r w:rsidRPr="00134E36">
        <w:rPr>
          <w:lang w:val="en-US"/>
        </w:rPr>
        <w:t>Baldrian</w:t>
      </w:r>
      <w:proofErr w:type="spellEnd"/>
      <w:r w:rsidRPr="00134E36">
        <w:rPr>
          <w:color w:val="000000" w:themeColor="text1"/>
          <w:vertAlign w:val="superscript"/>
          <w:lang w:val="en-GB"/>
        </w:rPr>
        <w:t>1</w:t>
      </w:r>
    </w:p>
    <w:p w14:paraId="513EA029" w14:textId="77777777" w:rsidR="00B92E4A" w:rsidRPr="00134E36" w:rsidRDefault="00B92E4A" w:rsidP="00134E36">
      <w:pPr>
        <w:spacing w:after="0" w:line="240" w:lineRule="auto"/>
        <w:rPr>
          <w:lang w:val="en-US"/>
        </w:rPr>
      </w:pPr>
    </w:p>
    <w:p w14:paraId="52E72CE9" w14:textId="77777777" w:rsidR="00B92E4A" w:rsidRPr="00134E36" w:rsidRDefault="00B92E4A" w:rsidP="00134E36">
      <w:pPr>
        <w:spacing w:after="0" w:line="240" w:lineRule="auto"/>
        <w:rPr>
          <w:color w:val="000000" w:themeColor="text1"/>
          <w:lang w:val="en-GB"/>
        </w:rPr>
      </w:pPr>
      <w:r w:rsidRPr="00134E36">
        <w:rPr>
          <w:color w:val="000000" w:themeColor="text1"/>
          <w:vertAlign w:val="superscript"/>
          <w:lang w:val="en-GB"/>
        </w:rPr>
        <w:t>1</w:t>
      </w:r>
      <w:r w:rsidRPr="00134E36">
        <w:rPr>
          <w:color w:val="000000" w:themeColor="text1"/>
          <w:lang w:val="en-GB"/>
        </w:rPr>
        <w:t xml:space="preserve"> Institute of Microbiology of the ASCR, </w:t>
      </w:r>
      <w:proofErr w:type="spellStart"/>
      <w:r w:rsidRPr="00134E36">
        <w:rPr>
          <w:color w:val="000000" w:themeColor="text1"/>
          <w:lang w:val="en-GB"/>
        </w:rPr>
        <w:t>v.v.i</w:t>
      </w:r>
      <w:proofErr w:type="spellEnd"/>
      <w:r w:rsidRPr="00134E36">
        <w:rPr>
          <w:color w:val="000000" w:themeColor="text1"/>
          <w:lang w:val="en-GB"/>
        </w:rPr>
        <w:t xml:space="preserve">., </w:t>
      </w:r>
      <w:proofErr w:type="spellStart"/>
      <w:r w:rsidRPr="00134E36">
        <w:rPr>
          <w:color w:val="000000" w:themeColor="text1"/>
          <w:lang w:val="en-GB"/>
        </w:rPr>
        <w:t>Vídeňská</w:t>
      </w:r>
      <w:proofErr w:type="spellEnd"/>
      <w:r w:rsidRPr="00134E36">
        <w:rPr>
          <w:color w:val="000000" w:themeColor="text1"/>
          <w:lang w:val="en-GB"/>
        </w:rPr>
        <w:t xml:space="preserve"> 1083, 14220 Praha 4, Czech Republic</w:t>
      </w:r>
    </w:p>
    <w:p w14:paraId="762D3F2A" w14:textId="77777777" w:rsidR="00C55C37" w:rsidRPr="00134E36" w:rsidRDefault="00B92E4A" w:rsidP="00134E36">
      <w:pPr>
        <w:spacing w:after="0" w:line="240" w:lineRule="auto"/>
        <w:rPr>
          <w:color w:val="000000" w:themeColor="text1"/>
          <w:lang w:val="en-GB"/>
        </w:rPr>
      </w:pPr>
      <w:r w:rsidRPr="00134E36">
        <w:rPr>
          <w:color w:val="000000" w:themeColor="text1"/>
          <w:vertAlign w:val="superscript"/>
          <w:lang w:val="en-GB"/>
        </w:rPr>
        <w:t>2</w:t>
      </w:r>
      <w:r w:rsidRPr="00134E36">
        <w:rPr>
          <w:color w:val="000000" w:themeColor="text1"/>
          <w:lang w:val="en-GB"/>
        </w:rPr>
        <w:t xml:space="preserve"> </w:t>
      </w:r>
      <w:r w:rsidR="00C55C37" w:rsidRPr="00134E36">
        <w:rPr>
          <w:color w:val="000000" w:themeColor="text1"/>
          <w:lang w:val="en-GB"/>
        </w:rPr>
        <w:t xml:space="preserve">Architecture et </w:t>
      </w:r>
      <w:proofErr w:type="spellStart"/>
      <w:r w:rsidR="00C55C37" w:rsidRPr="00134E36">
        <w:rPr>
          <w:color w:val="000000" w:themeColor="text1"/>
          <w:lang w:val="en-GB"/>
        </w:rPr>
        <w:t>Fonction</w:t>
      </w:r>
      <w:proofErr w:type="spellEnd"/>
      <w:r w:rsidR="00C55C37" w:rsidRPr="00134E36">
        <w:rPr>
          <w:color w:val="000000" w:themeColor="text1"/>
          <w:lang w:val="en-GB"/>
        </w:rPr>
        <w:t xml:space="preserve"> des </w:t>
      </w:r>
      <w:proofErr w:type="spellStart"/>
      <w:r w:rsidR="00C55C37" w:rsidRPr="00134E36">
        <w:rPr>
          <w:color w:val="000000" w:themeColor="text1"/>
          <w:lang w:val="en-GB"/>
        </w:rPr>
        <w:t>Macromolécules</w:t>
      </w:r>
      <w:proofErr w:type="spellEnd"/>
      <w:r w:rsidR="00C55C37" w:rsidRPr="00134E36">
        <w:rPr>
          <w:color w:val="000000" w:themeColor="text1"/>
          <w:lang w:val="en-GB"/>
        </w:rPr>
        <w:t xml:space="preserve"> </w:t>
      </w:r>
      <w:proofErr w:type="spellStart"/>
      <w:r w:rsidR="00C55C37" w:rsidRPr="00134E36">
        <w:rPr>
          <w:color w:val="000000" w:themeColor="text1"/>
          <w:lang w:val="en-GB"/>
        </w:rPr>
        <w:t>Biologiques</w:t>
      </w:r>
      <w:proofErr w:type="spellEnd"/>
      <w:r w:rsidR="00C55C37" w:rsidRPr="00134E36">
        <w:rPr>
          <w:color w:val="000000" w:themeColor="text1"/>
          <w:lang w:val="en-GB"/>
        </w:rPr>
        <w:t xml:space="preserve">, CNRS, Aix-Marseille </w:t>
      </w:r>
      <w:proofErr w:type="spellStart"/>
      <w:r w:rsidR="00C55C37" w:rsidRPr="00134E36">
        <w:rPr>
          <w:color w:val="000000" w:themeColor="text1"/>
          <w:lang w:val="en-GB"/>
        </w:rPr>
        <w:t>Université</w:t>
      </w:r>
      <w:proofErr w:type="spellEnd"/>
      <w:r w:rsidR="00C55C37" w:rsidRPr="00134E36">
        <w:rPr>
          <w:color w:val="000000" w:themeColor="text1"/>
          <w:lang w:val="en-GB"/>
        </w:rPr>
        <w:t>, Marseille, France</w:t>
      </w:r>
    </w:p>
    <w:p w14:paraId="3A33E920" w14:textId="5F3406E8" w:rsidR="00C55C37" w:rsidRPr="00134E36" w:rsidRDefault="00C55C37" w:rsidP="00134E36">
      <w:pPr>
        <w:spacing w:after="0" w:line="240" w:lineRule="auto"/>
        <w:rPr>
          <w:color w:val="000000" w:themeColor="text1"/>
          <w:lang w:val="en-GB"/>
        </w:rPr>
      </w:pPr>
      <w:r w:rsidRPr="00134E36">
        <w:rPr>
          <w:color w:val="000000" w:themeColor="text1"/>
          <w:vertAlign w:val="superscript"/>
          <w:lang w:val="en-GB"/>
        </w:rPr>
        <w:t xml:space="preserve">3 </w:t>
      </w:r>
      <w:r w:rsidRPr="00134E36">
        <w:rPr>
          <w:color w:val="000000" w:themeColor="text1"/>
          <w:lang w:val="en-GB"/>
        </w:rPr>
        <w:t xml:space="preserve">INRA, USC 1408 AFMB, Marseille, France </w:t>
      </w:r>
    </w:p>
    <w:p w14:paraId="03D29E4F" w14:textId="33EC7216" w:rsidR="00C55C37" w:rsidRPr="00134E36" w:rsidRDefault="00C55C37" w:rsidP="00134E36">
      <w:pPr>
        <w:spacing w:after="0" w:line="240" w:lineRule="auto"/>
        <w:rPr>
          <w:color w:val="000000" w:themeColor="text1"/>
          <w:lang w:val="en-GB"/>
        </w:rPr>
      </w:pPr>
      <w:r w:rsidRPr="00134E36">
        <w:rPr>
          <w:color w:val="000000" w:themeColor="text1"/>
          <w:vertAlign w:val="superscript"/>
          <w:lang w:val="en-GB"/>
        </w:rPr>
        <w:t xml:space="preserve">4 </w:t>
      </w:r>
      <w:r w:rsidRPr="00134E36">
        <w:rPr>
          <w:color w:val="000000" w:themeColor="text1"/>
          <w:lang w:val="en-GB"/>
        </w:rPr>
        <w:t xml:space="preserve">Department of Biological Sciences, King </w:t>
      </w:r>
      <w:proofErr w:type="spellStart"/>
      <w:r w:rsidRPr="00134E36">
        <w:rPr>
          <w:color w:val="000000" w:themeColor="text1"/>
          <w:lang w:val="en-GB"/>
        </w:rPr>
        <w:t>Abdulaziz</w:t>
      </w:r>
      <w:proofErr w:type="spellEnd"/>
      <w:r w:rsidRPr="00134E36">
        <w:rPr>
          <w:color w:val="000000" w:themeColor="text1"/>
          <w:lang w:val="en-GB"/>
        </w:rPr>
        <w:t xml:space="preserve"> University, Jeddah, Saudi Arabia</w:t>
      </w:r>
    </w:p>
    <w:p w14:paraId="742DD8FD" w14:textId="4CFE4125" w:rsidR="00C55C37" w:rsidRPr="00134E36" w:rsidRDefault="00F833A8" w:rsidP="00134E36">
      <w:pPr>
        <w:spacing w:after="0" w:line="240" w:lineRule="auto"/>
        <w:rPr>
          <w:color w:val="000000" w:themeColor="text1"/>
          <w:lang w:val="en-GB"/>
        </w:rPr>
      </w:pPr>
      <w:r w:rsidRPr="00134E36">
        <w:rPr>
          <w:color w:val="000000" w:themeColor="text1"/>
          <w:vertAlign w:val="superscript"/>
          <w:lang w:val="en-GB"/>
        </w:rPr>
        <w:t>5</w:t>
      </w:r>
      <w:r w:rsidRPr="00134E36">
        <w:rPr>
          <w:color w:val="000000" w:themeColor="text1"/>
          <w:lang w:val="en-GB"/>
        </w:rPr>
        <w:t xml:space="preserve"> Iowa State University, Ames, IA, USA</w:t>
      </w:r>
    </w:p>
    <w:p w14:paraId="3C9327CB" w14:textId="77777777" w:rsidR="00F833A8" w:rsidRPr="00134E36" w:rsidRDefault="00F833A8" w:rsidP="00134E36">
      <w:pPr>
        <w:spacing w:after="0" w:line="240" w:lineRule="auto"/>
        <w:rPr>
          <w:color w:val="000000" w:themeColor="text1"/>
          <w:lang w:val="en-GB"/>
        </w:rPr>
      </w:pPr>
    </w:p>
    <w:p w14:paraId="23FCF24F" w14:textId="00D0A23C" w:rsidR="00B92E4A" w:rsidRPr="00134E36" w:rsidRDefault="00B92E4A" w:rsidP="00134E36">
      <w:pPr>
        <w:spacing w:after="0" w:line="240" w:lineRule="auto"/>
        <w:rPr>
          <w:color w:val="000000" w:themeColor="text1"/>
          <w:lang w:val="en-GB"/>
        </w:rPr>
      </w:pPr>
      <w:r w:rsidRPr="00134E36">
        <w:rPr>
          <w:color w:val="000000" w:themeColor="text1"/>
          <w:lang w:val="en-GB"/>
        </w:rPr>
        <w:t xml:space="preserve">Keywords: </w:t>
      </w:r>
      <w:del w:id="0" w:author="Adina Howe" w:date="2016-11-02T15:14:00Z">
        <w:r w:rsidR="00322895" w:rsidDel="00FB5C1A">
          <w:rPr>
            <w:color w:val="000000" w:themeColor="text1"/>
            <w:lang w:val="en-GB"/>
          </w:rPr>
          <w:delText>auxilliary</w:delText>
        </w:r>
      </w:del>
      <w:ins w:id="1" w:author="Adina Howe" w:date="2016-11-02T15:14:00Z">
        <w:r w:rsidR="00FB5C1A">
          <w:rPr>
            <w:color w:val="000000" w:themeColor="text1"/>
            <w:lang w:val="en-GB"/>
          </w:rPr>
          <w:t>auxiliary</w:t>
        </w:r>
      </w:ins>
      <w:r w:rsidR="00322895">
        <w:rPr>
          <w:color w:val="000000" w:themeColor="text1"/>
          <w:lang w:val="en-GB"/>
        </w:rPr>
        <w:t xml:space="preserve"> enzymes; </w:t>
      </w:r>
      <w:r w:rsidRPr="00134E36">
        <w:rPr>
          <w:color w:val="000000" w:themeColor="text1"/>
          <w:lang w:val="en-GB"/>
        </w:rPr>
        <w:t>bacteria</w:t>
      </w:r>
      <w:r w:rsidR="00322895">
        <w:rPr>
          <w:color w:val="000000" w:themeColor="text1"/>
          <w:lang w:val="en-GB"/>
        </w:rPr>
        <w:t>;</w:t>
      </w:r>
      <w:r w:rsidRPr="00134E36">
        <w:rPr>
          <w:color w:val="000000" w:themeColor="text1"/>
          <w:lang w:val="en-GB"/>
        </w:rPr>
        <w:t xml:space="preserve"> </w:t>
      </w:r>
      <w:r w:rsidR="00322895">
        <w:rPr>
          <w:color w:val="000000" w:themeColor="text1"/>
          <w:lang w:val="en-GB"/>
        </w:rPr>
        <w:t xml:space="preserve">carbohydrate-active enzymes; </w:t>
      </w:r>
      <w:r w:rsidRPr="00134E36">
        <w:rPr>
          <w:color w:val="000000" w:themeColor="text1"/>
          <w:lang w:val="en-GB"/>
        </w:rPr>
        <w:t>coniferous forests</w:t>
      </w:r>
      <w:r w:rsidR="00322895">
        <w:rPr>
          <w:color w:val="000000" w:themeColor="text1"/>
          <w:lang w:val="en-GB"/>
        </w:rPr>
        <w:t>;</w:t>
      </w:r>
      <w:r w:rsidRPr="00134E36">
        <w:rPr>
          <w:color w:val="000000" w:themeColor="text1"/>
          <w:lang w:val="en-GB"/>
        </w:rPr>
        <w:t xml:space="preserve"> </w:t>
      </w:r>
      <w:r w:rsidR="00322895" w:rsidRPr="00134E36">
        <w:rPr>
          <w:color w:val="000000" w:themeColor="text1"/>
          <w:lang w:val="en-GB"/>
        </w:rPr>
        <w:t>decomposition</w:t>
      </w:r>
      <w:r w:rsidR="00322895">
        <w:rPr>
          <w:color w:val="000000" w:themeColor="text1"/>
          <w:lang w:val="en-GB"/>
        </w:rPr>
        <w:t xml:space="preserve">; </w:t>
      </w:r>
      <w:r w:rsidR="00322895" w:rsidRPr="00134E36">
        <w:rPr>
          <w:color w:val="000000" w:themeColor="text1"/>
          <w:lang w:val="en-GB"/>
        </w:rPr>
        <w:t>fungi</w:t>
      </w:r>
      <w:r w:rsidR="00322895">
        <w:rPr>
          <w:color w:val="000000" w:themeColor="text1"/>
          <w:lang w:val="en-GB"/>
        </w:rPr>
        <w:t>;</w:t>
      </w:r>
      <w:r w:rsidR="00322895" w:rsidRPr="00134E36">
        <w:rPr>
          <w:color w:val="000000" w:themeColor="text1"/>
          <w:lang w:val="en-GB"/>
        </w:rPr>
        <w:t xml:space="preserve"> </w:t>
      </w:r>
      <w:r w:rsidR="00722116">
        <w:rPr>
          <w:color w:val="000000" w:themeColor="text1"/>
          <w:lang w:val="en-GB"/>
        </w:rPr>
        <w:t>glycoside hydrolase</w:t>
      </w:r>
      <w:r w:rsidR="00322895">
        <w:rPr>
          <w:color w:val="000000" w:themeColor="text1"/>
          <w:lang w:val="en-GB"/>
        </w:rPr>
        <w:t>s;</w:t>
      </w:r>
      <w:r w:rsidRPr="00134E36">
        <w:rPr>
          <w:color w:val="000000" w:themeColor="text1"/>
          <w:lang w:val="en-GB"/>
        </w:rPr>
        <w:t xml:space="preserve"> </w:t>
      </w:r>
      <w:r w:rsidR="00322895" w:rsidRPr="00134E36">
        <w:rPr>
          <w:color w:val="000000" w:themeColor="text1"/>
          <w:lang w:val="en-GB"/>
        </w:rPr>
        <w:t>seasonality</w:t>
      </w:r>
    </w:p>
    <w:p w14:paraId="39E88363" w14:textId="77777777" w:rsidR="00B92E4A" w:rsidRPr="00134E36" w:rsidRDefault="00B92E4A" w:rsidP="00134E36">
      <w:pPr>
        <w:spacing w:after="0" w:line="240" w:lineRule="auto"/>
        <w:rPr>
          <w:color w:val="000000" w:themeColor="text1"/>
          <w:lang w:val="en-GB"/>
        </w:rPr>
      </w:pPr>
    </w:p>
    <w:p w14:paraId="0D1541A5" w14:textId="77777777" w:rsidR="00B92E4A" w:rsidRPr="00134E36" w:rsidRDefault="00B92E4A" w:rsidP="00134E36">
      <w:pPr>
        <w:spacing w:after="0" w:line="240" w:lineRule="auto"/>
        <w:rPr>
          <w:b/>
          <w:color w:val="000000" w:themeColor="text1"/>
          <w:lang w:val="en-GB"/>
        </w:rPr>
      </w:pPr>
      <w:r w:rsidRPr="00134E36">
        <w:rPr>
          <w:b/>
          <w:color w:val="000000" w:themeColor="text1"/>
          <w:lang w:val="en-GB"/>
        </w:rPr>
        <w:t>Correspondence to:</w:t>
      </w:r>
    </w:p>
    <w:p w14:paraId="03840A6C" w14:textId="77777777" w:rsidR="00B92E4A" w:rsidRPr="00134E36" w:rsidRDefault="00B92E4A" w:rsidP="00134E36">
      <w:pPr>
        <w:spacing w:after="0" w:line="240" w:lineRule="auto"/>
        <w:rPr>
          <w:color w:val="000000" w:themeColor="text1"/>
          <w:lang w:val="en-GB"/>
        </w:rPr>
      </w:pPr>
      <w:r w:rsidRPr="00134E36">
        <w:rPr>
          <w:color w:val="000000" w:themeColor="text1"/>
          <w:lang w:val="en-GB"/>
        </w:rPr>
        <w:t xml:space="preserve">Petr </w:t>
      </w:r>
      <w:proofErr w:type="spellStart"/>
      <w:r w:rsidRPr="00134E36">
        <w:rPr>
          <w:color w:val="000000" w:themeColor="text1"/>
          <w:lang w:val="en-GB"/>
        </w:rPr>
        <w:t>Baldrian</w:t>
      </w:r>
      <w:proofErr w:type="spellEnd"/>
    </w:p>
    <w:p w14:paraId="7B907C8A" w14:textId="5ED0B88A" w:rsidR="00B92E4A" w:rsidRPr="00134E36" w:rsidRDefault="00B92E4A" w:rsidP="00134E36">
      <w:pPr>
        <w:spacing w:after="0" w:line="240" w:lineRule="auto"/>
        <w:rPr>
          <w:color w:val="000000" w:themeColor="text1"/>
          <w:lang w:val="en-GB"/>
        </w:rPr>
      </w:pPr>
      <w:r w:rsidRPr="00134E36">
        <w:rPr>
          <w:color w:val="000000" w:themeColor="text1"/>
          <w:lang w:val="en-GB"/>
        </w:rPr>
        <w:t xml:space="preserve">Institute of Microbiology of the CAS, </w:t>
      </w:r>
      <w:proofErr w:type="spellStart"/>
      <w:r w:rsidRPr="00134E36">
        <w:rPr>
          <w:color w:val="000000" w:themeColor="text1"/>
          <w:lang w:val="en-GB"/>
        </w:rPr>
        <w:t>v.v.i</w:t>
      </w:r>
      <w:proofErr w:type="spellEnd"/>
      <w:r w:rsidRPr="00134E36">
        <w:rPr>
          <w:color w:val="000000" w:themeColor="text1"/>
          <w:lang w:val="en-GB"/>
        </w:rPr>
        <w:t xml:space="preserve">., </w:t>
      </w:r>
      <w:proofErr w:type="spellStart"/>
      <w:r w:rsidRPr="00134E36">
        <w:rPr>
          <w:color w:val="000000" w:themeColor="text1"/>
          <w:lang w:val="en-GB"/>
        </w:rPr>
        <w:t>Vídeňská</w:t>
      </w:r>
      <w:proofErr w:type="spellEnd"/>
      <w:r w:rsidRPr="00134E36">
        <w:rPr>
          <w:color w:val="000000" w:themeColor="text1"/>
          <w:lang w:val="en-GB"/>
        </w:rPr>
        <w:t xml:space="preserve"> 1083, 14220 Praha 4, Czech Republic</w:t>
      </w:r>
    </w:p>
    <w:p w14:paraId="72F6BF93" w14:textId="7106B9E2" w:rsidR="00B92E4A" w:rsidRPr="00134E36" w:rsidRDefault="00B92E4A" w:rsidP="00134E36">
      <w:pPr>
        <w:spacing w:after="0" w:line="240" w:lineRule="auto"/>
        <w:rPr>
          <w:lang w:val="en-US"/>
        </w:rPr>
      </w:pPr>
      <w:r w:rsidRPr="00134E36">
        <w:rPr>
          <w:color w:val="000000" w:themeColor="text1"/>
          <w:lang w:val="en-GB"/>
        </w:rPr>
        <w:t>Phone: +420 723 770 570, fax: +420 241 062 384, e-mail: baldrian@biomed.cas.cz</w:t>
      </w:r>
    </w:p>
    <w:p w14:paraId="7F205A0B" w14:textId="77777777" w:rsidR="00B92E4A" w:rsidRPr="00134E36" w:rsidRDefault="00B92E4A" w:rsidP="00134E36">
      <w:pPr>
        <w:spacing w:after="0" w:line="240" w:lineRule="auto"/>
        <w:rPr>
          <w:lang w:val="en-US"/>
        </w:rPr>
      </w:pPr>
    </w:p>
    <w:p w14:paraId="2D45148D" w14:textId="0E385043" w:rsidR="00C55C37" w:rsidRPr="00134E36" w:rsidRDefault="00C55C37" w:rsidP="00134E36">
      <w:pPr>
        <w:spacing w:after="0" w:line="240" w:lineRule="auto"/>
        <w:rPr>
          <w:b/>
          <w:lang w:val="en-US"/>
        </w:rPr>
      </w:pPr>
      <w:r w:rsidRPr="00134E36">
        <w:rPr>
          <w:b/>
          <w:lang w:val="en-US"/>
        </w:rPr>
        <w:t>Abstract</w:t>
      </w:r>
    </w:p>
    <w:p w14:paraId="052C6B5A" w14:textId="77777777" w:rsidR="00134E36" w:rsidRDefault="00134E36" w:rsidP="00134E36">
      <w:pPr>
        <w:spacing w:after="0" w:line="240" w:lineRule="auto"/>
        <w:rPr>
          <w:color w:val="FF0000"/>
          <w:lang w:val="en-US"/>
        </w:rPr>
      </w:pPr>
    </w:p>
    <w:p w14:paraId="0E054D37" w14:textId="109A823C" w:rsidR="009A77EE" w:rsidRPr="00A90CA0" w:rsidRDefault="009A77EE" w:rsidP="00134E36">
      <w:pPr>
        <w:spacing w:after="0" w:line="240" w:lineRule="auto"/>
        <w:rPr>
          <w:color w:val="FF0000"/>
          <w:lang w:val="en-US"/>
        </w:rPr>
      </w:pPr>
      <w:r w:rsidRPr="00013A17">
        <w:rPr>
          <w:lang w:val="en-US"/>
        </w:rPr>
        <w:t xml:space="preserve">Evergreen coniferous forests </w:t>
      </w:r>
      <w:r w:rsidR="00013A17">
        <w:rPr>
          <w:lang w:val="en-US"/>
        </w:rPr>
        <w:t>contain</w:t>
      </w:r>
      <w:r w:rsidR="00734DE0" w:rsidRPr="00013A17">
        <w:rPr>
          <w:lang w:val="en-US"/>
        </w:rPr>
        <w:t xml:space="preserve"> high stocks of organic matter</w:t>
      </w:r>
      <w:ins w:id="2" w:author="Adina Howe" w:date="2016-11-02T15:15:00Z">
        <w:r w:rsidR="00FB5C1A">
          <w:rPr>
            <w:lang w:val="en-US"/>
          </w:rPr>
          <w:t xml:space="preserve">.  Significant </w:t>
        </w:r>
      </w:ins>
      <w:del w:id="3" w:author="Adina Howe" w:date="2016-11-02T15:15:00Z">
        <w:r w:rsidR="00013A17" w:rsidDel="00FB5C1A">
          <w:rPr>
            <w:lang w:val="en-US"/>
          </w:rPr>
          <w:delText xml:space="preserve"> and</w:delText>
        </w:r>
        <w:r w:rsidR="00734DE0" w:rsidRPr="00013A17" w:rsidDel="00FB5C1A">
          <w:rPr>
            <w:lang w:val="en-US"/>
          </w:rPr>
          <w:delText xml:space="preserve"> </w:delText>
        </w:r>
      </w:del>
      <w:r w:rsidR="00734DE0" w:rsidRPr="00013A17">
        <w:rPr>
          <w:lang w:val="en-US"/>
        </w:rPr>
        <w:t>carbon</w:t>
      </w:r>
      <w:r w:rsidRPr="00013A17">
        <w:rPr>
          <w:lang w:val="en-US"/>
        </w:rPr>
        <w:t xml:space="preserve"> </w:t>
      </w:r>
      <w:r w:rsidR="00734DE0" w:rsidRPr="00013A17">
        <w:rPr>
          <w:lang w:val="en-US"/>
        </w:rPr>
        <w:t>transformations</w:t>
      </w:r>
      <w:ins w:id="4" w:author="Adina Howe" w:date="2016-11-02T15:16:00Z">
        <w:r w:rsidR="00FB5C1A">
          <w:rPr>
            <w:lang w:val="en-US"/>
          </w:rPr>
          <w:t xml:space="preserve"> occur</w:t>
        </w:r>
      </w:ins>
      <w:r w:rsidR="00734DE0" w:rsidRPr="00013A17">
        <w:rPr>
          <w:lang w:val="en-US"/>
        </w:rPr>
        <w:t xml:space="preserve"> in these ecosystems</w:t>
      </w:r>
      <w:ins w:id="5" w:author="Adina Howe" w:date="2016-11-02T15:15:00Z">
        <w:r w:rsidR="00FB5C1A">
          <w:rPr>
            <w:lang w:val="en-US"/>
          </w:rPr>
          <w:t>,</w:t>
        </w:r>
      </w:ins>
      <w:r w:rsidR="00734DE0" w:rsidRPr="00013A17">
        <w:rPr>
          <w:lang w:val="en-US"/>
        </w:rPr>
        <w:t xml:space="preserve"> </w:t>
      </w:r>
      <w:ins w:id="6" w:author="Adina Howe" w:date="2016-11-02T15:16:00Z">
        <w:r w:rsidR="00FB5C1A">
          <w:rPr>
            <w:lang w:val="en-US"/>
          </w:rPr>
          <w:t xml:space="preserve">making them </w:t>
        </w:r>
      </w:ins>
      <w:del w:id="7" w:author="Adina Howe" w:date="2016-11-02T15:16:00Z">
        <w:r w:rsidR="00734DE0" w:rsidRPr="00013A17" w:rsidDel="00FB5C1A">
          <w:rPr>
            <w:lang w:val="en-US"/>
          </w:rPr>
          <w:delText xml:space="preserve">are </w:delText>
        </w:r>
        <w:r w:rsidR="00013A17" w:rsidDel="00FB5C1A">
          <w:rPr>
            <w:lang w:val="en-US"/>
          </w:rPr>
          <w:delText xml:space="preserve">thus </w:delText>
        </w:r>
      </w:del>
      <w:r w:rsidR="00734DE0" w:rsidRPr="00013A17">
        <w:rPr>
          <w:lang w:val="en-US"/>
        </w:rPr>
        <w:t xml:space="preserve">important </w:t>
      </w:r>
      <w:del w:id="8" w:author="Adina Howe" w:date="2016-11-02T15:16:00Z">
        <w:r w:rsidR="00734DE0" w:rsidRPr="00013A17" w:rsidDel="00FB5C1A">
          <w:rPr>
            <w:lang w:val="en-US"/>
          </w:rPr>
          <w:delText>for</w:delText>
        </w:r>
      </w:del>
      <w:ins w:id="9" w:author="Adina Howe" w:date="2016-11-02T15:16:00Z">
        <w:r w:rsidR="00FB5C1A">
          <w:rPr>
            <w:lang w:val="en-US"/>
          </w:rPr>
          <w:t>for</w:t>
        </w:r>
      </w:ins>
      <w:r w:rsidR="00734DE0" w:rsidRPr="00013A17">
        <w:rPr>
          <w:lang w:val="en-US"/>
        </w:rPr>
        <w:t xml:space="preserve"> the global C cycle. Here</w:t>
      </w:r>
      <w:ins w:id="10" w:author="Adina Howe" w:date="2016-11-02T15:16:00Z">
        <w:r w:rsidR="00FB5C1A">
          <w:rPr>
            <w:lang w:val="en-US"/>
          </w:rPr>
          <w:t>,</w:t>
        </w:r>
      </w:ins>
      <w:r w:rsidR="00734DE0" w:rsidRPr="00013A17">
        <w:rPr>
          <w:lang w:val="en-US"/>
        </w:rPr>
        <w:t xml:space="preserve"> we show that o</w:t>
      </w:r>
      <w:r w:rsidR="00734DE0" w:rsidRPr="00013A17">
        <w:rPr>
          <w:rFonts w:eastAsia="Times New Roman" w:cs="Times New Roman"/>
          <w:lang w:val="en-US" w:eastAsia="cs-CZ"/>
        </w:rPr>
        <w:t xml:space="preserve">rganisms in topsoil </w:t>
      </w:r>
      <w:r w:rsidR="004D2C4F">
        <w:rPr>
          <w:rFonts w:eastAsia="Times New Roman" w:cs="Times New Roman"/>
          <w:lang w:val="en-US" w:eastAsia="cs-CZ"/>
        </w:rPr>
        <w:t>encode</w:t>
      </w:r>
      <w:r w:rsidR="004D2C4F" w:rsidRPr="00013A17">
        <w:rPr>
          <w:rFonts w:eastAsia="Times New Roman" w:cs="Times New Roman"/>
          <w:lang w:val="en-US" w:eastAsia="cs-CZ"/>
        </w:rPr>
        <w:t xml:space="preserve"> </w:t>
      </w:r>
      <w:r w:rsidR="00734DE0" w:rsidRPr="00013A17">
        <w:rPr>
          <w:rFonts w:eastAsia="Times New Roman" w:cs="Times New Roman"/>
          <w:lang w:val="en-US" w:eastAsia="cs-CZ"/>
        </w:rPr>
        <w:t>a</w:t>
      </w:r>
      <w:r w:rsidR="004D2C4F">
        <w:rPr>
          <w:rFonts w:eastAsia="Times New Roman" w:cs="Times New Roman"/>
          <w:lang w:val="en-US" w:eastAsia="cs-CZ"/>
        </w:rPr>
        <w:t xml:space="preserve"> </w:t>
      </w:r>
      <w:del w:id="11" w:author="Adina Howe" w:date="2016-11-02T15:16:00Z">
        <w:r w:rsidR="004D2C4F" w:rsidDel="003B25EA">
          <w:rPr>
            <w:rFonts w:eastAsia="Times New Roman" w:cs="Times New Roman"/>
            <w:lang w:val="en-US" w:eastAsia="cs-CZ"/>
          </w:rPr>
          <w:delText>very</w:delText>
        </w:r>
        <w:r w:rsidR="00734DE0" w:rsidRPr="00013A17" w:rsidDel="003B25EA">
          <w:rPr>
            <w:rFonts w:eastAsia="Times New Roman" w:cs="Times New Roman"/>
            <w:lang w:val="en-US" w:eastAsia="cs-CZ"/>
          </w:rPr>
          <w:delText xml:space="preserve"> </w:delText>
        </w:r>
      </w:del>
      <w:r w:rsidR="00734DE0" w:rsidRPr="00013A17">
        <w:rPr>
          <w:rFonts w:eastAsia="Times New Roman" w:cs="Times New Roman"/>
          <w:lang w:val="en-US" w:eastAsia="cs-CZ"/>
        </w:rPr>
        <w:t xml:space="preserve">diverse set of </w:t>
      </w:r>
      <w:r w:rsidR="004D2C4F">
        <w:rPr>
          <w:rFonts w:eastAsia="Times New Roman" w:cs="Times New Roman"/>
          <w:lang w:val="en-US" w:eastAsia="cs-CZ"/>
        </w:rPr>
        <w:t xml:space="preserve">carbohydrate </w:t>
      </w:r>
      <w:r w:rsidR="00013A17">
        <w:rPr>
          <w:rFonts w:eastAsia="Times New Roman" w:cs="Times New Roman"/>
          <w:lang w:val="en-US" w:eastAsia="cs-CZ"/>
        </w:rPr>
        <w:t xml:space="preserve">active </w:t>
      </w:r>
      <w:r w:rsidR="00734DE0" w:rsidRPr="00013A17">
        <w:rPr>
          <w:rFonts w:eastAsia="Times New Roman" w:cs="Times New Roman"/>
          <w:lang w:val="en-US" w:eastAsia="cs-CZ"/>
        </w:rPr>
        <w:t>enzymes</w:t>
      </w:r>
      <w:ins w:id="12" w:author="Adina Howe" w:date="2016-11-02T15:16:00Z">
        <w:r w:rsidR="003B25EA">
          <w:rPr>
            <w:rFonts w:eastAsia="Times New Roman" w:cs="Times New Roman"/>
            <w:lang w:val="en-US" w:eastAsia="cs-CZ"/>
          </w:rPr>
          <w:t xml:space="preserve">, including </w:t>
        </w:r>
      </w:ins>
      <w:del w:id="13" w:author="Adina Howe" w:date="2016-11-02T15:16:00Z">
        <w:r w:rsidR="00734DE0" w:rsidRPr="00013A17" w:rsidDel="003B25EA">
          <w:rPr>
            <w:rFonts w:eastAsia="Times New Roman" w:cs="Times New Roman"/>
            <w:lang w:val="en-US" w:eastAsia="cs-CZ"/>
          </w:rPr>
          <w:delText xml:space="preserve"> – </w:delText>
        </w:r>
      </w:del>
      <w:r w:rsidR="004D2C4F" w:rsidRPr="00013A17">
        <w:rPr>
          <w:rFonts w:eastAsia="Times New Roman" w:cs="Times New Roman"/>
          <w:lang w:val="en-US" w:eastAsia="cs-CZ"/>
        </w:rPr>
        <w:t>glycos</w:t>
      </w:r>
      <w:r w:rsidR="004D2C4F">
        <w:rPr>
          <w:rFonts w:eastAsia="Times New Roman" w:cs="Times New Roman"/>
          <w:lang w:val="en-US" w:eastAsia="cs-CZ"/>
        </w:rPr>
        <w:t>ide</w:t>
      </w:r>
      <w:r w:rsidR="004D2C4F" w:rsidRPr="00013A17">
        <w:rPr>
          <w:rFonts w:eastAsia="Times New Roman" w:cs="Times New Roman"/>
          <w:lang w:val="en-US" w:eastAsia="cs-CZ"/>
        </w:rPr>
        <w:t xml:space="preserve"> </w:t>
      </w:r>
      <w:r w:rsidR="00734DE0" w:rsidRPr="00013A17">
        <w:rPr>
          <w:rFonts w:eastAsia="Times New Roman" w:cs="Times New Roman"/>
          <w:lang w:val="en-US" w:eastAsia="cs-CZ"/>
        </w:rPr>
        <w:t xml:space="preserve">hydrolases and </w:t>
      </w:r>
      <w:r w:rsidR="004D2C4F" w:rsidRPr="00013A17">
        <w:rPr>
          <w:rFonts w:eastAsia="Times New Roman" w:cs="Times New Roman"/>
          <w:lang w:val="en-US" w:eastAsia="cs-CZ"/>
        </w:rPr>
        <w:t>auxiliary</w:t>
      </w:r>
      <w:r w:rsidR="00734DE0" w:rsidRPr="00013A17">
        <w:rPr>
          <w:rFonts w:eastAsia="Times New Roman" w:cs="Times New Roman"/>
          <w:lang w:val="en-US" w:eastAsia="cs-CZ"/>
        </w:rPr>
        <w:t xml:space="preserve"> enzymes. Microorganisms produce the bulk of these enzymes</w:t>
      </w:r>
      <w:ins w:id="14" w:author="Adina Howe" w:date="2016-11-02T15:17:00Z">
        <w:r w:rsidR="003B25EA">
          <w:rPr>
            <w:rFonts w:eastAsia="Times New Roman" w:cs="Times New Roman"/>
            <w:lang w:val="en-US" w:eastAsia="cs-CZ"/>
          </w:rPr>
          <w:t xml:space="preserve">, </w:t>
        </w:r>
      </w:ins>
      <w:del w:id="15" w:author="Adina Howe" w:date="2016-11-02T15:17:00Z">
        <w:r w:rsidR="00734DE0" w:rsidRPr="00013A17" w:rsidDel="003B25EA">
          <w:rPr>
            <w:rFonts w:eastAsia="Times New Roman" w:cs="Times New Roman"/>
            <w:lang w:val="en-US" w:eastAsia="cs-CZ"/>
          </w:rPr>
          <w:delText xml:space="preserve"> </w:delText>
        </w:r>
      </w:del>
      <w:r w:rsidR="00734DE0" w:rsidRPr="00013A17">
        <w:rPr>
          <w:rFonts w:eastAsia="Times New Roman" w:cs="Times New Roman"/>
          <w:lang w:val="en-US" w:eastAsia="cs-CZ"/>
        </w:rPr>
        <w:t>with fungi strongly dominating transcription in litter and an equal contribution of bacteria and fungi in soil. T</w:t>
      </w:r>
      <w:r w:rsidR="00013A17">
        <w:rPr>
          <w:rFonts w:eastAsia="Times New Roman" w:cs="Times New Roman"/>
          <w:lang w:val="en-US" w:eastAsia="cs-CZ"/>
        </w:rPr>
        <w:t>urnover of microbial biomass appears to be</w:t>
      </w:r>
      <w:r w:rsidR="00734DE0" w:rsidRPr="00013A17">
        <w:rPr>
          <w:rFonts w:eastAsia="Times New Roman" w:cs="Times New Roman"/>
          <w:lang w:val="en-US" w:eastAsia="cs-CZ"/>
        </w:rPr>
        <w:t xml:space="preserve"> faster in </w:t>
      </w:r>
      <w:ins w:id="16" w:author="Adina Howe" w:date="2016-11-02T15:17:00Z">
        <w:r w:rsidR="004E0E67">
          <w:rPr>
            <w:rFonts w:eastAsia="Times New Roman" w:cs="Times New Roman"/>
            <w:lang w:val="en-US" w:eastAsia="cs-CZ"/>
          </w:rPr>
          <w:t xml:space="preserve">the </w:t>
        </w:r>
      </w:ins>
      <w:r w:rsidR="00734DE0" w:rsidRPr="00013A17">
        <w:rPr>
          <w:rFonts w:eastAsia="Times New Roman" w:cs="Times New Roman"/>
          <w:lang w:val="en-US" w:eastAsia="cs-CZ"/>
        </w:rPr>
        <w:t xml:space="preserve">summer than in </w:t>
      </w:r>
      <w:ins w:id="17" w:author="Adina Howe" w:date="2016-11-02T15:17:00Z">
        <w:r w:rsidR="004E0E67">
          <w:rPr>
            <w:rFonts w:eastAsia="Times New Roman" w:cs="Times New Roman"/>
            <w:lang w:val="en-US" w:eastAsia="cs-CZ"/>
          </w:rPr>
          <w:t xml:space="preserve">the </w:t>
        </w:r>
      </w:ins>
      <w:r w:rsidR="00734DE0" w:rsidRPr="00013A17">
        <w:rPr>
          <w:rFonts w:eastAsia="Times New Roman" w:cs="Times New Roman"/>
          <w:lang w:val="en-US" w:eastAsia="cs-CZ"/>
        </w:rPr>
        <w:t>winter</w:t>
      </w:r>
      <w:ins w:id="18" w:author="Adina Howe" w:date="2016-11-02T15:17:00Z">
        <w:r w:rsidR="004E0E67">
          <w:rPr>
            <w:rFonts w:eastAsia="Times New Roman" w:cs="Times New Roman"/>
            <w:lang w:val="en-US" w:eastAsia="cs-CZ"/>
          </w:rPr>
          <w:t>,</w:t>
        </w:r>
      </w:ins>
      <w:r w:rsidR="00734DE0" w:rsidRPr="00013A17">
        <w:rPr>
          <w:rFonts w:eastAsia="Times New Roman" w:cs="Times New Roman"/>
          <w:lang w:val="en-US" w:eastAsia="cs-CZ"/>
        </w:rPr>
        <w:t xml:space="preserve"> </w:t>
      </w:r>
      <w:r w:rsidR="00013A17">
        <w:rPr>
          <w:rFonts w:eastAsia="Times New Roman" w:cs="Times New Roman"/>
          <w:lang w:val="en-US" w:eastAsia="cs-CZ"/>
        </w:rPr>
        <w:t xml:space="preserve">indicating fast growth </w:t>
      </w:r>
      <w:r w:rsidR="00734DE0" w:rsidRPr="00013A17">
        <w:rPr>
          <w:rFonts w:eastAsia="Times New Roman" w:cs="Times New Roman"/>
          <w:lang w:val="en-US" w:eastAsia="cs-CZ"/>
        </w:rPr>
        <w:t>and seasonal</w:t>
      </w:r>
      <w:r w:rsidR="00013A17">
        <w:rPr>
          <w:rFonts w:eastAsia="Times New Roman" w:cs="Times New Roman"/>
          <w:lang w:val="en-US" w:eastAsia="cs-CZ"/>
        </w:rPr>
        <w:t xml:space="preserve"> differences in</w:t>
      </w:r>
      <w:r w:rsidR="00734DE0" w:rsidRPr="00013A17">
        <w:rPr>
          <w:rFonts w:eastAsia="Times New Roman" w:cs="Times New Roman"/>
          <w:lang w:val="en-US" w:eastAsia="cs-CZ"/>
        </w:rPr>
        <w:t xml:space="preserve"> gene transcription </w:t>
      </w:r>
      <w:del w:id="19" w:author="Adina Howe" w:date="2016-11-02T15:18:00Z">
        <w:r w:rsidR="00013A17" w:rsidDel="004E0E67">
          <w:rPr>
            <w:rFonts w:eastAsia="Times New Roman" w:cs="Times New Roman"/>
            <w:lang w:val="en-US" w:eastAsia="cs-CZ"/>
          </w:rPr>
          <w:delText>are</w:delText>
        </w:r>
        <w:r w:rsidR="00734DE0" w:rsidRPr="00013A17" w:rsidDel="004E0E67">
          <w:rPr>
            <w:rFonts w:eastAsia="Times New Roman" w:cs="Times New Roman"/>
            <w:lang w:val="en-US" w:eastAsia="cs-CZ"/>
          </w:rPr>
          <w:delText xml:space="preserve"> </w:delText>
        </w:r>
      </w:del>
      <w:r w:rsidR="00734DE0" w:rsidRPr="00013A17">
        <w:rPr>
          <w:rFonts w:eastAsia="Times New Roman" w:cs="Times New Roman"/>
          <w:lang w:val="en-US" w:eastAsia="cs-CZ"/>
        </w:rPr>
        <w:t xml:space="preserve">especially </w:t>
      </w:r>
      <w:del w:id="20" w:author="Adina Howe" w:date="2016-11-02T15:18:00Z">
        <w:r w:rsidR="00734DE0" w:rsidRPr="00013A17" w:rsidDel="004E0E67">
          <w:rPr>
            <w:rFonts w:eastAsia="Times New Roman" w:cs="Times New Roman"/>
            <w:lang w:val="en-US" w:eastAsia="cs-CZ"/>
          </w:rPr>
          <w:delText xml:space="preserve">high </w:delText>
        </w:r>
      </w:del>
      <w:r w:rsidR="00734DE0" w:rsidRPr="00013A17">
        <w:rPr>
          <w:rFonts w:eastAsia="Times New Roman" w:cs="Times New Roman"/>
          <w:lang w:val="en-US" w:eastAsia="cs-CZ"/>
        </w:rPr>
        <w:t>in soil</w:t>
      </w:r>
      <w:ins w:id="21" w:author="Adina Howe" w:date="2016-11-02T15:18:00Z">
        <w:r w:rsidR="004E0E67">
          <w:rPr>
            <w:rFonts w:eastAsia="Times New Roman" w:cs="Times New Roman"/>
            <w:lang w:val="en-US" w:eastAsia="cs-CZ"/>
          </w:rPr>
          <w:t>s</w:t>
        </w:r>
      </w:ins>
      <w:r w:rsidR="00734DE0" w:rsidRPr="00013A17">
        <w:rPr>
          <w:rFonts w:eastAsia="Times New Roman" w:cs="Times New Roman"/>
          <w:lang w:val="en-US" w:eastAsia="cs-CZ"/>
        </w:rPr>
        <w:t>. While the use of reserve compounds</w:t>
      </w:r>
      <w:ins w:id="22" w:author="Adina Howe" w:date="2016-11-02T15:18:00Z">
        <w:r w:rsidR="004E0E67">
          <w:rPr>
            <w:rFonts w:eastAsia="Times New Roman" w:cs="Times New Roman"/>
            <w:lang w:val="en-US" w:eastAsia="cs-CZ"/>
          </w:rPr>
          <w:t>,</w:t>
        </w:r>
      </w:ins>
      <w:r w:rsidR="00734DE0" w:rsidRPr="00013A17">
        <w:rPr>
          <w:rFonts w:eastAsia="Times New Roman" w:cs="Times New Roman"/>
          <w:lang w:val="en-US" w:eastAsia="cs-CZ"/>
        </w:rPr>
        <w:t xml:space="preserve"> such as starch or </w:t>
      </w:r>
      <w:proofErr w:type="spellStart"/>
      <w:r w:rsidR="00734DE0" w:rsidRPr="00013A17">
        <w:rPr>
          <w:rFonts w:eastAsia="Times New Roman" w:cs="Times New Roman"/>
          <w:lang w:val="en-US" w:eastAsia="cs-CZ"/>
        </w:rPr>
        <w:t>trehalose</w:t>
      </w:r>
      <w:proofErr w:type="spellEnd"/>
      <w:ins w:id="23" w:author="Adina Howe" w:date="2016-11-02T15:18:00Z">
        <w:r w:rsidR="004E0E67">
          <w:rPr>
            <w:rFonts w:eastAsia="Times New Roman" w:cs="Times New Roman"/>
            <w:lang w:val="en-US" w:eastAsia="cs-CZ"/>
          </w:rPr>
          <w:t>,</w:t>
        </w:r>
      </w:ins>
      <w:r w:rsidR="00734DE0" w:rsidRPr="00013A17">
        <w:rPr>
          <w:rFonts w:eastAsia="Times New Roman" w:cs="Times New Roman"/>
          <w:lang w:val="en-US" w:eastAsia="cs-CZ"/>
        </w:rPr>
        <w:t xml:space="preserve"> is high in winter when </w:t>
      </w:r>
      <w:r w:rsidR="00013A17" w:rsidRPr="00013A17">
        <w:rPr>
          <w:rFonts w:eastAsia="Times New Roman" w:cs="Times New Roman"/>
          <w:lang w:val="en-US" w:eastAsia="cs-CZ"/>
        </w:rPr>
        <w:t xml:space="preserve">the </w:t>
      </w:r>
      <w:proofErr w:type="spellStart"/>
      <w:r w:rsidR="00013A17" w:rsidRPr="00013A17">
        <w:rPr>
          <w:rFonts w:eastAsia="Times New Roman" w:cs="Times New Roman"/>
          <w:lang w:val="en-US" w:eastAsia="cs-CZ"/>
        </w:rPr>
        <w:t>rhizodeposition</w:t>
      </w:r>
      <w:proofErr w:type="spellEnd"/>
      <w:r w:rsidR="00013A17" w:rsidRPr="00013A17">
        <w:rPr>
          <w:rFonts w:eastAsia="Times New Roman" w:cs="Times New Roman"/>
          <w:lang w:val="en-US" w:eastAsia="cs-CZ"/>
        </w:rPr>
        <w:t xml:space="preserve"> of </w:t>
      </w:r>
      <w:proofErr w:type="spellStart"/>
      <w:r w:rsidR="00013A17" w:rsidRPr="00013A17">
        <w:rPr>
          <w:rFonts w:eastAsia="Times New Roman" w:cs="Times New Roman"/>
          <w:lang w:val="en-US" w:eastAsia="cs-CZ"/>
        </w:rPr>
        <w:t>photosynthates</w:t>
      </w:r>
      <w:proofErr w:type="spellEnd"/>
      <w:r w:rsidR="00013A17" w:rsidRPr="00013A17">
        <w:rPr>
          <w:rFonts w:eastAsia="Times New Roman" w:cs="Times New Roman"/>
          <w:lang w:val="en-US" w:eastAsia="cs-CZ"/>
        </w:rPr>
        <w:t xml:space="preserve"> is low</w:t>
      </w:r>
      <w:r w:rsidR="00734DE0" w:rsidRPr="00013A17">
        <w:rPr>
          <w:rFonts w:eastAsia="Times New Roman" w:cs="Times New Roman"/>
          <w:lang w:val="en-US" w:eastAsia="cs-CZ"/>
        </w:rPr>
        <w:t xml:space="preserve">, summer is characterized by high expression of </w:t>
      </w:r>
      <w:proofErr w:type="spellStart"/>
      <w:r w:rsidR="00734DE0" w:rsidRPr="00013A17">
        <w:rPr>
          <w:rFonts w:eastAsia="Times New Roman" w:cs="Times New Roman"/>
          <w:lang w:val="en-US" w:eastAsia="cs-CZ"/>
        </w:rPr>
        <w:t>ligninolytic</w:t>
      </w:r>
      <w:proofErr w:type="spellEnd"/>
      <w:r w:rsidR="00734DE0" w:rsidRPr="00013A17">
        <w:rPr>
          <w:rFonts w:eastAsia="Times New Roman" w:cs="Times New Roman"/>
          <w:lang w:val="en-US" w:eastAsia="cs-CZ"/>
        </w:rPr>
        <w:t xml:space="preserve">, cellulolytic and </w:t>
      </w:r>
      <w:proofErr w:type="spellStart"/>
      <w:r w:rsidR="00734DE0" w:rsidRPr="00013A17">
        <w:rPr>
          <w:rFonts w:eastAsia="Times New Roman" w:cs="Times New Roman"/>
          <w:lang w:val="en-US" w:eastAsia="cs-CZ"/>
        </w:rPr>
        <w:t>xylanolytic</w:t>
      </w:r>
      <w:proofErr w:type="spellEnd"/>
      <w:r w:rsidR="00734DE0" w:rsidRPr="00013A17">
        <w:rPr>
          <w:rFonts w:eastAsia="Times New Roman" w:cs="Times New Roman"/>
          <w:lang w:val="en-US" w:eastAsia="cs-CZ"/>
        </w:rPr>
        <w:t xml:space="preserve"> enzymes</w:t>
      </w:r>
      <w:del w:id="24" w:author="Adina Howe" w:date="2016-11-02T15:18:00Z">
        <w:r w:rsidR="00013A17" w:rsidRPr="00013A17" w:rsidDel="00E7639A">
          <w:rPr>
            <w:rFonts w:eastAsia="Times New Roman" w:cs="Times New Roman"/>
            <w:lang w:val="en-US" w:eastAsia="cs-CZ"/>
          </w:rPr>
          <w:delText>,</w:delText>
        </w:r>
      </w:del>
      <w:r w:rsidR="00013A17" w:rsidRPr="00013A17">
        <w:rPr>
          <w:rFonts w:eastAsia="Times New Roman" w:cs="Times New Roman"/>
          <w:lang w:val="en-US" w:eastAsia="cs-CZ"/>
        </w:rPr>
        <w:t xml:space="preserve"> produced mainly by fungi</w:t>
      </w:r>
      <w:r w:rsidR="00734DE0" w:rsidRPr="00013A17">
        <w:rPr>
          <w:rFonts w:eastAsia="Times New Roman" w:cs="Times New Roman"/>
          <w:lang w:val="en-US" w:eastAsia="cs-CZ"/>
        </w:rPr>
        <w:t xml:space="preserve">. </w:t>
      </w:r>
      <w:del w:id="25" w:author="Adina Howe" w:date="2016-11-02T15:18:00Z">
        <w:r w:rsidR="00734DE0" w:rsidRPr="00013A17" w:rsidDel="00E7639A">
          <w:rPr>
            <w:rFonts w:eastAsia="Times New Roman" w:cs="Times New Roman"/>
            <w:lang w:val="en-US" w:eastAsia="cs-CZ"/>
          </w:rPr>
          <w:delText xml:space="preserve">This </w:delText>
        </w:r>
      </w:del>
      <w:ins w:id="26" w:author="Adina Howe" w:date="2016-11-02T15:18:00Z">
        <w:r w:rsidR="00E7639A">
          <w:rPr>
            <w:rFonts w:eastAsia="Times New Roman" w:cs="Times New Roman"/>
            <w:lang w:val="en-US" w:eastAsia="cs-CZ"/>
          </w:rPr>
          <w:t>Our results</w:t>
        </w:r>
        <w:r w:rsidR="00E7639A" w:rsidRPr="00013A17">
          <w:rPr>
            <w:rFonts w:eastAsia="Times New Roman" w:cs="Times New Roman"/>
            <w:lang w:val="en-US" w:eastAsia="cs-CZ"/>
          </w:rPr>
          <w:t xml:space="preserve"> </w:t>
        </w:r>
      </w:ins>
      <w:r w:rsidR="00734DE0" w:rsidRPr="00013A17">
        <w:rPr>
          <w:rFonts w:eastAsia="Times New Roman" w:cs="Times New Roman"/>
          <w:lang w:val="en-US" w:eastAsia="cs-CZ"/>
        </w:rPr>
        <w:t>support</w:t>
      </w:r>
      <w:del w:id="27" w:author="Adina Howe" w:date="2016-11-02T15:18:00Z">
        <w:r w:rsidR="00734DE0" w:rsidRPr="00013A17" w:rsidDel="00E7639A">
          <w:rPr>
            <w:rFonts w:eastAsia="Times New Roman" w:cs="Times New Roman"/>
            <w:lang w:val="en-US" w:eastAsia="cs-CZ"/>
          </w:rPr>
          <w:delText>s</w:delText>
        </w:r>
      </w:del>
      <w:r w:rsidR="00734DE0" w:rsidRPr="00013A17">
        <w:rPr>
          <w:rFonts w:eastAsia="Times New Roman" w:cs="Times New Roman"/>
          <w:lang w:val="en-US" w:eastAsia="cs-CZ"/>
        </w:rPr>
        <w:t xml:space="preserve"> the hypothesis that priming by </w:t>
      </w:r>
      <w:proofErr w:type="spellStart"/>
      <w:r w:rsidR="00734DE0" w:rsidRPr="00013A17">
        <w:rPr>
          <w:rFonts w:eastAsia="Times New Roman" w:cs="Times New Roman"/>
          <w:lang w:val="en-US" w:eastAsia="cs-CZ"/>
        </w:rPr>
        <w:t>photosynth</w:t>
      </w:r>
      <w:r w:rsidR="00013A17">
        <w:rPr>
          <w:rFonts w:eastAsia="Times New Roman" w:cs="Times New Roman"/>
          <w:lang w:val="en-US" w:eastAsia="cs-CZ"/>
        </w:rPr>
        <w:t>ate</w:t>
      </w:r>
      <w:proofErr w:type="spellEnd"/>
      <w:r w:rsidR="00734DE0" w:rsidRPr="00013A17">
        <w:rPr>
          <w:rFonts w:eastAsia="Times New Roman" w:cs="Times New Roman"/>
          <w:lang w:val="en-US" w:eastAsia="cs-CZ"/>
        </w:rPr>
        <w:t xml:space="preserve"> C </w:t>
      </w:r>
      <w:ins w:id="28" w:author="Adina Howe" w:date="2016-11-02T15:19:00Z">
        <w:r w:rsidR="00E7639A">
          <w:rPr>
            <w:rFonts w:eastAsia="Times New Roman" w:cs="Times New Roman"/>
            <w:lang w:val="en-US" w:eastAsia="cs-CZ"/>
          </w:rPr>
          <w:t xml:space="preserve">may aid </w:t>
        </w:r>
      </w:ins>
      <w:del w:id="29" w:author="Adina Howe" w:date="2016-11-02T15:19:00Z">
        <w:r w:rsidR="00734DE0" w:rsidRPr="00013A17" w:rsidDel="00E7639A">
          <w:rPr>
            <w:rFonts w:eastAsia="Times New Roman" w:cs="Times New Roman"/>
            <w:lang w:val="en-US" w:eastAsia="cs-CZ"/>
          </w:rPr>
          <w:delText>is support</w:delText>
        </w:r>
        <w:r w:rsidR="00013A17" w:rsidDel="00E7639A">
          <w:rPr>
            <w:rFonts w:eastAsia="Times New Roman" w:cs="Times New Roman"/>
            <w:lang w:val="en-US" w:eastAsia="cs-CZ"/>
          </w:rPr>
          <w:delText>s the</w:delText>
        </w:r>
      </w:del>
      <w:ins w:id="30" w:author="Adina Howe" w:date="2016-11-02T15:19:00Z">
        <w:r w:rsidR="00E7639A">
          <w:rPr>
            <w:rFonts w:eastAsia="Times New Roman" w:cs="Times New Roman"/>
            <w:lang w:val="en-US" w:eastAsia="cs-CZ"/>
          </w:rPr>
          <w:t>in the</w:t>
        </w:r>
      </w:ins>
      <w:r w:rsidR="00734DE0" w:rsidRPr="00013A17">
        <w:rPr>
          <w:rFonts w:eastAsia="Times New Roman" w:cs="Times New Roman"/>
          <w:lang w:val="en-US" w:eastAsia="cs-CZ"/>
        </w:rPr>
        <w:t xml:space="preserve"> decomposition of recalcitrant biopolymers</w:t>
      </w:r>
      <w:r w:rsidR="00013A17" w:rsidRPr="00013A17">
        <w:rPr>
          <w:rFonts w:eastAsia="Times New Roman" w:cs="Times New Roman"/>
          <w:lang w:val="en-US" w:eastAsia="cs-CZ"/>
        </w:rPr>
        <w:t xml:space="preserve"> by </w:t>
      </w:r>
      <w:r w:rsidR="00013A17">
        <w:rPr>
          <w:rFonts w:eastAsia="Times New Roman" w:cs="Times New Roman"/>
          <w:lang w:val="en-US" w:eastAsia="cs-CZ"/>
        </w:rPr>
        <w:t>fungi</w:t>
      </w:r>
      <w:r w:rsidR="00734DE0" w:rsidRPr="00013A17">
        <w:rPr>
          <w:rFonts w:eastAsia="Times New Roman" w:cs="Times New Roman"/>
          <w:lang w:val="en-US" w:eastAsia="cs-CZ"/>
        </w:rPr>
        <w:t>.</w:t>
      </w:r>
    </w:p>
    <w:p w14:paraId="556CAB1B" w14:textId="77777777" w:rsidR="0029267C" w:rsidRPr="00134E36" w:rsidRDefault="0029267C" w:rsidP="00134E36">
      <w:pPr>
        <w:spacing w:after="0" w:line="240" w:lineRule="auto"/>
        <w:rPr>
          <w:lang w:val="en-US"/>
        </w:rPr>
      </w:pPr>
    </w:p>
    <w:p w14:paraId="3B2003BC" w14:textId="77777777" w:rsidR="00013A17" w:rsidRDefault="00013A17">
      <w:pPr>
        <w:rPr>
          <w:b/>
          <w:lang w:val="en-US"/>
        </w:rPr>
      </w:pPr>
      <w:r>
        <w:rPr>
          <w:b/>
          <w:lang w:val="en-US"/>
        </w:rPr>
        <w:br w:type="page"/>
      </w:r>
    </w:p>
    <w:p w14:paraId="49E258B6" w14:textId="6DDFBB44" w:rsidR="00CE736C" w:rsidRPr="00134E36" w:rsidRDefault="009B37EF" w:rsidP="00134E36">
      <w:pPr>
        <w:spacing w:after="0" w:line="240" w:lineRule="auto"/>
        <w:rPr>
          <w:b/>
          <w:lang w:val="en-US"/>
        </w:rPr>
      </w:pPr>
      <w:r w:rsidRPr="00134E36">
        <w:rPr>
          <w:b/>
          <w:lang w:val="en-US"/>
        </w:rPr>
        <w:lastRenderedPageBreak/>
        <w:t>Introduction</w:t>
      </w:r>
    </w:p>
    <w:p w14:paraId="329AE8DA" w14:textId="77777777" w:rsidR="00CE736C" w:rsidRPr="00134E36" w:rsidRDefault="00CE736C" w:rsidP="00134E36">
      <w:pPr>
        <w:spacing w:after="0" w:line="240" w:lineRule="auto"/>
        <w:rPr>
          <w:b/>
          <w:lang w:val="en-US"/>
        </w:rPr>
      </w:pPr>
    </w:p>
    <w:p w14:paraId="68B4B02E" w14:textId="6988268F" w:rsidR="00F541A7" w:rsidRPr="00134E36" w:rsidRDefault="00F541A7" w:rsidP="00134E36">
      <w:pPr>
        <w:spacing w:after="0" w:line="240" w:lineRule="auto"/>
        <w:ind w:firstLine="708"/>
        <w:rPr>
          <w:lang w:val="en-US"/>
        </w:rPr>
      </w:pPr>
      <w:r w:rsidRPr="00134E36">
        <w:rPr>
          <w:lang w:val="en-US"/>
        </w:rPr>
        <w:t>Coniferous forests ecosystems in the boreal and temperate zones of the Northern Hemisphere represent significant global carbon pools and sinks</w:t>
      </w:r>
      <w:r w:rsidR="00B469D7" w:rsidRPr="00134E36">
        <w:rPr>
          <w:lang w:val="en-US"/>
        </w:rPr>
        <w:t xml:space="preserve"> </w:t>
      </w:r>
      <w:r w:rsidR="00B469D7" w:rsidRPr="00134E36">
        <w:rPr>
          <w:lang w:val="en-US"/>
        </w:rPr>
        <w:fldChar w:fldCharType="begin">
          <w:fldData xml:space="preserve">PEVuZE5vdGU+PENpdGU+PEF1dGhvcj5TY2hhcmxlbWFubjwvQXV0aG9yPjxZZWFyPjIwMTQ8L1ll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</w:fldData>
        </w:fldChar>
      </w:r>
      <w:r w:rsidR="00B469D7" w:rsidRPr="00134E36">
        <w:rPr>
          <w:lang w:val="en-US"/>
        </w:rPr>
        <w:instrText xml:space="preserve"> ADDIN EN.CITE </w:instrText>
      </w:r>
      <w:r w:rsidR="00B469D7" w:rsidRPr="00134E36">
        <w:rPr>
          <w:lang w:val="en-US"/>
        </w:rPr>
        <w:fldChar w:fldCharType="begin">
          <w:fldData xml:space="preserve">PEVuZE5vdGU+PENpdGU+PEF1dGhvcj5TY2hhcmxlbWFubjwvQXV0aG9yPjxZZWFyPjIwMTQ8L1ll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</w:fldData>
        </w:fldChar>
      </w:r>
      <w:r w:rsidR="00B469D7" w:rsidRPr="00134E36">
        <w:rPr>
          <w:lang w:val="en-US"/>
        </w:rPr>
        <w:instrText xml:space="preserve"> ADDIN EN.CITE.DATA </w:instrText>
      </w:r>
      <w:r w:rsidR="00B469D7" w:rsidRPr="00134E36">
        <w:rPr>
          <w:lang w:val="en-US"/>
        </w:rPr>
      </w:r>
      <w:r w:rsidR="00B469D7" w:rsidRPr="00134E36">
        <w:rPr>
          <w:lang w:val="en-US"/>
        </w:rPr>
        <w:fldChar w:fldCharType="end"/>
      </w:r>
      <w:r w:rsidR="00B469D7" w:rsidRPr="00134E36">
        <w:rPr>
          <w:lang w:val="en-US"/>
        </w:rPr>
      </w:r>
      <w:r w:rsidR="00B469D7" w:rsidRPr="00134E36">
        <w:rPr>
          <w:lang w:val="en-US"/>
        </w:rPr>
        <w:fldChar w:fldCharType="separate"/>
      </w:r>
      <w:r w:rsidR="00B469D7" w:rsidRPr="00134E36">
        <w:rPr>
          <w:noProof/>
          <w:lang w:val="en-US"/>
        </w:rPr>
        <w:t>(Scharlemann</w:t>
      </w:r>
      <w:r w:rsidR="00B469D7" w:rsidRPr="00134E36">
        <w:rPr>
          <w:i/>
          <w:noProof/>
          <w:lang w:val="en-US"/>
        </w:rPr>
        <w:t xml:space="preserve"> et al.,</w:t>
      </w:r>
      <w:r w:rsidR="00B469D7" w:rsidRPr="00134E36">
        <w:rPr>
          <w:noProof/>
          <w:lang w:val="en-US"/>
        </w:rPr>
        <w:t xml:space="preserve"> 2014)</w:t>
      </w:r>
      <w:r w:rsidR="00B469D7" w:rsidRPr="00134E36">
        <w:rPr>
          <w:lang w:val="en-US"/>
        </w:rPr>
        <w:fldChar w:fldCharType="end"/>
      </w:r>
      <w:r w:rsidRPr="00134E36">
        <w:rPr>
          <w:lang w:val="en-US"/>
        </w:rPr>
        <w:t xml:space="preserve">. Consequently, understanding the processes of the </w:t>
      </w:r>
      <w:r w:rsidR="00D85BF0" w:rsidRPr="00134E36">
        <w:rPr>
          <w:lang w:val="en-US"/>
        </w:rPr>
        <w:t>carbon (</w:t>
      </w:r>
      <w:r w:rsidRPr="00134E36">
        <w:rPr>
          <w:lang w:val="en-US"/>
        </w:rPr>
        <w:t>C</w:t>
      </w:r>
      <w:r w:rsidR="00D85BF0" w:rsidRPr="00134E36">
        <w:rPr>
          <w:lang w:val="en-US"/>
        </w:rPr>
        <w:t>)</w:t>
      </w:r>
      <w:r w:rsidRPr="00134E36">
        <w:rPr>
          <w:lang w:val="en-US"/>
        </w:rPr>
        <w:t xml:space="preserve"> cycle in these ecosystems is essential for</w:t>
      </w:r>
      <w:del w:id="31" w:author="Adina Howe" w:date="2016-11-08T09:13:00Z">
        <w:r w:rsidRPr="00134E36" w:rsidDel="007B7C43">
          <w:rPr>
            <w:lang w:val="en-US"/>
          </w:rPr>
          <w:delText xml:space="preserve"> the</w:delText>
        </w:r>
      </w:del>
      <w:r w:rsidRPr="00134E36">
        <w:rPr>
          <w:lang w:val="en-US"/>
        </w:rPr>
        <w:t xml:space="preserve"> modelling </w:t>
      </w:r>
      <w:del w:id="32" w:author="Adina Howe" w:date="2016-11-08T09:13:00Z">
        <w:r w:rsidRPr="00134E36" w:rsidDel="007B7C43">
          <w:rPr>
            <w:lang w:val="en-US"/>
          </w:rPr>
          <w:delText>of the</w:delText>
        </w:r>
      </w:del>
      <w:del w:id="33" w:author="Adina Howe" w:date="2016-11-08T09:14:00Z">
        <w:r w:rsidRPr="00134E36" w:rsidDel="007B7C43">
          <w:rPr>
            <w:lang w:val="en-US"/>
          </w:rPr>
          <w:delText xml:space="preserve"> </w:delText>
        </w:r>
      </w:del>
      <w:r w:rsidRPr="00134E36">
        <w:rPr>
          <w:lang w:val="en-US"/>
        </w:rPr>
        <w:t>potential impacts of</w:t>
      </w:r>
      <w:del w:id="34" w:author="Adina Howe" w:date="2016-11-08T09:14:00Z">
        <w:r w:rsidRPr="00134E36" w:rsidDel="007B7C43">
          <w:rPr>
            <w:lang w:val="en-US"/>
          </w:rPr>
          <w:delText xml:space="preserve"> the</w:delText>
        </w:r>
      </w:del>
      <w:r w:rsidRPr="00134E36">
        <w:rPr>
          <w:lang w:val="en-US"/>
        </w:rPr>
        <w:t xml:space="preserve"> global climate change.  </w:t>
      </w:r>
      <w:r w:rsidR="00F15053" w:rsidRPr="00134E36">
        <w:rPr>
          <w:lang w:val="en-US"/>
        </w:rPr>
        <w:t xml:space="preserve">Forest ecosystems are under </w:t>
      </w:r>
      <w:del w:id="35" w:author="Adina Howe" w:date="2016-11-08T09:14:00Z">
        <w:r w:rsidR="00F15053" w:rsidRPr="00134E36" w:rsidDel="007B7C43">
          <w:rPr>
            <w:lang w:val="en-US"/>
          </w:rPr>
          <w:delText xml:space="preserve">the </w:delText>
        </w:r>
      </w:del>
      <w:r w:rsidR="00F15053" w:rsidRPr="00134E36">
        <w:rPr>
          <w:lang w:val="en-US"/>
        </w:rPr>
        <w:t>strong influence of t</w:t>
      </w:r>
      <w:r w:rsidRPr="00134E36">
        <w:rPr>
          <w:lang w:val="en-US"/>
        </w:rPr>
        <w:t>rees th</w:t>
      </w:r>
      <w:r w:rsidR="00F15053" w:rsidRPr="00134E36">
        <w:rPr>
          <w:lang w:val="en-US"/>
        </w:rPr>
        <w:t xml:space="preserve">at mediate the </w:t>
      </w:r>
      <w:r w:rsidRPr="00134E36">
        <w:rPr>
          <w:lang w:val="en-US"/>
        </w:rPr>
        <w:t>infl</w:t>
      </w:r>
      <w:r w:rsidR="00F15053" w:rsidRPr="00134E36">
        <w:rPr>
          <w:lang w:val="en-US"/>
        </w:rPr>
        <w:t xml:space="preserve">ux of C into the ecosystem pool by producing both </w:t>
      </w:r>
      <w:r w:rsidRPr="00134E36">
        <w:rPr>
          <w:lang w:val="en-US"/>
        </w:rPr>
        <w:t>complex organic compounds in the form of leaf and root litter</w:t>
      </w:r>
      <w:r w:rsidR="00F15053" w:rsidRPr="00134E36">
        <w:rPr>
          <w:lang w:val="en-US"/>
        </w:rPr>
        <w:t xml:space="preserve"> and dead wood</w:t>
      </w:r>
      <w:r w:rsidRPr="00134E36">
        <w:rPr>
          <w:lang w:val="en-US"/>
        </w:rPr>
        <w:t xml:space="preserve">, as well </w:t>
      </w:r>
      <w:r w:rsidR="00BB03F4" w:rsidRPr="00134E36">
        <w:rPr>
          <w:lang w:val="en-US"/>
        </w:rPr>
        <w:t>labile ones i</w:t>
      </w:r>
      <w:r w:rsidR="00F15053" w:rsidRPr="00134E36">
        <w:rPr>
          <w:lang w:val="en-US"/>
        </w:rPr>
        <w:t xml:space="preserve">n the form of </w:t>
      </w:r>
      <w:r w:rsidRPr="00134E36">
        <w:rPr>
          <w:lang w:val="en-US"/>
        </w:rPr>
        <w:t xml:space="preserve">root exudates </w:t>
      </w:r>
      <w:r w:rsidR="00B469D7" w:rsidRPr="00134E36">
        <w:rPr>
          <w:lang w:val="en-US"/>
        </w:rPr>
        <w:fldChar w:fldCharType="begin">
          <w:fldData xml:space="preserve">PEVuZE5vdGU+PENpdGU+PEF1dGhvcj5QcmVzY290dDwvQXV0aG9yPjxZZWFyPjIwMTM8L1llYXI+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</w:fldData>
        </w:fldChar>
      </w:r>
      <w:r w:rsidR="00B469D7" w:rsidRPr="00134E36">
        <w:rPr>
          <w:lang w:val="en-US"/>
        </w:rPr>
        <w:instrText xml:space="preserve"> ADDIN EN.CITE </w:instrText>
      </w:r>
      <w:r w:rsidR="00B469D7" w:rsidRPr="00134E36">
        <w:rPr>
          <w:lang w:val="en-US"/>
        </w:rPr>
        <w:fldChar w:fldCharType="begin">
          <w:fldData xml:space="preserve">PEVuZE5vdGU+PENpdGU+PEF1dGhvcj5QcmVzY290dDwvQXV0aG9yPjxZZWFyPjIwMTM8L1llYXI+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</w:fldData>
        </w:fldChar>
      </w:r>
      <w:r w:rsidR="00B469D7" w:rsidRPr="00134E36">
        <w:rPr>
          <w:lang w:val="en-US"/>
        </w:rPr>
        <w:instrText xml:space="preserve"> ADDIN EN.CITE.DATA </w:instrText>
      </w:r>
      <w:r w:rsidR="00B469D7" w:rsidRPr="00134E36">
        <w:rPr>
          <w:lang w:val="en-US"/>
        </w:rPr>
      </w:r>
      <w:r w:rsidR="00B469D7" w:rsidRPr="00134E36">
        <w:rPr>
          <w:lang w:val="en-US"/>
        </w:rPr>
        <w:fldChar w:fldCharType="end"/>
      </w:r>
      <w:r w:rsidR="00B469D7" w:rsidRPr="00134E36">
        <w:rPr>
          <w:lang w:val="en-US"/>
        </w:rPr>
      </w:r>
      <w:r w:rsidR="00B469D7" w:rsidRPr="00134E36">
        <w:rPr>
          <w:lang w:val="en-US"/>
        </w:rPr>
        <w:fldChar w:fldCharType="separate"/>
      </w:r>
      <w:r w:rsidR="00B469D7" w:rsidRPr="00134E36">
        <w:rPr>
          <w:noProof/>
          <w:lang w:val="en-US"/>
        </w:rPr>
        <w:t>(Prescott and Grayston 2013)</w:t>
      </w:r>
      <w:r w:rsidR="00B469D7" w:rsidRPr="00134E36">
        <w:rPr>
          <w:lang w:val="en-US"/>
        </w:rPr>
        <w:fldChar w:fldCharType="end"/>
      </w:r>
      <w:r w:rsidRPr="00134E36">
        <w:rPr>
          <w:lang w:val="en-US"/>
        </w:rPr>
        <w:t xml:space="preserve">. </w:t>
      </w:r>
      <w:r w:rsidR="00F15053" w:rsidRPr="00134E36">
        <w:rPr>
          <w:lang w:val="en-US"/>
        </w:rPr>
        <w:t>T</w:t>
      </w:r>
      <w:r w:rsidRPr="00134E36">
        <w:rPr>
          <w:lang w:val="en-US"/>
        </w:rPr>
        <w:t xml:space="preserve">rees </w:t>
      </w:r>
      <w:r w:rsidR="00F15053" w:rsidRPr="00134E36">
        <w:rPr>
          <w:lang w:val="en-US"/>
        </w:rPr>
        <w:t xml:space="preserve">thus directly affect and </w:t>
      </w:r>
      <w:r w:rsidRPr="00134E36">
        <w:rPr>
          <w:lang w:val="en-US"/>
        </w:rPr>
        <w:t xml:space="preserve">contribute </w:t>
      </w:r>
      <w:r w:rsidR="00F15053" w:rsidRPr="00134E36">
        <w:rPr>
          <w:lang w:val="en-US"/>
        </w:rPr>
        <w:t xml:space="preserve">to </w:t>
      </w:r>
      <w:r w:rsidRPr="00134E36">
        <w:rPr>
          <w:lang w:val="en-US"/>
        </w:rPr>
        <w:t xml:space="preserve">soil respiration and </w:t>
      </w:r>
      <w:ins w:id="36" w:author="Adina Howe" w:date="2016-11-08T09:15:00Z">
        <w:r w:rsidR="007B7C43">
          <w:rPr>
            <w:lang w:val="en-US"/>
          </w:rPr>
          <w:t xml:space="preserve">carbon </w:t>
        </w:r>
      </w:ins>
      <w:r w:rsidRPr="00134E36">
        <w:rPr>
          <w:lang w:val="en-US"/>
        </w:rPr>
        <w:t>deposition</w:t>
      </w:r>
      <w:del w:id="37" w:author="Adina Howe" w:date="2016-11-08T09:15:00Z">
        <w:r w:rsidRPr="00134E36" w:rsidDel="007B7C43">
          <w:rPr>
            <w:lang w:val="en-US"/>
          </w:rPr>
          <w:delText xml:space="preserve"> of carbon</w:delText>
        </w:r>
      </w:del>
      <w:r w:rsidR="00F15053" w:rsidRPr="00134E36">
        <w:rPr>
          <w:lang w:val="en-US"/>
        </w:rPr>
        <w:t xml:space="preserve">, both </w:t>
      </w:r>
      <w:ins w:id="38" w:author="Adina Howe" w:date="2016-11-08T09:15:00Z">
        <w:r w:rsidR="007B7C43">
          <w:rPr>
            <w:lang w:val="en-US"/>
          </w:rPr>
          <w:t xml:space="preserve">important microbial-mediated </w:t>
        </w:r>
      </w:ins>
      <w:r w:rsidR="00F15053" w:rsidRPr="00134E36">
        <w:rPr>
          <w:lang w:val="en-US"/>
        </w:rPr>
        <w:t xml:space="preserve">processes </w:t>
      </w:r>
      <w:del w:id="39" w:author="Adina Howe" w:date="2016-11-08T09:15:00Z">
        <w:r w:rsidR="00F15053" w:rsidRPr="00134E36" w:rsidDel="007B7C43">
          <w:rPr>
            <w:lang w:val="en-US"/>
          </w:rPr>
          <w:delText>being mediated by soil and litter microorganisms</w:delText>
        </w:r>
        <w:r w:rsidRPr="00134E36" w:rsidDel="007B7C43">
          <w:rPr>
            <w:lang w:val="en-US"/>
          </w:rPr>
          <w:delText xml:space="preserve"> </w:delText>
        </w:r>
        <w:r w:rsidR="00F15053" w:rsidRPr="00134E36" w:rsidDel="007B7C43">
          <w:rPr>
            <w:lang w:val="en-US"/>
          </w:rPr>
          <w:delText xml:space="preserve">– fungi and bacteria </w:delText>
        </w:r>
      </w:del>
      <w:r w:rsidR="00B469D7" w:rsidRPr="00134E36">
        <w:rPr>
          <w:lang w:val="en-US"/>
        </w:rPr>
        <w:fldChar w:fldCharType="begin">
          <w:fldData xml:space="preserve">PEVuZE5vdGU+PENpdGU+PEF1dGhvcj5DbGVtbWVuc2VuPC9BdXRob3I+PFllYXI+MjAxMzwvWWVh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</w:fldData>
        </w:fldChar>
      </w:r>
      <w:r w:rsidR="00B469D7" w:rsidRPr="00134E36">
        <w:rPr>
          <w:lang w:val="en-US"/>
        </w:rPr>
        <w:instrText xml:space="preserve"> ADDIN EN.CITE </w:instrText>
      </w:r>
      <w:r w:rsidR="00B469D7" w:rsidRPr="00134E36">
        <w:rPr>
          <w:lang w:val="en-US"/>
        </w:rPr>
        <w:fldChar w:fldCharType="begin">
          <w:fldData xml:space="preserve">PEVuZE5vdGU+PENpdGU+PEF1dGhvcj5DbGVtbWVuc2VuPC9BdXRob3I+PFllYXI+MjAxMzwvWWVh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</w:fldData>
        </w:fldChar>
      </w:r>
      <w:r w:rsidR="00B469D7" w:rsidRPr="00134E36">
        <w:rPr>
          <w:lang w:val="en-US"/>
        </w:rPr>
        <w:instrText xml:space="preserve"> ADDIN EN.CITE.DATA </w:instrText>
      </w:r>
      <w:r w:rsidR="00B469D7" w:rsidRPr="00134E36">
        <w:rPr>
          <w:lang w:val="en-US"/>
        </w:rPr>
      </w:r>
      <w:r w:rsidR="00B469D7" w:rsidRPr="00134E36">
        <w:rPr>
          <w:lang w:val="en-US"/>
        </w:rPr>
        <w:fldChar w:fldCharType="end"/>
      </w:r>
      <w:r w:rsidR="00B469D7" w:rsidRPr="00134E36">
        <w:rPr>
          <w:lang w:val="en-US"/>
        </w:rPr>
      </w:r>
      <w:r w:rsidR="00B469D7" w:rsidRPr="00134E36">
        <w:rPr>
          <w:lang w:val="en-US"/>
        </w:rPr>
        <w:fldChar w:fldCharType="separate"/>
      </w:r>
      <w:r w:rsidR="00B469D7" w:rsidRPr="00134E36">
        <w:rPr>
          <w:noProof/>
          <w:lang w:val="en-US"/>
        </w:rPr>
        <w:t>(Clemmensen</w:t>
      </w:r>
      <w:r w:rsidR="00B469D7" w:rsidRPr="00134E36">
        <w:rPr>
          <w:i/>
          <w:noProof/>
          <w:lang w:val="en-US"/>
        </w:rPr>
        <w:t xml:space="preserve"> et al.,</w:t>
      </w:r>
      <w:r w:rsidR="00B469D7" w:rsidRPr="00134E36">
        <w:rPr>
          <w:noProof/>
          <w:lang w:val="en-US"/>
        </w:rPr>
        <w:t xml:space="preserve"> 2013; Högberg</w:t>
      </w:r>
      <w:r w:rsidR="00B469D7" w:rsidRPr="00134E36">
        <w:rPr>
          <w:i/>
          <w:noProof/>
          <w:lang w:val="en-US"/>
        </w:rPr>
        <w:t xml:space="preserve"> et al.,</w:t>
      </w:r>
      <w:r w:rsidR="00B469D7" w:rsidRPr="00134E36">
        <w:rPr>
          <w:noProof/>
          <w:lang w:val="en-US"/>
        </w:rPr>
        <w:t xml:space="preserve"> 2010)</w:t>
      </w:r>
      <w:r w:rsidR="00B469D7" w:rsidRPr="00134E36">
        <w:rPr>
          <w:lang w:val="en-US"/>
        </w:rPr>
        <w:fldChar w:fldCharType="end"/>
      </w:r>
      <w:r w:rsidRPr="00134E36">
        <w:rPr>
          <w:lang w:val="en-US"/>
        </w:rPr>
        <w:t xml:space="preserve">. </w:t>
      </w:r>
    </w:p>
    <w:p w14:paraId="78DC3119" w14:textId="662812B5" w:rsidR="00F15053" w:rsidRPr="00134E36" w:rsidRDefault="00B60696" w:rsidP="00134E36">
      <w:pPr>
        <w:spacing w:after="0" w:line="240" w:lineRule="auto"/>
        <w:ind w:firstLine="708"/>
        <w:rPr>
          <w:lang w:val="en-US"/>
        </w:rPr>
      </w:pPr>
      <w:r w:rsidRPr="00134E36">
        <w:rPr>
          <w:lang w:val="en-US"/>
        </w:rPr>
        <w:t xml:space="preserve">In the coniferous forest floor, litter and soil represent largely different compartments </w:t>
      </w:r>
      <w:ins w:id="40" w:author="Adina Howe" w:date="2016-11-08T09:16:00Z">
        <w:r w:rsidR="007B7C43">
          <w:rPr>
            <w:lang w:val="en-US"/>
          </w:rPr>
          <w:t xml:space="preserve">when </w:t>
        </w:r>
      </w:ins>
      <w:r w:rsidRPr="00134E36">
        <w:rPr>
          <w:lang w:val="en-US"/>
        </w:rPr>
        <w:t xml:space="preserve">considering </w:t>
      </w:r>
      <w:del w:id="41" w:author="Adina Howe" w:date="2016-11-08T09:16:00Z">
        <w:r w:rsidRPr="00134E36" w:rsidDel="007B7C43">
          <w:rPr>
            <w:lang w:val="en-US"/>
          </w:rPr>
          <w:delText xml:space="preserve">the </w:delText>
        </w:r>
      </w:del>
      <w:r w:rsidRPr="00134E36">
        <w:rPr>
          <w:lang w:val="en-US"/>
        </w:rPr>
        <w:t>C</w:t>
      </w:r>
      <w:r w:rsidR="00D85BF0" w:rsidRPr="00134E36">
        <w:rPr>
          <w:lang w:val="en-US"/>
        </w:rPr>
        <w:t xml:space="preserve"> </w:t>
      </w:r>
      <w:r w:rsidRPr="00134E36">
        <w:rPr>
          <w:lang w:val="en-US"/>
        </w:rPr>
        <w:t>cycl</w:t>
      </w:r>
      <w:ins w:id="42" w:author="Adina Howe" w:date="2016-11-08T09:16:00Z">
        <w:r w:rsidR="007B7C43">
          <w:rPr>
            <w:lang w:val="en-US"/>
          </w:rPr>
          <w:t>ing</w:t>
        </w:r>
      </w:ins>
      <w:del w:id="43" w:author="Adina Howe" w:date="2016-11-08T09:16:00Z">
        <w:r w:rsidRPr="00134E36" w:rsidDel="007B7C43">
          <w:rPr>
            <w:lang w:val="en-US"/>
          </w:rPr>
          <w:delText>e</w:delText>
        </w:r>
      </w:del>
      <w:r w:rsidRPr="00134E36">
        <w:rPr>
          <w:lang w:val="en-US"/>
        </w:rPr>
        <w:t xml:space="preserve"> processes. </w:t>
      </w:r>
      <w:ins w:id="44" w:author="Adina Howe" w:date="2016-11-08T09:16:00Z">
        <w:r w:rsidR="007B7C43">
          <w:rPr>
            <w:lang w:val="en-US"/>
          </w:rPr>
          <w:t>T</w:t>
        </w:r>
      </w:ins>
      <w:del w:id="45" w:author="Adina Howe" w:date="2016-11-08T09:16:00Z">
        <w:r w:rsidRPr="00134E36" w:rsidDel="007B7C43">
          <w:rPr>
            <w:lang w:val="en-US"/>
          </w:rPr>
          <w:delText>Since t</w:delText>
        </w:r>
      </w:del>
      <w:r w:rsidRPr="00134E36">
        <w:rPr>
          <w:lang w:val="en-US"/>
        </w:rPr>
        <w:t xml:space="preserve">he </w:t>
      </w:r>
      <w:proofErr w:type="gramStart"/>
      <w:r w:rsidRPr="00134E36">
        <w:rPr>
          <w:lang w:val="en-US"/>
        </w:rPr>
        <w:t>litter</w:t>
      </w:r>
      <w:proofErr w:type="gramEnd"/>
      <w:r w:rsidRPr="00134E36">
        <w:rPr>
          <w:lang w:val="en-US"/>
        </w:rPr>
        <w:t xml:space="preserve"> layer is mostly derived from plant biopolymers and tree roots are scarce, </w:t>
      </w:r>
      <w:ins w:id="46" w:author="Adina Howe" w:date="2016-11-08T09:17:00Z">
        <w:r w:rsidR="007B7C43">
          <w:rPr>
            <w:lang w:val="en-US"/>
          </w:rPr>
          <w:t xml:space="preserve">resulting in the main C cycle process being </w:t>
        </w:r>
      </w:ins>
      <w:r w:rsidRPr="00134E36">
        <w:rPr>
          <w:lang w:val="en-US"/>
        </w:rPr>
        <w:t>the efficient decomposition of recalcitrant plant residues</w:t>
      </w:r>
      <w:del w:id="47" w:author="Adina Howe" w:date="2016-11-08T09:18:00Z">
        <w:r w:rsidRPr="00134E36" w:rsidDel="007B7C43">
          <w:rPr>
            <w:lang w:val="en-US"/>
          </w:rPr>
          <w:delText xml:space="preserve"> is the main process in its cycle</w:delText>
        </w:r>
        <w:r w:rsidR="00D85BF0" w:rsidRPr="00134E36" w:rsidDel="007B7C43">
          <w:rPr>
            <w:lang w:val="en-US"/>
          </w:rPr>
          <w:delText xml:space="preserve"> of the C cycle</w:delText>
        </w:r>
      </w:del>
      <w:r w:rsidRPr="00134E36">
        <w:rPr>
          <w:lang w:val="en-US"/>
        </w:rPr>
        <w:t xml:space="preserve">. In contrast, soil is a mixture of highly recalcitrant, </w:t>
      </w:r>
      <w:proofErr w:type="spellStart"/>
      <w:r w:rsidRPr="00134E36">
        <w:rPr>
          <w:lang w:val="en-US"/>
        </w:rPr>
        <w:t>humic</w:t>
      </w:r>
      <w:proofErr w:type="spellEnd"/>
      <w:r w:rsidRPr="00134E36">
        <w:rPr>
          <w:lang w:val="en-US"/>
        </w:rPr>
        <w:t xml:space="preserve"> materials </w:t>
      </w:r>
      <w:ins w:id="48" w:author="Adina Howe" w:date="2016-11-08T09:19:00Z">
        <w:r w:rsidR="00FB3A38">
          <w:rPr>
            <w:lang w:val="en-US"/>
          </w:rPr>
          <w:t xml:space="preserve">and has a </w:t>
        </w:r>
      </w:ins>
      <w:del w:id="49" w:author="Adina Howe" w:date="2016-11-08T09:19:00Z">
        <w:r w:rsidRPr="00134E36" w:rsidDel="00FB3A38">
          <w:rPr>
            <w:lang w:val="en-US"/>
          </w:rPr>
          <w:delText xml:space="preserve">with </w:delText>
        </w:r>
      </w:del>
      <w:r w:rsidRPr="00134E36">
        <w:rPr>
          <w:lang w:val="en-US"/>
        </w:rPr>
        <w:t>low abundance of plant biopolymers</w:t>
      </w:r>
      <w:ins w:id="50" w:author="Adina Howe" w:date="2016-11-08T09:19:00Z">
        <w:r w:rsidR="00FB3A38">
          <w:rPr>
            <w:lang w:val="en-US"/>
          </w:rPr>
          <w:t xml:space="preserve">.  </w:t>
        </w:r>
      </w:ins>
      <w:del w:id="51" w:author="Adina Howe" w:date="2016-11-08T09:19:00Z">
        <w:r w:rsidRPr="00134E36" w:rsidDel="00FB3A38">
          <w:rPr>
            <w:lang w:val="en-US"/>
          </w:rPr>
          <w:delText>, but t</w:delText>
        </w:r>
      </w:del>
      <w:ins w:id="52" w:author="Adina Howe" w:date="2016-11-08T09:19:00Z">
        <w:r w:rsidR="00FB3A38">
          <w:rPr>
            <w:lang w:val="en-US"/>
          </w:rPr>
          <w:t>T</w:t>
        </w:r>
      </w:ins>
      <w:r w:rsidRPr="00134E36">
        <w:rPr>
          <w:lang w:val="en-US"/>
        </w:rPr>
        <w:t xml:space="preserve">he presence of roots </w:t>
      </w:r>
      <w:r w:rsidR="00847791" w:rsidRPr="00134E36">
        <w:rPr>
          <w:lang w:val="en-US"/>
        </w:rPr>
        <w:t>makes</w:t>
      </w:r>
      <w:r w:rsidRPr="00134E36">
        <w:rPr>
          <w:lang w:val="en-US"/>
        </w:rPr>
        <w:t xml:space="preserve"> simple, photosynthesis derived C compounds </w:t>
      </w:r>
      <w:r w:rsidR="00847791" w:rsidRPr="00134E36">
        <w:rPr>
          <w:lang w:val="en-US"/>
        </w:rPr>
        <w:t xml:space="preserve">the most important C source that enters soil </w:t>
      </w:r>
      <w:r w:rsidRPr="00134E36">
        <w:rPr>
          <w:lang w:val="en-US"/>
        </w:rPr>
        <w:t>both directly and through root-associated ectomycorrhizal fungi</w:t>
      </w:r>
      <w:r w:rsidR="00337ABE" w:rsidRPr="00134E36">
        <w:rPr>
          <w:lang w:val="en-US"/>
        </w:rPr>
        <w:t xml:space="preserve"> (ECM)</w:t>
      </w:r>
      <w:r w:rsidRPr="00134E36">
        <w:rPr>
          <w:lang w:val="en-US"/>
        </w:rPr>
        <w:t xml:space="preserve"> </w:t>
      </w:r>
      <w:r w:rsidRPr="00134E36">
        <w:rPr>
          <w:lang w:val="en-US"/>
        </w:rPr>
        <w:fldChar w:fldCharType="begin">
          <w:fldData xml:space="preserve">PEVuZE5vdGU+PENpdGU+PEF1dGhvcj5CYWxkcmlhbjwvQXV0aG9yPjxZZWFyPjIwMTI8L1llYXI+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</w:fldData>
        </w:fldChar>
      </w:r>
      <w:r w:rsidR="00D85BF0" w:rsidRPr="00134E36">
        <w:rPr>
          <w:lang w:val="en-US"/>
        </w:rPr>
        <w:instrText xml:space="preserve"> ADDIN EN.CITE </w:instrText>
      </w:r>
      <w:r w:rsidR="00D85BF0" w:rsidRPr="00134E36">
        <w:rPr>
          <w:lang w:val="en-US"/>
        </w:rPr>
        <w:fldChar w:fldCharType="begin">
          <w:fldData xml:space="preserve">PEVuZE5vdGU+PENpdGU+PEF1dGhvcj5CYWxkcmlhbjwvQXV0aG9yPjxZZWFyPjIwMTI8L1llYXI+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</w:fldData>
        </w:fldChar>
      </w:r>
      <w:r w:rsidR="00D85BF0" w:rsidRPr="00134E36">
        <w:rPr>
          <w:lang w:val="en-US"/>
        </w:rPr>
        <w:instrText xml:space="preserve"> ADDIN EN.CITE.DATA </w:instrText>
      </w:r>
      <w:r w:rsidR="00D85BF0" w:rsidRPr="00134E36">
        <w:rPr>
          <w:lang w:val="en-US"/>
        </w:rPr>
      </w:r>
      <w:r w:rsidR="00D85BF0" w:rsidRPr="00134E36">
        <w:rPr>
          <w:lang w:val="en-US"/>
        </w:rPr>
        <w:fldChar w:fldCharType="end"/>
      </w:r>
      <w:r w:rsidRPr="00134E36">
        <w:rPr>
          <w:lang w:val="en-US"/>
        </w:rPr>
      </w:r>
      <w:r w:rsidRPr="00134E36">
        <w:rPr>
          <w:lang w:val="en-US"/>
        </w:rPr>
        <w:fldChar w:fldCharType="separate"/>
      </w:r>
      <w:r w:rsidRPr="00134E36">
        <w:rPr>
          <w:noProof/>
          <w:lang w:val="en-US"/>
        </w:rPr>
        <w:t>(Baldrian</w:t>
      </w:r>
      <w:r w:rsidRPr="00134E36">
        <w:rPr>
          <w:i/>
          <w:noProof/>
          <w:lang w:val="en-US"/>
        </w:rPr>
        <w:t xml:space="preserve"> et al.,</w:t>
      </w:r>
      <w:r w:rsidRPr="00134E36">
        <w:rPr>
          <w:noProof/>
          <w:lang w:val="en-US"/>
        </w:rPr>
        <w:t xml:space="preserve"> 2012; Clemmensen</w:t>
      </w:r>
      <w:r w:rsidRPr="00134E36">
        <w:rPr>
          <w:i/>
          <w:noProof/>
          <w:lang w:val="en-US"/>
        </w:rPr>
        <w:t xml:space="preserve"> et al.,</w:t>
      </w:r>
      <w:r w:rsidRPr="00134E36">
        <w:rPr>
          <w:noProof/>
          <w:lang w:val="en-US"/>
        </w:rPr>
        <w:t xml:space="preserve"> 2013)</w:t>
      </w:r>
      <w:r w:rsidRPr="00134E36">
        <w:rPr>
          <w:lang w:val="en-US"/>
        </w:rPr>
        <w:fldChar w:fldCharType="end"/>
      </w:r>
      <w:r w:rsidRPr="00134E36">
        <w:rPr>
          <w:lang w:val="en-US"/>
        </w:rPr>
        <w:t xml:space="preserve">. Fungi are abundant in both compartments, but litter is </w:t>
      </w:r>
      <w:r w:rsidR="00BB03F4" w:rsidRPr="00134E36">
        <w:rPr>
          <w:lang w:val="en-US"/>
        </w:rPr>
        <w:t>richer</w:t>
      </w:r>
      <w:r w:rsidRPr="00134E36">
        <w:rPr>
          <w:lang w:val="en-US"/>
        </w:rPr>
        <w:t xml:space="preserve"> in saprotrophic taxa while </w:t>
      </w:r>
      <w:ins w:id="53" w:author="Adina Howe" w:date="2016-11-08T09:38:00Z">
        <w:r w:rsidR="000D4896">
          <w:rPr>
            <w:lang w:val="en-US"/>
          </w:rPr>
          <w:t>Ectomycorrhizal (</w:t>
        </w:r>
      </w:ins>
      <w:commentRangeStart w:id="54"/>
      <w:r w:rsidRPr="00134E36">
        <w:rPr>
          <w:lang w:val="en-US"/>
        </w:rPr>
        <w:t>ECM</w:t>
      </w:r>
      <w:commentRangeEnd w:id="54"/>
      <w:r w:rsidR="00FB3A38">
        <w:rPr>
          <w:rStyle w:val="CommentReference"/>
        </w:rPr>
        <w:commentReference w:id="54"/>
      </w:r>
      <w:ins w:id="55" w:author="Adina Howe" w:date="2016-11-08T09:38:00Z">
        <w:r w:rsidR="000D4896">
          <w:rPr>
            <w:lang w:val="en-US"/>
          </w:rPr>
          <w:t>)</w:t>
        </w:r>
      </w:ins>
      <w:r w:rsidRPr="00134E36">
        <w:rPr>
          <w:lang w:val="en-US"/>
        </w:rPr>
        <w:t xml:space="preserve"> </w:t>
      </w:r>
      <w:ins w:id="56" w:author="Adina Howe" w:date="2016-11-08T09:38:00Z">
        <w:r w:rsidR="000D4896">
          <w:rPr>
            <w:lang w:val="en-US"/>
          </w:rPr>
          <w:t xml:space="preserve">fungi </w:t>
        </w:r>
      </w:ins>
      <w:r w:rsidRPr="00134E36">
        <w:rPr>
          <w:lang w:val="en-US"/>
        </w:rPr>
        <w:t xml:space="preserve">largely dominate soil </w:t>
      </w:r>
      <w:r w:rsidRPr="00134E36">
        <w:rPr>
          <w:lang w:val="en-US"/>
        </w:rPr>
        <w:fldChar w:fldCharType="begin">
          <w:fldData xml:space="preserve">PEVuZE5vdGU+PENpdGU+PEF1dGhvcj5CYWxkcmlhbjwvQXV0aG9yPjxZZWFyPjIwMTI8L1llYXI+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</w:fldData>
        </w:fldChar>
      </w:r>
      <w:r w:rsidR="00D85BF0" w:rsidRPr="00134E36">
        <w:rPr>
          <w:lang w:val="en-US"/>
        </w:rPr>
        <w:instrText xml:space="preserve"> ADDIN EN.CITE </w:instrText>
      </w:r>
      <w:r w:rsidR="00D85BF0" w:rsidRPr="00134E36">
        <w:rPr>
          <w:lang w:val="en-US"/>
        </w:rPr>
        <w:fldChar w:fldCharType="begin">
          <w:fldData xml:space="preserve">PEVuZE5vdGU+PENpdGU+PEF1dGhvcj5CYWxkcmlhbjwvQXV0aG9yPjxZZWFyPjIwMTI8L1llYXI+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</w:fldData>
        </w:fldChar>
      </w:r>
      <w:r w:rsidR="00D85BF0" w:rsidRPr="00134E36">
        <w:rPr>
          <w:lang w:val="en-US"/>
        </w:rPr>
        <w:instrText xml:space="preserve"> ADDIN EN.CITE.DATA </w:instrText>
      </w:r>
      <w:r w:rsidR="00D85BF0" w:rsidRPr="00134E36">
        <w:rPr>
          <w:lang w:val="en-US"/>
        </w:rPr>
      </w:r>
      <w:r w:rsidR="00D85BF0" w:rsidRPr="00134E36">
        <w:rPr>
          <w:lang w:val="en-US"/>
        </w:rPr>
        <w:fldChar w:fldCharType="end"/>
      </w:r>
      <w:r w:rsidRPr="00134E36">
        <w:rPr>
          <w:lang w:val="en-US"/>
        </w:rPr>
      </w:r>
      <w:r w:rsidRPr="00134E36">
        <w:rPr>
          <w:lang w:val="en-US"/>
        </w:rPr>
        <w:fldChar w:fldCharType="separate"/>
      </w:r>
      <w:r w:rsidRPr="00134E36">
        <w:rPr>
          <w:noProof/>
          <w:lang w:val="en-US"/>
        </w:rPr>
        <w:t>(Baldrian</w:t>
      </w:r>
      <w:r w:rsidRPr="00134E36">
        <w:rPr>
          <w:i/>
          <w:noProof/>
          <w:lang w:val="en-US"/>
        </w:rPr>
        <w:t xml:space="preserve"> et al.,</w:t>
      </w:r>
      <w:r w:rsidRPr="00134E36">
        <w:rPr>
          <w:noProof/>
          <w:lang w:val="en-US"/>
        </w:rPr>
        <w:t xml:space="preserve"> 2012; Lindahl</w:t>
      </w:r>
      <w:r w:rsidRPr="00134E36">
        <w:rPr>
          <w:i/>
          <w:noProof/>
          <w:lang w:val="en-US"/>
        </w:rPr>
        <w:t xml:space="preserve"> et al.,</w:t>
      </w:r>
      <w:r w:rsidRPr="00134E36">
        <w:rPr>
          <w:noProof/>
          <w:lang w:val="en-US"/>
        </w:rPr>
        <w:t xml:space="preserve"> 2007)</w:t>
      </w:r>
      <w:r w:rsidRPr="00134E36">
        <w:rPr>
          <w:lang w:val="en-US"/>
        </w:rPr>
        <w:fldChar w:fldCharType="end"/>
      </w:r>
      <w:r w:rsidR="00847791" w:rsidRPr="00134E36">
        <w:rPr>
          <w:lang w:val="en-US"/>
        </w:rPr>
        <w:t>. The relative abundance of bacteria increases with depth, but the composition of their communities in litter and soil is similar.</w:t>
      </w:r>
    </w:p>
    <w:p w14:paraId="17C592C8" w14:textId="015D524B" w:rsidR="00F331C2" w:rsidRPr="00134E36" w:rsidRDefault="00F16379" w:rsidP="00134E36">
      <w:pPr>
        <w:spacing w:after="0" w:line="240" w:lineRule="auto"/>
        <w:ind w:firstLine="708"/>
        <w:rPr>
          <w:lang w:val="en-US"/>
        </w:rPr>
      </w:pPr>
      <w:r w:rsidRPr="00134E36">
        <w:rPr>
          <w:lang w:val="en-US"/>
        </w:rPr>
        <w:t>Despite the differences among litter and soil, the C sources in both compartments are the same</w:t>
      </w:r>
      <w:ins w:id="57" w:author="Adina Howe" w:date="2016-11-08T09:39:00Z">
        <w:r w:rsidR="002A5E29">
          <w:rPr>
            <w:lang w:val="en-US"/>
          </w:rPr>
          <w:t>, though</w:t>
        </w:r>
      </w:ins>
      <w:del w:id="58" w:author="Adina Howe" w:date="2016-11-08T09:39:00Z">
        <w:r w:rsidRPr="00134E36" w:rsidDel="002A5E29">
          <w:rPr>
            <w:lang w:val="en-US"/>
          </w:rPr>
          <w:delText>, only</w:delText>
        </w:r>
      </w:del>
      <w:ins w:id="59" w:author="Adina Howe" w:date="2016-11-08T09:39:00Z">
        <w:r w:rsidR="002A5E29">
          <w:rPr>
            <w:lang w:val="en-US"/>
          </w:rPr>
          <w:t xml:space="preserve"> with</w:t>
        </w:r>
      </w:ins>
      <w:r w:rsidRPr="00134E36">
        <w:rPr>
          <w:lang w:val="en-US"/>
        </w:rPr>
        <w:t xml:space="preserve"> </w:t>
      </w:r>
      <w:ins w:id="60" w:author="Adina Howe" w:date="2016-11-08T09:39:00Z">
        <w:r w:rsidR="002A5E29">
          <w:rPr>
            <w:lang w:val="en-US"/>
          </w:rPr>
          <w:t xml:space="preserve">differing </w:t>
        </w:r>
      </w:ins>
      <w:del w:id="61" w:author="Adina Howe" w:date="2016-11-08T09:39:00Z">
        <w:r w:rsidRPr="00134E36" w:rsidDel="002A5E29">
          <w:rPr>
            <w:lang w:val="en-US"/>
          </w:rPr>
          <w:delText xml:space="preserve">their </w:delText>
        </w:r>
      </w:del>
      <w:r w:rsidRPr="00134E36">
        <w:rPr>
          <w:lang w:val="en-US"/>
        </w:rPr>
        <w:t xml:space="preserve">relative </w:t>
      </w:r>
      <w:ins w:id="62" w:author="Adina Howe" w:date="2016-11-08T09:21:00Z">
        <w:r w:rsidR="002A5E29">
          <w:rPr>
            <w:lang w:val="en-US"/>
          </w:rPr>
          <w:t>proportions</w:t>
        </w:r>
      </w:ins>
      <w:del w:id="63" w:author="Adina Howe" w:date="2016-11-08T09:22:00Z">
        <w:r w:rsidRPr="00134E36" w:rsidDel="00FB3A38">
          <w:rPr>
            <w:lang w:val="en-US"/>
          </w:rPr>
          <w:delText xml:space="preserve">share </w:delText>
        </w:r>
      </w:del>
      <w:del w:id="64" w:author="Adina Howe" w:date="2016-11-08T09:39:00Z">
        <w:r w:rsidRPr="00134E36" w:rsidDel="002A5E29">
          <w:rPr>
            <w:lang w:val="en-US"/>
          </w:rPr>
          <w:delText>differ</w:delText>
        </w:r>
      </w:del>
      <w:del w:id="65" w:author="Adina Howe" w:date="2016-11-08T09:22:00Z">
        <w:r w:rsidRPr="00134E36" w:rsidDel="00FB3A38">
          <w:rPr>
            <w:lang w:val="en-US"/>
          </w:rPr>
          <w:delText>s</w:delText>
        </w:r>
      </w:del>
      <w:r w:rsidRPr="00134E36">
        <w:rPr>
          <w:lang w:val="en-US"/>
        </w:rPr>
        <w:t xml:space="preserve">. </w:t>
      </w:r>
      <w:ins w:id="66" w:author="Adina Howe" w:date="2016-11-08T09:39:00Z">
        <w:r w:rsidR="00363C93">
          <w:rPr>
            <w:lang w:val="en-US"/>
          </w:rPr>
          <w:t xml:space="preserve"> With the exception of </w:t>
        </w:r>
      </w:ins>
      <w:del w:id="67" w:author="Adina Howe" w:date="2016-11-08T09:40:00Z">
        <w:r w:rsidRPr="00134E36" w:rsidDel="00363C93">
          <w:rPr>
            <w:lang w:val="en-US"/>
          </w:rPr>
          <w:delText xml:space="preserve">Except the </w:delText>
        </w:r>
      </w:del>
      <w:r w:rsidRPr="00134E36">
        <w:rPr>
          <w:lang w:val="en-US"/>
        </w:rPr>
        <w:t xml:space="preserve">photosynthesis-derived C compounds, all other C sources are </w:t>
      </w:r>
      <w:r w:rsidR="004D2C4F">
        <w:rPr>
          <w:lang w:val="en-US"/>
        </w:rPr>
        <w:t>bio</w:t>
      </w:r>
      <w:r w:rsidRPr="00134E36">
        <w:rPr>
          <w:lang w:val="en-US"/>
        </w:rPr>
        <w:t>polymers composing d</w:t>
      </w:r>
      <w:r w:rsidR="00F331C2" w:rsidRPr="00134E36">
        <w:rPr>
          <w:lang w:val="en-US"/>
        </w:rPr>
        <w:t>ead plant debris</w:t>
      </w:r>
      <w:r w:rsidRPr="00134E36">
        <w:rPr>
          <w:lang w:val="en-US"/>
        </w:rPr>
        <w:t xml:space="preserve"> (cellulose, hemicelluloses, lignin)</w:t>
      </w:r>
      <w:ins w:id="68" w:author="Adina Howe" w:date="2016-11-08T09:23:00Z">
        <w:r w:rsidR="00EC4226">
          <w:rPr>
            <w:lang w:val="en-US"/>
          </w:rPr>
          <w:t xml:space="preserve"> and </w:t>
        </w:r>
      </w:ins>
      <w:del w:id="69" w:author="Adina Howe" w:date="2016-11-08T09:23:00Z">
        <w:r w:rsidR="00F331C2" w:rsidRPr="00134E36" w:rsidDel="00EC4226">
          <w:rPr>
            <w:lang w:val="en-US"/>
          </w:rPr>
          <w:delText>,</w:delText>
        </w:r>
      </w:del>
      <w:r w:rsidR="00F331C2" w:rsidRPr="00134E36">
        <w:rPr>
          <w:lang w:val="en-US"/>
        </w:rPr>
        <w:t xml:space="preserve"> living and dead </w:t>
      </w:r>
      <w:del w:id="70" w:author="Adina Howe" w:date="2016-11-08T09:22:00Z">
        <w:r w:rsidR="00F331C2" w:rsidRPr="00134E36" w:rsidDel="00EC4226">
          <w:rPr>
            <w:lang w:val="en-US"/>
          </w:rPr>
          <w:delText xml:space="preserve">bacterial </w:delText>
        </w:r>
      </w:del>
      <w:ins w:id="71" w:author="Adina Howe" w:date="2016-11-08T09:22:00Z">
        <w:r w:rsidR="00EC4226" w:rsidRPr="00134E36">
          <w:rPr>
            <w:lang w:val="en-US"/>
          </w:rPr>
          <w:t>bacterial</w:t>
        </w:r>
        <w:r w:rsidR="00EC4226">
          <w:rPr>
            <w:lang w:val="en-US"/>
          </w:rPr>
          <w:t xml:space="preserve"> </w:t>
        </w:r>
      </w:ins>
      <w:r w:rsidR="00F331C2" w:rsidRPr="00134E36">
        <w:rPr>
          <w:lang w:val="en-US"/>
        </w:rPr>
        <w:t>and fungal biomass</w:t>
      </w:r>
      <w:r w:rsidRPr="00134E36">
        <w:rPr>
          <w:lang w:val="en-US"/>
        </w:rPr>
        <w:t xml:space="preserve"> (peptidoglycan, chitin, and other polysaccharides). The turnover of these compounds is essential for microbial activity (resulting in CO</w:t>
      </w:r>
      <w:r w:rsidRPr="00134E36">
        <w:rPr>
          <w:vertAlign w:val="subscript"/>
          <w:lang w:val="en-US"/>
        </w:rPr>
        <w:t>2</w:t>
      </w:r>
      <w:r w:rsidRPr="00134E36">
        <w:rPr>
          <w:lang w:val="en-US"/>
        </w:rPr>
        <w:t xml:space="preserve"> respiration) and biomass growth and </w:t>
      </w:r>
      <w:commentRangeStart w:id="72"/>
      <w:del w:id="73" w:author="Adina Howe" w:date="2016-11-08T09:23:00Z">
        <w:r w:rsidR="00341AEC" w:rsidRPr="00134E36" w:rsidDel="00EC4226">
          <w:rPr>
            <w:lang w:val="en-US"/>
          </w:rPr>
          <w:delText>re</w:delText>
        </w:r>
        <w:r w:rsidR="00341AEC" w:rsidDel="00EC4226">
          <w:rPr>
            <w:lang w:val="en-US"/>
          </w:rPr>
          <w:delText>model</w:delText>
        </w:r>
        <w:r w:rsidR="00D94F46" w:rsidDel="00EC4226">
          <w:rPr>
            <w:lang w:val="en-US"/>
          </w:rPr>
          <w:delText>l</w:delText>
        </w:r>
        <w:r w:rsidR="00341AEC" w:rsidDel="00EC4226">
          <w:rPr>
            <w:lang w:val="en-US"/>
          </w:rPr>
          <w:delText>ing</w:delText>
        </w:r>
      </w:del>
      <w:ins w:id="74" w:author="Adina Howe" w:date="2016-11-08T09:23:00Z">
        <w:r w:rsidR="00EC4226" w:rsidRPr="00134E36">
          <w:rPr>
            <w:lang w:val="en-US"/>
          </w:rPr>
          <w:t>re</w:t>
        </w:r>
        <w:r w:rsidR="00EC4226">
          <w:rPr>
            <w:lang w:val="en-US"/>
          </w:rPr>
          <w:t>modeling</w:t>
        </w:r>
      </w:ins>
      <w:commentRangeEnd w:id="72"/>
      <w:ins w:id="75" w:author="Adina Howe" w:date="2016-11-08T09:40:00Z">
        <w:r w:rsidR="00363C93">
          <w:rPr>
            <w:rStyle w:val="CommentReference"/>
          </w:rPr>
          <w:commentReference w:id="72"/>
        </w:r>
      </w:ins>
      <w:r w:rsidRPr="00134E36">
        <w:rPr>
          <w:lang w:val="en-US"/>
        </w:rPr>
        <w:t>. All of these processes can be</w:t>
      </w:r>
      <w:del w:id="76" w:author="Adina Howe" w:date="2016-11-08T09:23:00Z">
        <w:r w:rsidRPr="00134E36" w:rsidDel="00EC4226">
          <w:rPr>
            <w:lang w:val="en-US"/>
          </w:rPr>
          <w:delText xml:space="preserve"> conveniently</w:delText>
        </w:r>
      </w:del>
      <w:r w:rsidRPr="00134E36">
        <w:rPr>
          <w:lang w:val="en-US"/>
        </w:rPr>
        <w:t xml:space="preserve"> tracked by the analysis of enzymes that mediate them – the carbohydrate active enzymes (</w:t>
      </w:r>
      <w:proofErr w:type="spellStart"/>
      <w:r w:rsidR="004D2C4F">
        <w:rPr>
          <w:lang w:val="en-US"/>
        </w:rPr>
        <w:t>CAZy</w:t>
      </w:r>
      <w:r w:rsidR="00BB03F4" w:rsidRPr="00134E36">
        <w:rPr>
          <w:lang w:val="en-US"/>
        </w:rPr>
        <w:t>mes</w:t>
      </w:r>
      <w:proofErr w:type="spellEnd"/>
      <w:r w:rsidR="00BB03F4" w:rsidRPr="00134E36">
        <w:rPr>
          <w:lang w:val="en-US"/>
        </w:rPr>
        <w:t>)</w:t>
      </w:r>
      <w:ins w:id="77" w:author="Adina Howe" w:date="2016-11-08T09:41:00Z">
        <w:r w:rsidR="00C67361">
          <w:rPr>
            <w:lang w:val="en-US"/>
          </w:rPr>
          <w:t xml:space="preserve">.  Specifically, </w:t>
        </w:r>
      </w:ins>
      <w:del w:id="78" w:author="Adina Howe" w:date="2016-11-08T09:41:00Z">
        <w:r w:rsidR="00BB03F4" w:rsidRPr="00134E36" w:rsidDel="00C67361">
          <w:rPr>
            <w:lang w:val="en-US"/>
          </w:rPr>
          <w:delText>, especially</w:delText>
        </w:r>
      </w:del>
      <w:r w:rsidR="00BB03F4" w:rsidRPr="00134E36">
        <w:rPr>
          <w:lang w:val="en-US"/>
        </w:rPr>
        <w:t xml:space="preserve"> glycoside </w:t>
      </w:r>
      <w:r w:rsidRPr="00134E36">
        <w:rPr>
          <w:lang w:val="en-US"/>
        </w:rPr>
        <w:t xml:space="preserve">hydrolases </w:t>
      </w:r>
      <w:r w:rsidR="008D4F52" w:rsidRPr="00134E36">
        <w:rPr>
          <w:lang w:val="en-US"/>
        </w:rPr>
        <w:t xml:space="preserve">(GH) </w:t>
      </w:r>
      <w:r w:rsidRPr="00134E36">
        <w:rPr>
          <w:lang w:val="en-US"/>
        </w:rPr>
        <w:t xml:space="preserve">and selected </w:t>
      </w:r>
      <w:r w:rsidR="00BB03F4" w:rsidRPr="00134E36">
        <w:rPr>
          <w:lang w:val="en-US"/>
        </w:rPr>
        <w:t>auxiliary</w:t>
      </w:r>
      <w:r w:rsidRPr="00134E36">
        <w:rPr>
          <w:lang w:val="en-US"/>
        </w:rPr>
        <w:t xml:space="preserve"> </w:t>
      </w:r>
      <w:r w:rsidR="008D4F52" w:rsidRPr="00134E36">
        <w:rPr>
          <w:lang w:val="en-US"/>
        </w:rPr>
        <w:t xml:space="preserve">carbohydrate-active </w:t>
      </w:r>
      <w:r w:rsidRPr="00134E36">
        <w:rPr>
          <w:lang w:val="en-US"/>
        </w:rPr>
        <w:t xml:space="preserve">enzymes </w:t>
      </w:r>
      <w:r w:rsidR="008D4F52" w:rsidRPr="00134E36">
        <w:rPr>
          <w:lang w:val="en-US"/>
        </w:rPr>
        <w:t>(AA)</w:t>
      </w:r>
      <w:ins w:id="79" w:author="Adina Howe" w:date="2016-11-08T09:41:00Z">
        <w:r w:rsidR="00C67361">
          <w:rPr>
            <w:lang w:val="en-US"/>
          </w:rPr>
          <w:t xml:space="preserve"> are associated </w:t>
        </w:r>
      </w:ins>
      <w:del w:id="80" w:author="Adina Howe" w:date="2016-11-08T09:41:00Z">
        <w:r w:rsidR="008D4F52" w:rsidRPr="00134E36" w:rsidDel="00C67361">
          <w:rPr>
            <w:lang w:val="en-US"/>
          </w:rPr>
          <w:delText xml:space="preserve"> </w:delText>
        </w:r>
        <w:r w:rsidRPr="00134E36" w:rsidDel="00C67361">
          <w:rPr>
            <w:lang w:val="en-US"/>
          </w:rPr>
          <w:delText>tha</w:delText>
        </w:r>
      </w:del>
      <w:ins w:id="81" w:author="Adina Howe" w:date="2016-11-08T09:42:00Z">
        <w:r w:rsidR="00C67361">
          <w:rPr>
            <w:lang w:val="en-US"/>
          </w:rPr>
          <w:t xml:space="preserve">with the decomposition of </w:t>
        </w:r>
      </w:ins>
      <w:del w:id="82" w:author="Adina Howe" w:date="2016-11-08T09:42:00Z">
        <w:r w:rsidRPr="00134E36" w:rsidDel="00C67361">
          <w:rPr>
            <w:lang w:val="en-US"/>
          </w:rPr>
          <w:delText>t decompose</w:delText>
        </w:r>
      </w:del>
      <w:r w:rsidRPr="00134E36">
        <w:rPr>
          <w:lang w:val="en-US"/>
        </w:rPr>
        <w:t xml:space="preserve"> polysaccharides and lignin</w:t>
      </w:r>
      <w:r w:rsidR="008D4F52" w:rsidRPr="00134E36">
        <w:rPr>
          <w:lang w:val="en-US"/>
        </w:rPr>
        <w:t xml:space="preserve"> </w:t>
      </w:r>
      <w:r w:rsidRPr="00134E36">
        <w:rPr>
          <w:lang w:val="en-US"/>
        </w:rPr>
        <w:fldChar w:fldCharType="begin">
          <w:fldData xml:space="preserve">PEVuZE5vdGU+PENpdGU+PEF1dGhvcj5Mb21iYXJkPC9BdXRob3I+PFllYXI+MjAxNDwvWWVhcj48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</w:fldData>
        </w:fldChar>
      </w:r>
      <w:r w:rsidRPr="00134E36">
        <w:rPr>
          <w:lang w:val="en-US"/>
        </w:rPr>
        <w:instrText xml:space="preserve"> ADDIN EN.CITE </w:instrText>
      </w:r>
      <w:r w:rsidRPr="00134E36">
        <w:rPr>
          <w:lang w:val="en-US"/>
        </w:rPr>
        <w:fldChar w:fldCharType="begin">
          <w:fldData xml:space="preserve">PEVuZE5vdGU+PENpdGU+PEF1dGhvcj5Mb21iYXJkPC9BdXRob3I+PFllYXI+MjAxNDwvWWVhcj48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</w:fldData>
        </w:fldChar>
      </w:r>
      <w:r w:rsidRPr="00134E36">
        <w:rPr>
          <w:lang w:val="en-US"/>
        </w:rPr>
        <w:instrText xml:space="preserve"> ADDIN EN.CITE.DATA </w:instrText>
      </w:r>
      <w:r w:rsidRPr="00134E36">
        <w:rPr>
          <w:lang w:val="en-US"/>
        </w:rPr>
      </w:r>
      <w:r w:rsidRPr="00134E36">
        <w:rPr>
          <w:lang w:val="en-US"/>
        </w:rPr>
        <w:fldChar w:fldCharType="end"/>
      </w:r>
      <w:r w:rsidRPr="00134E36">
        <w:rPr>
          <w:lang w:val="en-US"/>
        </w:rPr>
      </w:r>
      <w:r w:rsidRPr="00134E36">
        <w:rPr>
          <w:lang w:val="en-US"/>
        </w:rPr>
        <w:fldChar w:fldCharType="separate"/>
      </w:r>
      <w:r w:rsidRPr="00134E36">
        <w:rPr>
          <w:noProof/>
          <w:lang w:val="en-US"/>
        </w:rPr>
        <w:t>(Lombard</w:t>
      </w:r>
      <w:r w:rsidRPr="00134E36">
        <w:rPr>
          <w:i/>
          <w:noProof/>
          <w:lang w:val="en-US"/>
        </w:rPr>
        <w:t xml:space="preserve"> et al.,</w:t>
      </w:r>
      <w:r w:rsidRPr="00134E36">
        <w:rPr>
          <w:noProof/>
          <w:lang w:val="en-US"/>
        </w:rPr>
        <w:t xml:space="preserve"> 2014)</w:t>
      </w:r>
      <w:r w:rsidRPr="00134E36">
        <w:rPr>
          <w:lang w:val="en-US"/>
        </w:rPr>
        <w:fldChar w:fldCharType="end"/>
      </w:r>
      <w:r w:rsidRPr="00134E36">
        <w:rPr>
          <w:lang w:val="en-US"/>
        </w:rPr>
        <w:t xml:space="preserve">. </w:t>
      </w:r>
      <w:r w:rsidR="008D4F52" w:rsidRPr="00134E36">
        <w:rPr>
          <w:lang w:val="en-US"/>
        </w:rPr>
        <w:t>The classification of GH and AA proteins</w:t>
      </w:r>
      <w:r w:rsidR="00D85BF0" w:rsidRPr="00134E36">
        <w:rPr>
          <w:lang w:val="en-US"/>
        </w:rPr>
        <w:t xml:space="preserve"> or </w:t>
      </w:r>
      <w:r w:rsidR="008D4F52" w:rsidRPr="00134E36">
        <w:rPr>
          <w:lang w:val="en-US"/>
        </w:rPr>
        <w:t>genes into families that contain structurally similar proteins</w:t>
      </w:r>
      <w:r w:rsidR="00D85BF0" w:rsidRPr="00134E36">
        <w:rPr>
          <w:lang w:val="en-US"/>
        </w:rPr>
        <w:t>,</w:t>
      </w:r>
      <w:r w:rsidR="008D4F52" w:rsidRPr="00134E36">
        <w:rPr>
          <w:lang w:val="en-US"/>
        </w:rPr>
        <w:t xml:space="preserve"> makes it possible, </w:t>
      </w:r>
      <w:r w:rsidR="00D85BF0" w:rsidRPr="00134E36">
        <w:rPr>
          <w:lang w:val="en-US"/>
        </w:rPr>
        <w:t xml:space="preserve">to </w:t>
      </w:r>
      <w:r w:rsidR="008D4F52" w:rsidRPr="00134E36">
        <w:rPr>
          <w:lang w:val="en-US"/>
        </w:rPr>
        <w:t xml:space="preserve">some </w:t>
      </w:r>
      <w:r w:rsidR="00D85BF0" w:rsidRPr="00134E36">
        <w:rPr>
          <w:lang w:val="en-US"/>
        </w:rPr>
        <w:t>extent,</w:t>
      </w:r>
      <w:r w:rsidR="008D4F52" w:rsidRPr="00134E36">
        <w:rPr>
          <w:lang w:val="en-US"/>
        </w:rPr>
        <w:t xml:space="preserve"> </w:t>
      </w:r>
      <w:r w:rsidR="00D85BF0" w:rsidRPr="00134E36">
        <w:rPr>
          <w:lang w:val="en-US"/>
        </w:rPr>
        <w:t xml:space="preserve">to </w:t>
      </w:r>
      <w:r w:rsidR="008D4F52" w:rsidRPr="00134E36">
        <w:rPr>
          <w:lang w:val="en-US"/>
        </w:rPr>
        <w:t xml:space="preserve">assign catalytic functions to sequences </w:t>
      </w:r>
      <w:r w:rsidR="008D4F52" w:rsidRPr="00134E36">
        <w:rPr>
          <w:lang w:val="en-US"/>
        </w:rPr>
        <w:fldChar w:fldCharType="begin">
          <w:fldData xml:space="preserve">PEVuZE5vdGU+PENpdGU+PEF1dGhvcj5Mb21iYXJkPC9BdXRob3I+PFllYXI+MjAxNDwvWWVhcj48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</w:fldData>
        </w:fldChar>
      </w:r>
      <w:r w:rsidR="008D4F52" w:rsidRPr="00134E36">
        <w:rPr>
          <w:lang w:val="en-US"/>
        </w:rPr>
        <w:instrText xml:space="preserve"> ADDIN EN.CITE </w:instrText>
      </w:r>
      <w:r w:rsidR="008D4F52" w:rsidRPr="00134E36">
        <w:rPr>
          <w:lang w:val="en-US"/>
        </w:rPr>
        <w:fldChar w:fldCharType="begin">
          <w:fldData xml:space="preserve">PEVuZE5vdGU+PENpdGU+PEF1dGhvcj5Mb21iYXJkPC9BdXRob3I+PFllYXI+MjAxNDwvWWVhcj48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</w:fldData>
        </w:fldChar>
      </w:r>
      <w:r w:rsidR="008D4F52" w:rsidRPr="00134E36">
        <w:rPr>
          <w:lang w:val="en-US"/>
        </w:rPr>
        <w:instrText xml:space="preserve"> ADDIN EN.CITE.DATA </w:instrText>
      </w:r>
      <w:r w:rsidR="008D4F52" w:rsidRPr="00134E36">
        <w:rPr>
          <w:lang w:val="en-US"/>
        </w:rPr>
      </w:r>
      <w:r w:rsidR="008D4F52" w:rsidRPr="00134E36">
        <w:rPr>
          <w:lang w:val="en-US"/>
        </w:rPr>
        <w:fldChar w:fldCharType="end"/>
      </w:r>
      <w:r w:rsidR="008D4F52" w:rsidRPr="00134E36">
        <w:rPr>
          <w:lang w:val="en-US"/>
        </w:rPr>
      </w:r>
      <w:r w:rsidR="008D4F52" w:rsidRPr="00134E36">
        <w:rPr>
          <w:lang w:val="en-US"/>
        </w:rPr>
        <w:fldChar w:fldCharType="separate"/>
      </w:r>
      <w:r w:rsidR="008D4F52" w:rsidRPr="00134E36">
        <w:rPr>
          <w:noProof/>
          <w:lang w:val="en-US"/>
        </w:rPr>
        <w:t>(Lombard</w:t>
      </w:r>
      <w:r w:rsidR="008D4F52" w:rsidRPr="00134E36">
        <w:rPr>
          <w:i/>
          <w:noProof/>
          <w:lang w:val="en-US"/>
        </w:rPr>
        <w:t xml:space="preserve"> et al.,</w:t>
      </w:r>
      <w:r w:rsidR="008D4F52" w:rsidRPr="00134E36">
        <w:rPr>
          <w:noProof/>
          <w:lang w:val="en-US"/>
        </w:rPr>
        <w:t xml:space="preserve"> 2014)</w:t>
      </w:r>
      <w:r w:rsidR="008D4F52" w:rsidRPr="00134E36">
        <w:rPr>
          <w:lang w:val="en-US"/>
        </w:rPr>
        <w:fldChar w:fldCharType="end"/>
      </w:r>
      <w:r w:rsidR="008D4F52" w:rsidRPr="00134E36">
        <w:rPr>
          <w:lang w:val="en-US"/>
        </w:rPr>
        <w:t xml:space="preserve">. </w:t>
      </w:r>
      <w:ins w:id="83" w:author="Adina Howe" w:date="2016-11-08T09:42:00Z">
        <w:r w:rsidR="00C67361">
          <w:rPr>
            <w:lang w:val="en-US"/>
          </w:rPr>
          <w:t xml:space="preserve"> </w:t>
        </w:r>
      </w:ins>
      <w:del w:id="84" w:author="Adina Howe" w:date="2016-11-08T09:42:00Z">
        <w:r w:rsidR="008D4F52" w:rsidRPr="00134E36" w:rsidDel="00C67361">
          <w:rPr>
            <w:lang w:val="en-US"/>
          </w:rPr>
          <w:delText xml:space="preserve">Although </w:delText>
        </w:r>
      </w:del>
      <w:proofErr w:type="spellStart"/>
      <w:r w:rsidR="004D2C4F">
        <w:rPr>
          <w:lang w:val="en-US"/>
        </w:rPr>
        <w:t>CAZy</w:t>
      </w:r>
      <w:r w:rsidR="008D4F52" w:rsidRPr="00134E36">
        <w:rPr>
          <w:lang w:val="en-US"/>
        </w:rPr>
        <w:t>mes</w:t>
      </w:r>
      <w:proofErr w:type="spellEnd"/>
      <w:ins w:id="85" w:author="Adina Howe" w:date="2016-11-08T09:25:00Z">
        <w:r w:rsidR="007C5E27">
          <w:rPr>
            <w:lang w:val="en-US"/>
          </w:rPr>
          <w:t xml:space="preserve"> have previously been </w:t>
        </w:r>
      </w:ins>
      <w:del w:id="86" w:author="Adina Howe" w:date="2016-11-08T09:25:00Z">
        <w:r w:rsidR="008D4F52" w:rsidRPr="00134E36" w:rsidDel="007C5E27">
          <w:rPr>
            <w:lang w:val="en-US"/>
          </w:rPr>
          <w:delText xml:space="preserve"> were already addressed</w:delText>
        </w:r>
      </w:del>
      <w:ins w:id="87" w:author="Adina Howe" w:date="2016-11-08T09:25:00Z">
        <w:r w:rsidR="007C5E27">
          <w:rPr>
            <w:lang w:val="en-US"/>
          </w:rPr>
          <w:t>studied</w:t>
        </w:r>
      </w:ins>
      <w:r w:rsidR="008D4F52" w:rsidRPr="00134E36">
        <w:rPr>
          <w:lang w:val="en-US"/>
        </w:rPr>
        <w:t xml:space="preserve"> in soil transcriptomes,</w:t>
      </w:r>
      <w:ins w:id="88" w:author="Adina Howe" w:date="2016-11-08T09:42:00Z">
        <w:r w:rsidR="00C67361">
          <w:rPr>
            <w:lang w:val="en-US"/>
          </w:rPr>
          <w:t xml:space="preserve"> though </w:t>
        </w:r>
      </w:ins>
      <w:del w:id="89" w:author="Adina Howe" w:date="2016-11-08T09:43:00Z">
        <w:r w:rsidR="008D4F52" w:rsidRPr="00134E36" w:rsidDel="00C67361">
          <w:rPr>
            <w:lang w:val="en-US"/>
          </w:rPr>
          <w:delText xml:space="preserve"> this was so far done </w:delText>
        </w:r>
      </w:del>
      <w:r w:rsidR="008D4F52" w:rsidRPr="00134E36">
        <w:rPr>
          <w:lang w:val="en-US"/>
        </w:rPr>
        <w:t xml:space="preserve">only by approaches targeting individual </w:t>
      </w:r>
      <w:commentRangeStart w:id="90"/>
      <w:r w:rsidR="008D4F52" w:rsidRPr="00134E36">
        <w:rPr>
          <w:lang w:val="en-US"/>
        </w:rPr>
        <w:t xml:space="preserve">enzymes </w:t>
      </w:r>
      <w:r w:rsidR="008D4F52" w:rsidRPr="00134E36">
        <w:rPr>
          <w:lang w:val="en-US"/>
        </w:rPr>
        <w:fldChar w:fldCharType="begin">
          <w:fldData xml:space="preserve">PEVuZE5vdGU+PENpdGU+PEF1dGhvcj5CYWxkcmlhbjwvQXV0aG9yPjxZZWFyPjIwMTI8L1llYXI+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</w:fldData>
        </w:fldChar>
      </w:r>
      <w:r w:rsidR="00D85BF0" w:rsidRPr="00134E36">
        <w:rPr>
          <w:lang w:val="en-US"/>
        </w:rPr>
        <w:instrText xml:space="preserve"> ADDIN EN.CITE </w:instrText>
      </w:r>
      <w:r w:rsidR="00D85BF0" w:rsidRPr="00134E36">
        <w:rPr>
          <w:lang w:val="en-US"/>
        </w:rPr>
        <w:fldChar w:fldCharType="begin">
          <w:fldData xml:space="preserve">PEVuZE5vdGU+PENpdGU+PEF1dGhvcj5CYWxkcmlhbjwvQXV0aG9yPjxZZWFyPjIwMTI8L1llYXI+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</w:fldData>
        </w:fldChar>
      </w:r>
      <w:r w:rsidR="00D85BF0" w:rsidRPr="00134E36">
        <w:rPr>
          <w:lang w:val="en-US"/>
        </w:rPr>
        <w:instrText xml:space="preserve"> ADDIN EN.CITE.DATA </w:instrText>
      </w:r>
      <w:r w:rsidR="00D85BF0" w:rsidRPr="00134E36">
        <w:rPr>
          <w:lang w:val="en-US"/>
        </w:rPr>
      </w:r>
      <w:r w:rsidR="00D85BF0" w:rsidRPr="00134E36">
        <w:rPr>
          <w:lang w:val="en-US"/>
        </w:rPr>
        <w:fldChar w:fldCharType="end"/>
      </w:r>
      <w:r w:rsidR="008D4F52" w:rsidRPr="00134E36">
        <w:rPr>
          <w:lang w:val="en-US"/>
        </w:rPr>
      </w:r>
      <w:r w:rsidR="008D4F52" w:rsidRPr="00134E36">
        <w:rPr>
          <w:lang w:val="en-US"/>
        </w:rPr>
        <w:fldChar w:fldCharType="separate"/>
      </w:r>
      <w:r w:rsidR="008D4F52" w:rsidRPr="00134E36">
        <w:rPr>
          <w:noProof/>
          <w:lang w:val="en-US"/>
        </w:rPr>
        <w:t>(Baldrian</w:t>
      </w:r>
      <w:r w:rsidR="008D4F52" w:rsidRPr="00134E36">
        <w:rPr>
          <w:i/>
          <w:noProof/>
          <w:lang w:val="en-US"/>
        </w:rPr>
        <w:t xml:space="preserve"> et al.,</w:t>
      </w:r>
      <w:r w:rsidR="008D4F52" w:rsidRPr="00134E36">
        <w:rPr>
          <w:noProof/>
          <w:lang w:val="en-US"/>
        </w:rPr>
        <w:t xml:space="preserve"> 2012; Kellner and Vandenbol 2010)</w:t>
      </w:r>
      <w:r w:rsidR="008D4F52" w:rsidRPr="00134E36">
        <w:rPr>
          <w:lang w:val="en-US"/>
        </w:rPr>
        <w:fldChar w:fldCharType="end"/>
      </w:r>
      <w:ins w:id="91" w:author="Adina Howe" w:date="2016-11-08T09:25:00Z">
        <w:r w:rsidR="007C5E27">
          <w:rPr>
            <w:lang w:val="en-US"/>
          </w:rPr>
          <w:t xml:space="preserve"> </w:t>
        </w:r>
      </w:ins>
      <w:del w:id="92" w:author="Adina Howe" w:date="2016-11-08T09:25:00Z">
        <w:r w:rsidR="007900F9" w:rsidRPr="00134E36" w:rsidDel="007C5E27">
          <w:rPr>
            <w:lang w:val="en-US"/>
          </w:rPr>
          <w:delText xml:space="preserve">, </w:delText>
        </w:r>
        <w:r w:rsidR="008D4F52" w:rsidRPr="00134E36" w:rsidDel="007C5E27">
          <w:rPr>
            <w:lang w:val="en-US"/>
          </w:rPr>
          <w:delText xml:space="preserve"> </w:delText>
        </w:r>
      </w:del>
      <w:r w:rsidR="008D4F52" w:rsidRPr="00134E36">
        <w:rPr>
          <w:lang w:val="en-US"/>
        </w:rPr>
        <w:t xml:space="preserve">or exclusively eukaryotic transcripts at low resolution </w:t>
      </w:r>
      <w:r w:rsidR="008D4F52" w:rsidRPr="00134E36">
        <w:rPr>
          <w:lang w:val="en-US"/>
        </w:rPr>
        <w:fldChar w:fldCharType="begin"/>
      </w:r>
      <w:r w:rsidR="008D4F52" w:rsidRPr="00134E36">
        <w:rPr>
          <w:lang w:val="en-US"/>
        </w:rPr>
        <w:instrText xml:space="preserve"> ADDIN EN.CITE &lt;EndNote&gt;&lt;Cite&gt;&lt;Author&gt;Damon&lt;/Author&gt;&lt;Year&gt;2012&lt;/Year&gt;&lt;RecNum&gt;20&lt;/RecNum&gt;&lt;DisplayText&gt;(Damon&lt;style face="italic"&gt; et al.,&lt;/style&gt; 2012)&lt;/DisplayText&gt;&lt;record&gt;&lt;rec-number&gt;20&lt;/rec-number&gt;&lt;foreign-keys&gt;&lt;key app="EN" db-id="w0zwaeefsfe2s6etd5sxf52oztwafesfv2w9" timestamp="1472816224"&gt;20&lt;/key&gt;&lt;/foreign-keys&gt;&lt;ref-type name="Journal Article"&gt;17&lt;/ref-type&gt;&lt;contributors&gt;&lt;authors&gt;&lt;author&gt;Damon, C.&lt;/author&gt;&lt;author&gt;Lehembre, F.&lt;/author&gt;&lt;author&gt;Oger-Desfeux, C.&lt;/author&gt;&lt;author&gt;Luis, P.&lt;/author&gt;&lt;author&gt;Ranger, J.&lt;/author&gt;&lt;author&gt;Fraissinet-Tachet, L.&lt;/author&gt;&lt;author&gt;Marmeisse, R.&lt;/author&gt;&lt;/authors&gt;&lt;/contributors&gt;&lt;auth-address&gt;Ecologie Microbienne, UMR CNRS 5557, USC INRA 1193, Université de Lyon, Université Lyon 1, Villeurbanne, France&amp;#xD;Pôle Rhône-Alpes de Bioinformatique, Université de Lyon, Université Lyon 1, Villeurbanne, France&amp;#xD;Biogéochimie des Ecosystèmes Forestiers, INRA centre de Nancy, Champenoux, France&lt;/auth-address&gt;&lt;titles&gt;&lt;title&gt;Metatranscriptomics reveals the diversity of genes expressed by eukaryotes in forest soils&lt;/title&gt;&lt;secondary-title&gt;PLoS ONE&lt;/secondary-title&gt;&lt;/titles&gt;&lt;periodical&gt;&lt;full-title&gt;PLoS ONE&lt;/full-title&gt;&lt;/periodical&gt;&lt;volume&gt;7&lt;/volume&gt;&lt;number&gt;1&lt;/number&gt;&lt;dates&gt;&lt;year&gt;2012&lt;/year&gt;&lt;/dates&gt;&lt;urls&gt;&lt;related-urls&gt;&lt;url&gt;http://www.scopus.com/inward/record.url?eid=2-s2.0-84855464743&amp;amp;partnerID=40&amp;amp;md5=3154b79242c9d5e2a9fac8012000a3c9&lt;/url&gt;&lt;/related-urls&gt;&lt;/urls&gt;&lt;custom7&gt;e28967&lt;/custom7&gt;&lt;remote-database-name&gt;Scopus&lt;/remote-database-name&gt;&lt;/record&gt;&lt;/Cite&gt;&lt;/EndNote&gt;</w:instrText>
      </w:r>
      <w:r w:rsidR="008D4F52" w:rsidRPr="00134E36">
        <w:rPr>
          <w:lang w:val="en-US"/>
        </w:rPr>
        <w:fldChar w:fldCharType="separate"/>
      </w:r>
      <w:r w:rsidR="008D4F52" w:rsidRPr="00134E36">
        <w:rPr>
          <w:noProof/>
          <w:lang w:val="en-US"/>
        </w:rPr>
        <w:t>(Damon</w:t>
      </w:r>
      <w:r w:rsidR="008D4F52" w:rsidRPr="00134E36">
        <w:rPr>
          <w:i/>
          <w:noProof/>
          <w:lang w:val="en-US"/>
        </w:rPr>
        <w:t xml:space="preserve"> et al.,</w:t>
      </w:r>
      <w:r w:rsidR="008D4F52" w:rsidRPr="00134E36">
        <w:rPr>
          <w:noProof/>
          <w:lang w:val="en-US"/>
        </w:rPr>
        <w:t xml:space="preserve"> 2012)</w:t>
      </w:r>
      <w:r w:rsidR="008D4F52" w:rsidRPr="00134E36">
        <w:rPr>
          <w:lang w:val="en-US"/>
        </w:rPr>
        <w:fldChar w:fldCharType="end"/>
      </w:r>
      <w:ins w:id="93" w:author="Adina Howe" w:date="2016-11-08T09:25:00Z">
        <w:r w:rsidR="007C5E27">
          <w:rPr>
            <w:lang w:val="en-US"/>
          </w:rPr>
          <w:t xml:space="preserve">.  Proteomic studies of these enzymes have </w:t>
        </w:r>
      </w:ins>
      <w:ins w:id="94" w:author="Adina Howe" w:date="2016-11-08T09:43:00Z">
        <w:r w:rsidR="00C67361">
          <w:rPr>
            <w:lang w:val="en-US"/>
          </w:rPr>
          <w:t xml:space="preserve">also </w:t>
        </w:r>
      </w:ins>
      <w:ins w:id="95" w:author="Adina Howe" w:date="2016-11-08T09:25:00Z">
        <w:r w:rsidR="007C5E27">
          <w:rPr>
            <w:lang w:val="en-US"/>
          </w:rPr>
          <w:t xml:space="preserve">been performed in </w:t>
        </w:r>
      </w:ins>
      <w:del w:id="96" w:author="Adina Howe" w:date="2016-11-08T09:25:00Z">
        <w:r w:rsidR="008D4F52" w:rsidRPr="00134E36" w:rsidDel="007C5E27">
          <w:rPr>
            <w:lang w:val="en-US"/>
          </w:rPr>
          <w:delText xml:space="preserve"> and the proteomic study performed in </w:delText>
        </w:r>
      </w:del>
      <w:r w:rsidR="008D4F52" w:rsidRPr="00134E36">
        <w:rPr>
          <w:lang w:val="en-US"/>
        </w:rPr>
        <w:t xml:space="preserve">beech litter </w:t>
      </w:r>
      <w:r w:rsidR="0026026E" w:rsidRPr="00134E36">
        <w:rPr>
          <w:lang w:val="en-US"/>
        </w:rPr>
        <w:fldChar w:fldCharType="begin">
          <w:fldData xml:space="preserve">PEVuZE5vdGU+PENpdGU+PEF1dGhvcj5TY2huZWlkZXI8L0F1dGhvcj48WWVhcj4yMDEyPC9ZZWFy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==
</w:fldData>
        </w:fldChar>
      </w:r>
      <w:r w:rsidR="0026026E" w:rsidRPr="00134E36">
        <w:rPr>
          <w:lang w:val="en-US"/>
        </w:rPr>
        <w:instrText xml:space="preserve"> ADDIN EN.CITE </w:instrText>
      </w:r>
      <w:r w:rsidR="0026026E" w:rsidRPr="00134E36">
        <w:rPr>
          <w:lang w:val="en-US"/>
        </w:rPr>
        <w:fldChar w:fldCharType="begin">
          <w:fldData xml:space="preserve">PEVuZE5vdGU+PENpdGU+PEF1dGhvcj5TY2huZWlkZXI8L0F1dGhvcj48WWVhcj4yMDEyPC9ZZWFy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==
</w:fldData>
        </w:fldChar>
      </w:r>
      <w:r w:rsidR="0026026E" w:rsidRPr="00134E36">
        <w:rPr>
          <w:lang w:val="en-US"/>
        </w:rPr>
        <w:instrText xml:space="preserve"> ADDIN EN.CITE.DATA </w:instrText>
      </w:r>
      <w:r w:rsidR="0026026E" w:rsidRPr="00134E36">
        <w:rPr>
          <w:lang w:val="en-US"/>
        </w:rPr>
      </w:r>
      <w:r w:rsidR="0026026E" w:rsidRPr="00134E36">
        <w:rPr>
          <w:lang w:val="en-US"/>
        </w:rPr>
        <w:fldChar w:fldCharType="end"/>
      </w:r>
      <w:r w:rsidR="0026026E" w:rsidRPr="00134E36">
        <w:rPr>
          <w:lang w:val="en-US"/>
        </w:rPr>
      </w:r>
      <w:r w:rsidR="0026026E" w:rsidRPr="00134E36">
        <w:rPr>
          <w:lang w:val="en-US"/>
        </w:rPr>
        <w:fldChar w:fldCharType="separate"/>
      </w:r>
      <w:r w:rsidR="0026026E" w:rsidRPr="00134E36">
        <w:rPr>
          <w:noProof/>
          <w:lang w:val="en-US"/>
        </w:rPr>
        <w:t>(Schneider</w:t>
      </w:r>
      <w:r w:rsidR="0026026E" w:rsidRPr="00134E36">
        <w:rPr>
          <w:i/>
          <w:noProof/>
          <w:lang w:val="en-US"/>
        </w:rPr>
        <w:t xml:space="preserve"> et al.,</w:t>
      </w:r>
      <w:r w:rsidR="0026026E" w:rsidRPr="00134E36">
        <w:rPr>
          <w:noProof/>
          <w:lang w:val="en-US"/>
        </w:rPr>
        <w:t xml:space="preserve"> 2012)</w:t>
      </w:r>
      <w:r w:rsidR="0026026E" w:rsidRPr="00134E36">
        <w:rPr>
          <w:lang w:val="en-US"/>
        </w:rPr>
        <w:fldChar w:fldCharType="end"/>
      </w:r>
      <w:r w:rsidR="008D4F52" w:rsidRPr="00134E36">
        <w:rPr>
          <w:lang w:val="en-US"/>
        </w:rPr>
        <w:t xml:space="preserve"> </w:t>
      </w:r>
      <w:ins w:id="97" w:author="Adina Howe" w:date="2016-11-08T09:25:00Z">
        <w:r w:rsidR="007C5E27">
          <w:rPr>
            <w:lang w:val="en-US"/>
          </w:rPr>
          <w:t xml:space="preserve">but </w:t>
        </w:r>
      </w:ins>
      <w:r w:rsidR="008D4F52" w:rsidRPr="00134E36">
        <w:rPr>
          <w:lang w:val="en-US"/>
        </w:rPr>
        <w:t xml:space="preserve">suffered from the limited resolution of </w:t>
      </w:r>
      <w:ins w:id="98" w:author="Adina Howe" w:date="2016-11-08T09:26:00Z">
        <w:r w:rsidR="005F1191">
          <w:rPr>
            <w:lang w:val="en-US"/>
          </w:rPr>
          <w:t>soil protein characterization</w:t>
        </w:r>
      </w:ins>
      <w:commentRangeStart w:id="99"/>
      <w:del w:id="100" w:author="Adina Howe" w:date="2016-11-08T09:26:00Z">
        <w:r w:rsidR="008D4F52" w:rsidRPr="00134E36" w:rsidDel="005F1191">
          <w:rPr>
            <w:lang w:val="en-US"/>
          </w:rPr>
          <w:delText>the method</w:delText>
        </w:r>
      </w:del>
      <w:commentRangeEnd w:id="99"/>
      <w:r w:rsidR="00BB762E">
        <w:rPr>
          <w:rStyle w:val="CommentReference"/>
        </w:rPr>
        <w:commentReference w:id="99"/>
      </w:r>
      <w:r w:rsidR="008D4F52" w:rsidRPr="00134E36">
        <w:rPr>
          <w:lang w:val="en-US"/>
        </w:rPr>
        <w:t>.</w:t>
      </w:r>
      <w:ins w:id="101" w:author="Adina Howe" w:date="2016-11-08T09:43:00Z">
        <w:r w:rsidR="00BB762E">
          <w:rPr>
            <w:lang w:val="en-US"/>
          </w:rPr>
          <w:t xml:space="preserve">  </w:t>
        </w:r>
      </w:ins>
    </w:p>
    <w:p w14:paraId="1DFE3AC6" w14:textId="10108DDE" w:rsidR="00F331C2" w:rsidRPr="00134E36" w:rsidRDefault="0026026E" w:rsidP="00134E36">
      <w:pPr>
        <w:spacing w:after="0" w:line="240" w:lineRule="auto"/>
        <w:ind w:firstLine="708"/>
        <w:rPr>
          <w:lang w:val="en-US"/>
        </w:rPr>
      </w:pPr>
      <w:del w:id="102" w:author="Adina Howe" w:date="2016-11-08T09:54:00Z">
        <w:r w:rsidRPr="00134E36" w:rsidDel="00987F48">
          <w:rPr>
            <w:lang w:val="en-US"/>
          </w:rPr>
          <w:delText>Despite</w:delText>
        </w:r>
      </w:del>
      <w:del w:id="103" w:author="Adina Howe" w:date="2016-11-08T09:26:00Z">
        <w:r w:rsidRPr="00134E36" w:rsidDel="00CF5291">
          <w:rPr>
            <w:lang w:val="en-US"/>
          </w:rPr>
          <w:delText xml:space="preserve"> the </w:delText>
        </w:r>
      </w:del>
      <w:del w:id="104" w:author="Adina Howe" w:date="2016-11-08T09:54:00Z">
        <w:r w:rsidRPr="00134E36" w:rsidDel="00987F48">
          <w:rPr>
            <w:lang w:val="en-US"/>
          </w:rPr>
          <w:delText xml:space="preserve">initial </w:delText>
        </w:r>
        <w:r w:rsidR="004D2C4F" w:rsidDel="00987F48">
          <w:rPr>
            <w:lang w:val="en-US"/>
          </w:rPr>
          <w:delText>CAZy</w:delText>
        </w:r>
        <w:r w:rsidRPr="00134E36" w:rsidDel="00987F48">
          <w:rPr>
            <w:lang w:val="en-US"/>
          </w:rPr>
          <w:delText>-oriented studies, m</w:delText>
        </w:r>
      </w:del>
      <w:ins w:id="105" w:author="Adina Howe" w:date="2016-11-08T09:54:00Z">
        <w:r w:rsidR="00987F48">
          <w:rPr>
            <w:lang w:val="en-US"/>
          </w:rPr>
          <w:t>M</w:t>
        </w:r>
      </w:ins>
      <w:r w:rsidRPr="00134E36">
        <w:rPr>
          <w:lang w:val="en-US"/>
        </w:rPr>
        <w:t xml:space="preserve">uch of </w:t>
      </w:r>
      <w:ins w:id="106" w:author="Adina Howe" w:date="2016-11-08T09:54:00Z">
        <w:r w:rsidR="00987F48">
          <w:rPr>
            <w:lang w:val="en-US"/>
          </w:rPr>
          <w:t>our</w:t>
        </w:r>
      </w:ins>
      <w:del w:id="107" w:author="Adina Howe" w:date="2016-11-08T09:54:00Z">
        <w:r w:rsidRPr="00134E36" w:rsidDel="00987F48">
          <w:rPr>
            <w:lang w:val="en-US"/>
          </w:rPr>
          <w:delText>the</w:delText>
        </w:r>
      </w:del>
      <w:r w:rsidRPr="00134E36">
        <w:rPr>
          <w:lang w:val="en-US"/>
        </w:rPr>
        <w:t xml:space="preserve"> present appreciation of the C cycle in forest soils is </w:t>
      </w:r>
      <w:del w:id="108" w:author="Adina Howe" w:date="2016-11-08T09:54:00Z">
        <w:r w:rsidRPr="00134E36" w:rsidDel="00987F48">
          <w:rPr>
            <w:lang w:val="en-US"/>
          </w:rPr>
          <w:delText>derived from the combination of</w:delText>
        </w:r>
      </w:del>
      <w:ins w:id="109" w:author="Adina Howe" w:date="2016-11-08T09:54:00Z">
        <w:r w:rsidR="00987F48">
          <w:rPr>
            <w:lang w:val="en-US"/>
          </w:rPr>
          <w:t>originates from</w:t>
        </w:r>
      </w:ins>
      <w:r w:rsidRPr="00134E36">
        <w:rPr>
          <w:lang w:val="en-US"/>
        </w:rPr>
        <w:t xml:space="preserve"> culture</w:t>
      </w:r>
      <w:ins w:id="110" w:author="Adina Howe" w:date="2016-11-08T09:26:00Z">
        <w:r w:rsidR="00CF5291">
          <w:rPr>
            <w:lang w:val="en-US"/>
          </w:rPr>
          <w:t xml:space="preserve">-based </w:t>
        </w:r>
      </w:ins>
      <w:del w:id="111" w:author="Adina Howe" w:date="2016-11-08T09:26:00Z">
        <w:r w:rsidRPr="00134E36" w:rsidDel="00CF5291">
          <w:rPr>
            <w:lang w:val="en-US"/>
          </w:rPr>
          <w:delText xml:space="preserve"> </w:delText>
        </w:r>
      </w:del>
      <w:r w:rsidRPr="00134E36">
        <w:rPr>
          <w:lang w:val="en-US"/>
        </w:rPr>
        <w:t xml:space="preserve">studies and genomics. The traditional view is </w:t>
      </w:r>
      <w:r w:rsidR="00BB03F4" w:rsidRPr="00134E36">
        <w:rPr>
          <w:lang w:val="en-US"/>
        </w:rPr>
        <w:t xml:space="preserve">that </w:t>
      </w:r>
      <w:r w:rsidRPr="00134E36">
        <w:rPr>
          <w:lang w:val="en-US"/>
        </w:rPr>
        <w:t xml:space="preserve">saprotrophic cord-forming </w:t>
      </w:r>
      <w:proofErr w:type="spellStart"/>
      <w:r w:rsidRPr="00134E36">
        <w:rPr>
          <w:lang w:val="en-US"/>
        </w:rPr>
        <w:t>basidiomycota</w:t>
      </w:r>
      <w:proofErr w:type="spellEnd"/>
      <w:r w:rsidRPr="00134E36">
        <w:rPr>
          <w:lang w:val="en-US"/>
        </w:rPr>
        <w:t xml:space="preserve"> </w:t>
      </w:r>
      <w:del w:id="112" w:author="Adina Howe" w:date="2016-11-08T09:27:00Z">
        <w:r w:rsidRPr="00134E36" w:rsidDel="00CF5291">
          <w:rPr>
            <w:lang w:val="en-US"/>
          </w:rPr>
          <w:delText xml:space="preserve">that </w:delText>
        </w:r>
      </w:del>
      <w:r w:rsidRPr="00134E36">
        <w:rPr>
          <w:lang w:val="en-US"/>
        </w:rPr>
        <w:t xml:space="preserve">are best suited and thus most involved in the decomposition of biopolymers </w:t>
      </w:r>
      <w:r w:rsidRPr="00134E36">
        <w:rPr>
          <w:lang w:val="en-US"/>
        </w:rPr>
        <w:fldChar w:fldCharType="begin">
          <w:fldData xml:space="preserve">PEVuZE5vdGU+PENpdGU+PEF1dGhvcj5kZSBCb2VyPC9BdXRob3I+PFllYXI+MjAwNTwvWWVhcj48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</w:fldData>
        </w:fldChar>
      </w:r>
      <w:r w:rsidR="0008107C">
        <w:rPr>
          <w:lang w:val="en-US"/>
        </w:rPr>
        <w:instrText xml:space="preserve"> ADDIN EN.CITE </w:instrText>
      </w:r>
      <w:r w:rsidR="0008107C">
        <w:rPr>
          <w:lang w:val="en-US"/>
        </w:rPr>
        <w:fldChar w:fldCharType="begin">
          <w:fldData xml:space="preserve">PEVuZE5vdGU+PENpdGU+PEF1dGhvcj5kZSBCb2VyPC9BdXRob3I+PFllYXI+MjAwNTwvWWVhcj48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</w:fldData>
        </w:fldChar>
      </w:r>
      <w:r w:rsidR="0008107C">
        <w:rPr>
          <w:lang w:val="en-US"/>
        </w:rPr>
        <w:instrText xml:space="preserve"> ADDIN EN.CITE.DATA </w:instrText>
      </w:r>
      <w:r w:rsidR="0008107C">
        <w:rPr>
          <w:lang w:val="en-US"/>
        </w:rPr>
      </w:r>
      <w:r w:rsidR="0008107C">
        <w:rPr>
          <w:lang w:val="en-US"/>
        </w:rPr>
        <w:fldChar w:fldCharType="end"/>
      </w:r>
      <w:r w:rsidRPr="00134E36">
        <w:rPr>
          <w:lang w:val="en-US"/>
        </w:rPr>
      </w:r>
      <w:r w:rsidRPr="00134E36">
        <w:rPr>
          <w:lang w:val="en-US"/>
        </w:rPr>
        <w:fldChar w:fldCharType="separate"/>
      </w:r>
      <w:r w:rsidRPr="00134E36">
        <w:rPr>
          <w:noProof/>
          <w:lang w:val="en-US"/>
        </w:rPr>
        <w:t>(de Boer</w:t>
      </w:r>
      <w:r w:rsidRPr="00134E36">
        <w:rPr>
          <w:i/>
          <w:noProof/>
          <w:lang w:val="en-US"/>
        </w:rPr>
        <w:t xml:space="preserve"> et al.,</w:t>
      </w:r>
      <w:r w:rsidRPr="00134E36">
        <w:rPr>
          <w:noProof/>
          <w:lang w:val="en-US"/>
        </w:rPr>
        <w:t xml:space="preserve"> 2005)</w:t>
      </w:r>
      <w:r w:rsidRPr="00134E36">
        <w:rPr>
          <w:lang w:val="en-US"/>
        </w:rPr>
        <w:fldChar w:fldCharType="end"/>
      </w:r>
      <w:ins w:id="113" w:author="Adina Howe" w:date="2016-11-08T09:27:00Z">
        <w:r w:rsidR="00CF5291">
          <w:rPr>
            <w:lang w:val="en-US"/>
          </w:rPr>
          <w:t xml:space="preserve">, and </w:t>
        </w:r>
      </w:ins>
      <w:ins w:id="114" w:author="Adina Howe" w:date="2016-11-08T09:58:00Z">
        <w:r w:rsidR="00987F48">
          <w:rPr>
            <w:lang w:val="en-US"/>
          </w:rPr>
          <w:t xml:space="preserve">however, it is increasingly </w:t>
        </w:r>
      </w:ins>
      <w:del w:id="115" w:author="Adina Howe" w:date="2016-11-08T09:27:00Z">
        <w:r w:rsidR="00BB03F4" w:rsidRPr="00134E36" w:rsidDel="00CF5291">
          <w:rPr>
            <w:lang w:val="en-US"/>
          </w:rPr>
          <w:delText xml:space="preserve"> but </w:delText>
        </w:r>
      </w:del>
      <w:del w:id="116" w:author="Adina Howe" w:date="2016-11-08T09:58:00Z">
        <w:r w:rsidRPr="00134E36" w:rsidDel="00987F48">
          <w:rPr>
            <w:lang w:val="en-US"/>
          </w:rPr>
          <w:delText xml:space="preserve">it is </w:delText>
        </w:r>
      </w:del>
      <w:r w:rsidRPr="00134E36">
        <w:rPr>
          <w:lang w:val="en-US"/>
        </w:rPr>
        <w:t xml:space="preserve">apparent that several other groups of organisms are involved </w:t>
      </w:r>
      <w:commentRangeEnd w:id="90"/>
      <w:r w:rsidR="00987F48">
        <w:rPr>
          <w:rStyle w:val="CommentReference"/>
        </w:rPr>
        <w:commentReference w:id="90"/>
      </w:r>
      <w:r w:rsidRPr="00134E36">
        <w:rPr>
          <w:lang w:val="en-US"/>
        </w:rPr>
        <w:t>as well.</w:t>
      </w:r>
      <w:ins w:id="117" w:author="Adina Howe" w:date="2016-11-08T09:55:00Z">
        <w:r w:rsidR="00987F48">
          <w:rPr>
            <w:lang w:val="en-US"/>
          </w:rPr>
          <w:t xml:space="preserve">  For example,</w:t>
        </w:r>
      </w:ins>
      <w:del w:id="118" w:author="Adina Howe" w:date="2016-11-08T09:55:00Z">
        <w:r w:rsidRPr="00134E36" w:rsidDel="00987F48">
          <w:rPr>
            <w:lang w:val="en-US"/>
          </w:rPr>
          <w:delText xml:space="preserve"> S</w:delText>
        </w:r>
      </w:del>
      <w:ins w:id="119" w:author="Adina Howe" w:date="2016-11-08T09:55:00Z">
        <w:r w:rsidR="00987F48">
          <w:rPr>
            <w:lang w:val="en-US"/>
          </w:rPr>
          <w:t xml:space="preserve"> s</w:t>
        </w:r>
      </w:ins>
      <w:r w:rsidRPr="00134E36">
        <w:rPr>
          <w:lang w:val="en-US"/>
        </w:rPr>
        <w:t xml:space="preserve">aprotrophic </w:t>
      </w:r>
      <w:proofErr w:type="spellStart"/>
      <w:r w:rsidRPr="00134E36">
        <w:rPr>
          <w:lang w:val="en-US"/>
        </w:rPr>
        <w:t>ascomycetous</w:t>
      </w:r>
      <w:proofErr w:type="spellEnd"/>
      <w:r w:rsidRPr="00134E36">
        <w:rPr>
          <w:lang w:val="en-US"/>
        </w:rPr>
        <w:t xml:space="preserve"> “</w:t>
      </w:r>
      <w:proofErr w:type="spellStart"/>
      <w:r w:rsidRPr="00134E36">
        <w:rPr>
          <w:lang w:val="en-US"/>
        </w:rPr>
        <w:t>microfungi</w:t>
      </w:r>
      <w:proofErr w:type="spellEnd"/>
      <w:r w:rsidRPr="00134E36">
        <w:rPr>
          <w:lang w:val="en-US"/>
        </w:rPr>
        <w:t xml:space="preserve">” </w:t>
      </w:r>
      <w:del w:id="120" w:author="Adina Howe" w:date="2016-11-08T09:55:00Z">
        <w:r w:rsidRPr="00134E36" w:rsidDel="00987F48">
          <w:rPr>
            <w:lang w:val="en-US"/>
          </w:rPr>
          <w:delText xml:space="preserve">also </w:delText>
        </w:r>
      </w:del>
      <w:r w:rsidR="00BB03F4" w:rsidRPr="00134E36">
        <w:rPr>
          <w:lang w:val="en-US"/>
        </w:rPr>
        <w:t>possess</w:t>
      </w:r>
      <w:r w:rsidRPr="00134E36">
        <w:rPr>
          <w:lang w:val="en-US"/>
        </w:rPr>
        <w:t xml:space="preserve"> a wide array of carbohydrate-active enzymes even though they </w:t>
      </w:r>
      <w:del w:id="121" w:author="Adina Howe" w:date="2016-11-08T09:28:00Z">
        <w:r w:rsidRPr="00134E36" w:rsidDel="00CF5291">
          <w:rPr>
            <w:lang w:val="en-US"/>
          </w:rPr>
          <w:delText xml:space="preserve">miss </w:delText>
        </w:r>
      </w:del>
      <w:ins w:id="122" w:author="Adina Howe" w:date="2016-11-08T09:28:00Z">
        <w:r w:rsidR="00CF5291">
          <w:rPr>
            <w:lang w:val="en-US"/>
          </w:rPr>
          <w:t>lack</w:t>
        </w:r>
        <w:r w:rsidR="00CF5291" w:rsidRPr="00134E36">
          <w:rPr>
            <w:lang w:val="en-US"/>
          </w:rPr>
          <w:t xml:space="preserve"> </w:t>
        </w:r>
      </w:ins>
      <w:proofErr w:type="spellStart"/>
      <w:r w:rsidRPr="00134E36">
        <w:rPr>
          <w:lang w:val="en-US"/>
        </w:rPr>
        <w:t>ligninolytic</w:t>
      </w:r>
      <w:proofErr w:type="spellEnd"/>
      <w:r w:rsidRPr="00134E36">
        <w:rPr>
          <w:lang w:val="en-US"/>
        </w:rPr>
        <w:t xml:space="preserve"> peroxidases </w:t>
      </w:r>
      <w:r w:rsidRPr="00134E36">
        <w:rPr>
          <w:lang w:val="en-US"/>
        </w:rPr>
        <w:fldChar w:fldCharType="begin">
          <w:fldData xml:space="preserve">PEVuZE5vdGU+PENpdGU+PEF1dGhvcj5FaWNobGVyb3bDoTwvQXV0aG9yPjxZZWFyPjIwMTU8L1ll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</w:fldData>
        </w:fldChar>
      </w:r>
      <w:r w:rsidR="00D85BF0" w:rsidRPr="00134E36">
        <w:rPr>
          <w:lang w:val="en-US"/>
        </w:rPr>
        <w:instrText xml:space="preserve"> ADDIN EN.CITE </w:instrText>
      </w:r>
      <w:r w:rsidR="00D85BF0" w:rsidRPr="00134E36">
        <w:rPr>
          <w:lang w:val="en-US"/>
        </w:rPr>
        <w:fldChar w:fldCharType="begin">
          <w:fldData xml:space="preserve">PEVuZE5vdGU+PENpdGU+PEF1dGhvcj5FaWNobGVyb3bDoTwvQXV0aG9yPjxZZWFyPjIwMTU8L1ll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</w:fldData>
        </w:fldChar>
      </w:r>
      <w:r w:rsidR="00D85BF0" w:rsidRPr="00134E36">
        <w:rPr>
          <w:lang w:val="en-US"/>
        </w:rPr>
        <w:instrText xml:space="preserve"> ADDIN EN.CITE.DATA </w:instrText>
      </w:r>
      <w:r w:rsidR="00D85BF0" w:rsidRPr="00134E36">
        <w:rPr>
          <w:lang w:val="en-US"/>
        </w:rPr>
      </w:r>
      <w:r w:rsidR="00D85BF0" w:rsidRPr="00134E36">
        <w:rPr>
          <w:lang w:val="en-US"/>
        </w:rPr>
        <w:fldChar w:fldCharType="end"/>
      </w:r>
      <w:r w:rsidRPr="00134E36">
        <w:rPr>
          <w:lang w:val="en-US"/>
        </w:rPr>
      </w:r>
      <w:r w:rsidRPr="00134E36">
        <w:rPr>
          <w:lang w:val="en-US"/>
        </w:rPr>
        <w:fldChar w:fldCharType="separate"/>
      </w:r>
      <w:r w:rsidRPr="00134E36">
        <w:rPr>
          <w:noProof/>
          <w:lang w:val="en-US"/>
        </w:rPr>
        <w:t>(Eichlerová</w:t>
      </w:r>
      <w:r w:rsidRPr="00134E36">
        <w:rPr>
          <w:i/>
          <w:noProof/>
          <w:lang w:val="en-US"/>
        </w:rPr>
        <w:t xml:space="preserve"> et al.,</w:t>
      </w:r>
      <w:r w:rsidRPr="00134E36">
        <w:rPr>
          <w:noProof/>
          <w:lang w:val="en-US"/>
        </w:rPr>
        <w:t xml:space="preserve"> 2015)</w:t>
      </w:r>
      <w:r w:rsidRPr="00134E36">
        <w:rPr>
          <w:lang w:val="en-US"/>
        </w:rPr>
        <w:fldChar w:fldCharType="end"/>
      </w:r>
      <w:r w:rsidR="00BB03F4" w:rsidRPr="00134E36">
        <w:rPr>
          <w:lang w:val="en-US"/>
        </w:rPr>
        <w:t>.</w:t>
      </w:r>
      <w:ins w:id="123" w:author="Adina Howe" w:date="2016-11-08T09:55:00Z">
        <w:r w:rsidR="00987F48">
          <w:rPr>
            <w:lang w:val="en-US"/>
          </w:rPr>
          <w:t xml:space="preserve">  These organisms may be interacting with r</w:t>
        </w:r>
      </w:ins>
      <w:del w:id="124" w:author="Adina Howe" w:date="2016-11-08T09:55:00Z">
        <w:r w:rsidR="00BB03F4" w:rsidRPr="00134E36" w:rsidDel="00987F48">
          <w:rPr>
            <w:lang w:val="en-US"/>
          </w:rPr>
          <w:delText xml:space="preserve"> </w:delText>
        </w:r>
      </w:del>
      <w:del w:id="125" w:author="Adina Howe" w:date="2016-11-08T09:28:00Z">
        <w:r w:rsidR="00BB03F4" w:rsidRPr="00134E36" w:rsidDel="000C0512">
          <w:rPr>
            <w:lang w:val="en-US"/>
          </w:rPr>
          <w:delText>T</w:delText>
        </w:r>
        <w:r w:rsidRPr="00134E36" w:rsidDel="000C0512">
          <w:rPr>
            <w:lang w:val="en-US"/>
          </w:rPr>
          <w:delText>he r</w:delText>
        </w:r>
      </w:del>
      <w:r w:rsidRPr="00134E36">
        <w:rPr>
          <w:lang w:val="en-US"/>
        </w:rPr>
        <w:t xml:space="preserve">oot-symbiotic ECM </w:t>
      </w:r>
      <w:ins w:id="126" w:author="Adina Howe" w:date="2016-11-08T09:55:00Z">
        <w:r w:rsidR="00987F48">
          <w:rPr>
            <w:lang w:val="en-US"/>
          </w:rPr>
          <w:t>fungi that a</w:t>
        </w:r>
      </w:ins>
      <w:ins w:id="127" w:author="Adina Howe" w:date="2016-11-08T09:56:00Z">
        <w:r w:rsidR="00987F48">
          <w:rPr>
            <w:lang w:val="en-US"/>
          </w:rPr>
          <w:t xml:space="preserve">id in decomposition </w:t>
        </w:r>
      </w:ins>
      <w:del w:id="128" w:author="Adina Howe" w:date="2016-11-08T09:56:00Z">
        <w:r w:rsidRPr="00134E36" w:rsidDel="00987F48">
          <w:rPr>
            <w:lang w:val="en-US"/>
          </w:rPr>
          <w:delText>possess some decomposition ability</w:delText>
        </w:r>
        <w:r w:rsidRPr="00134E36" w:rsidDel="00987F48">
          <w:rPr>
            <w:color w:val="FF0000"/>
            <w:lang w:val="en-US"/>
          </w:rPr>
          <w:delText xml:space="preserve"> </w:delText>
        </w:r>
      </w:del>
      <w:r w:rsidRPr="00134E36">
        <w:rPr>
          <w:lang w:val="en-US"/>
        </w:rPr>
        <w:fldChar w:fldCharType="begin">
          <w:fldData xml:space="preserve">PEVuZE5vdGU+PENpdGU+PEF1dGhvcj5MaW5kYWhsPC9BdXRob3I+PFllYXI+MjAxNTwvWWVhcj48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</w:fldData>
        </w:fldChar>
      </w:r>
      <w:r w:rsidRPr="00134E36">
        <w:rPr>
          <w:lang w:val="en-US"/>
        </w:rPr>
        <w:instrText xml:space="preserve"> ADDIN EN.CITE </w:instrText>
      </w:r>
      <w:r w:rsidRPr="00134E36">
        <w:rPr>
          <w:lang w:val="en-US"/>
        </w:rPr>
        <w:fldChar w:fldCharType="begin">
          <w:fldData xml:space="preserve">PEVuZE5vdGU+PENpdGU+PEF1dGhvcj5MaW5kYWhsPC9BdXRob3I+PFllYXI+MjAxNTwvWWVhcj48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</w:fldData>
        </w:fldChar>
      </w:r>
      <w:r w:rsidRPr="00134E36">
        <w:rPr>
          <w:lang w:val="en-US"/>
        </w:rPr>
        <w:instrText xml:space="preserve"> ADDIN EN.CITE.DATA </w:instrText>
      </w:r>
      <w:r w:rsidRPr="00134E36">
        <w:rPr>
          <w:lang w:val="en-US"/>
        </w:rPr>
      </w:r>
      <w:r w:rsidRPr="00134E36">
        <w:rPr>
          <w:lang w:val="en-US"/>
        </w:rPr>
        <w:fldChar w:fldCharType="end"/>
      </w:r>
      <w:r w:rsidRPr="00134E36">
        <w:rPr>
          <w:lang w:val="en-US"/>
        </w:rPr>
      </w:r>
      <w:r w:rsidRPr="00134E36">
        <w:rPr>
          <w:lang w:val="en-US"/>
        </w:rPr>
        <w:fldChar w:fldCharType="separate"/>
      </w:r>
      <w:r w:rsidRPr="00134E36">
        <w:rPr>
          <w:noProof/>
          <w:lang w:val="en-US"/>
        </w:rPr>
        <w:t>(Lindahl and Tunlid 2015)</w:t>
      </w:r>
      <w:r w:rsidRPr="00134E36">
        <w:rPr>
          <w:lang w:val="en-US"/>
        </w:rPr>
        <w:fldChar w:fldCharType="end"/>
      </w:r>
      <w:ins w:id="129" w:author="Adina Howe" w:date="2016-11-08T09:28:00Z">
        <w:r w:rsidR="000C0512">
          <w:rPr>
            <w:lang w:val="en-US"/>
          </w:rPr>
          <w:t xml:space="preserve">, with </w:t>
        </w:r>
      </w:ins>
      <w:del w:id="130" w:author="Adina Howe" w:date="2016-11-08T09:28:00Z">
        <w:r w:rsidR="002E6838" w:rsidRPr="00134E36" w:rsidDel="000C0512">
          <w:rPr>
            <w:lang w:val="en-US"/>
          </w:rPr>
          <w:delText xml:space="preserve"> and </w:delText>
        </w:r>
      </w:del>
      <w:r w:rsidR="002E6838" w:rsidRPr="00134E36">
        <w:rPr>
          <w:lang w:val="en-US"/>
        </w:rPr>
        <w:t>some taxa even produc</w:t>
      </w:r>
      <w:ins w:id="131" w:author="Adina Howe" w:date="2016-11-08T09:28:00Z">
        <w:r w:rsidR="000C0512">
          <w:rPr>
            <w:lang w:val="en-US"/>
          </w:rPr>
          <w:t>ing</w:t>
        </w:r>
      </w:ins>
      <w:del w:id="132" w:author="Adina Howe" w:date="2016-11-08T09:28:00Z">
        <w:r w:rsidR="002E6838" w:rsidRPr="00134E36" w:rsidDel="000C0512">
          <w:rPr>
            <w:lang w:val="en-US"/>
          </w:rPr>
          <w:delText>e</w:delText>
        </w:r>
      </w:del>
      <w:r w:rsidR="002E6838" w:rsidRPr="00134E36">
        <w:rPr>
          <w:lang w:val="en-US"/>
        </w:rPr>
        <w:t xml:space="preserve"> </w:t>
      </w:r>
      <w:proofErr w:type="spellStart"/>
      <w:r w:rsidR="002E6838" w:rsidRPr="00134E36">
        <w:rPr>
          <w:lang w:val="en-US"/>
        </w:rPr>
        <w:t>ligninolytic</w:t>
      </w:r>
      <w:proofErr w:type="spellEnd"/>
      <w:r w:rsidR="002E6838" w:rsidRPr="00134E36">
        <w:rPr>
          <w:lang w:val="en-US"/>
        </w:rPr>
        <w:t xml:space="preserve"> peroxidases </w:t>
      </w:r>
      <w:r w:rsidR="002E6838" w:rsidRPr="00134E36">
        <w:rPr>
          <w:lang w:val="en-US"/>
        </w:rPr>
        <w:fldChar w:fldCharType="begin"/>
      </w:r>
      <w:r w:rsidR="002E6838" w:rsidRPr="00134E36">
        <w:rPr>
          <w:lang w:val="en-US"/>
        </w:rPr>
        <w:instrText xml:space="preserve"> ADDIN EN.CITE &lt;EndNote&gt;&lt;Cite&gt;&lt;Author&gt;Bödeker&lt;/Author&gt;&lt;Year&gt;2014&lt;/Year&gt;&lt;RecNum&gt;26&lt;/RecNum&gt;&lt;DisplayText&gt;(Bödeker&lt;style face="italic"&gt; et al.,&lt;/style&gt; 2014)&lt;/DisplayText&gt;&lt;record&gt;&lt;rec-number&gt;26&lt;/rec-number&gt;&lt;foreign-keys&gt;&lt;key app="EN" db-id="w0zwaeefsfe2s6etd5sxf52oztwafesfv2w9" timestamp="1472817061"&gt;26&lt;/key&gt;&lt;/foreign-keys&gt;&lt;ref-type name="Journal Article"&gt;17&lt;/ref-type&gt;&lt;contributors&gt;&lt;authors&gt;&lt;author&gt;Bödeker, Inga T. M.&lt;/author&gt;&lt;author&gt;Clemmensen, Karina E.&lt;/author&gt;&lt;author&gt;de Boer, Wietse&lt;/author&gt;&lt;author&gt;Martin, Francis&lt;/author&gt;&lt;author&gt;Olson, Åke&lt;/author&gt;&lt;author&gt;Lindahl, Björn D.&lt;/author&gt;&lt;/authors&gt;&lt;/contributors&gt;&lt;titles&gt;&lt;title&gt;Ectomycorrhizal Cortinarius species participate in enzymatic oxidation of humus in northern forest ecosystems&lt;/title&gt;&lt;secondary-title&gt;New Phytologist&lt;/secondary-title&gt;&lt;/titles&gt;&lt;periodical&gt;&lt;full-title&gt;New Phytologist&lt;/full-title&gt;&lt;/periodical&gt;&lt;pages&gt;245-256&lt;/pages&gt;&lt;volume&gt;203&lt;/volume&gt;&lt;number&gt;1&lt;/number&gt;&lt;keywords&gt;&lt;keyword&gt;carbon sequestration&lt;/keyword&gt;&lt;keyword&gt;Class II peroxidases&lt;/keyword&gt;&lt;keyword&gt;decomposition&lt;/keyword&gt;&lt;keyword&gt;ectomycorrhizal fungi&lt;/keyword&gt;&lt;keyword&gt;high throughput sequencing&lt;/keyword&gt;&lt;keyword&gt;nitrogen limitation&lt;/keyword&gt;&lt;keyword&gt;priming effect&lt;/keyword&gt;&lt;keyword&gt;transcription&lt;/keyword&gt;&lt;/keywords&gt;&lt;dates&gt;&lt;year&gt;2014&lt;/year&gt;&lt;/dates&gt;&lt;isbn&gt;1469-8137&lt;/isbn&gt;&lt;urls&gt;&lt;related-urls&gt;&lt;url&gt;http://dx.doi.org/10.1111/nph.12791&lt;/url&gt;&lt;/related-urls&gt;&lt;/urls&gt;&lt;electronic-resource-num&gt;10.1111/nph.12791&lt;/electronic-resource-num&gt;&lt;/record&gt;&lt;/Cite&gt;&lt;/EndNote&gt;</w:instrText>
      </w:r>
      <w:r w:rsidR="002E6838" w:rsidRPr="00134E36">
        <w:rPr>
          <w:lang w:val="en-US"/>
        </w:rPr>
        <w:fldChar w:fldCharType="separate"/>
      </w:r>
      <w:r w:rsidR="002E6838" w:rsidRPr="00134E36">
        <w:rPr>
          <w:noProof/>
          <w:lang w:val="en-US"/>
        </w:rPr>
        <w:t>(Bödeker</w:t>
      </w:r>
      <w:r w:rsidR="002E6838" w:rsidRPr="00134E36">
        <w:rPr>
          <w:i/>
          <w:noProof/>
          <w:lang w:val="en-US"/>
        </w:rPr>
        <w:t xml:space="preserve"> et al.,</w:t>
      </w:r>
      <w:r w:rsidR="002E6838" w:rsidRPr="00134E36">
        <w:rPr>
          <w:noProof/>
          <w:lang w:val="en-US"/>
        </w:rPr>
        <w:t xml:space="preserve"> 2014)</w:t>
      </w:r>
      <w:r w:rsidR="002E6838" w:rsidRPr="00134E36">
        <w:rPr>
          <w:lang w:val="en-US"/>
        </w:rPr>
        <w:fldChar w:fldCharType="end"/>
      </w:r>
      <w:r w:rsidR="002E6838" w:rsidRPr="00134E36">
        <w:rPr>
          <w:lang w:val="en-US"/>
        </w:rPr>
        <w:t>.</w:t>
      </w:r>
      <w:r w:rsidRPr="00134E36">
        <w:rPr>
          <w:lang w:val="en-US"/>
        </w:rPr>
        <w:t xml:space="preserve"> </w:t>
      </w:r>
      <w:ins w:id="133" w:author="Adina Howe" w:date="2016-11-08T09:29:00Z">
        <w:r w:rsidR="000C0512">
          <w:rPr>
            <w:lang w:val="en-US"/>
          </w:rPr>
          <w:t xml:space="preserve"> </w:t>
        </w:r>
        <w:commentRangeStart w:id="134"/>
        <w:r w:rsidR="000C0512">
          <w:rPr>
            <w:lang w:val="en-US"/>
          </w:rPr>
          <w:t xml:space="preserve">In general, </w:t>
        </w:r>
      </w:ins>
      <w:r w:rsidR="002E6838" w:rsidRPr="00134E36">
        <w:rPr>
          <w:lang w:val="en-US"/>
        </w:rPr>
        <w:t>ECM</w:t>
      </w:r>
      <w:r w:rsidRPr="00134E36">
        <w:rPr>
          <w:lang w:val="en-US"/>
        </w:rPr>
        <w:t xml:space="preserve"> genome</w:t>
      </w:r>
      <w:r w:rsidR="002E6838" w:rsidRPr="00134E36">
        <w:rPr>
          <w:lang w:val="en-US"/>
        </w:rPr>
        <w:t>s</w:t>
      </w:r>
      <w:r w:rsidRPr="00134E36">
        <w:rPr>
          <w:lang w:val="en-US"/>
        </w:rPr>
        <w:t xml:space="preserve"> </w:t>
      </w:r>
      <w:r w:rsidR="002E6838" w:rsidRPr="00134E36">
        <w:rPr>
          <w:lang w:val="en-US"/>
        </w:rPr>
        <w:t>are</w:t>
      </w:r>
      <w:r w:rsidRPr="00134E36">
        <w:rPr>
          <w:lang w:val="en-US"/>
        </w:rPr>
        <w:t xml:space="preserve"> </w:t>
      </w:r>
      <w:del w:id="135" w:author="Adina Howe" w:date="2016-11-08T09:29:00Z">
        <w:r w:rsidRPr="00134E36" w:rsidDel="000C0512">
          <w:rPr>
            <w:lang w:val="en-US"/>
          </w:rPr>
          <w:delText xml:space="preserve">typically </w:delText>
        </w:r>
      </w:del>
      <w:r w:rsidRPr="00134E36">
        <w:rPr>
          <w:lang w:val="en-US"/>
        </w:rPr>
        <w:t xml:space="preserve">less rich in </w:t>
      </w:r>
      <w:ins w:id="136" w:author="Adina Howe" w:date="2016-11-08T09:56:00Z">
        <w:r w:rsidR="00987F48">
          <w:rPr>
            <w:lang w:val="en-US"/>
          </w:rPr>
          <w:t xml:space="preserve">carbohydrate-active enzymes, especially </w:t>
        </w:r>
      </w:ins>
      <w:r w:rsidR="002E6838" w:rsidRPr="00134E36">
        <w:rPr>
          <w:lang w:val="en-US"/>
        </w:rPr>
        <w:t>GHs and AAs</w:t>
      </w:r>
      <w:r w:rsidRPr="00134E36">
        <w:rPr>
          <w:lang w:val="en-US"/>
        </w:rPr>
        <w:t xml:space="preserve"> </w:t>
      </w:r>
      <w:r w:rsidR="002E6838" w:rsidRPr="00134E36">
        <w:rPr>
          <w:lang w:val="en-US"/>
        </w:rPr>
        <w:fldChar w:fldCharType="begin">
          <w:fldData xml:space="preserve">PEVuZE5vdGU+PENpdGU+PEF1dGhvcj5Lb2hsZXI8L0F1dGhvcj48WWVhcj4yMDE1PC9ZZWFyPjxS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</w:fldData>
        </w:fldChar>
      </w:r>
      <w:r w:rsidR="002E6838" w:rsidRPr="00134E36">
        <w:rPr>
          <w:lang w:val="en-US"/>
        </w:rPr>
        <w:instrText xml:space="preserve"> ADDIN EN.CITE </w:instrText>
      </w:r>
      <w:r w:rsidR="002E6838" w:rsidRPr="00134E36">
        <w:rPr>
          <w:lang w:val="en-US"/>
        </w:rPr>
        <w:fldChar w:fldCharType="begin">
          <w:fldData xml:space="preserve">PEVuZE5vdGU+PENpdGU+PEF1dGhvcj5Lb2hsZXI8L0F1dGhvcj48WWVhcj4yMDE1PC9ZZWFyPjxS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</w:fldData>
        </w:fldChar>
      </w:r>
      <w:r w:rsidR="002E6838" w:rsidRPr="00134E36">
        <w:rPr>
          <w:lang w:val="en-US"/>
        </w:rPr>
        <w:instrText xml:space="preserve"> ADDIN EN.CITE.DATA </w:instrText>
      </w:r>
      <w:r w:rsidR="002E6838" w:rsidRPr="00134E36">
        <w:rPr>
          <w:lang w:val="en-US"/>
        </w:rPr>
      </w:r>
      <w:r w:rsidR="002E6838" w:rsidRPr="00134E36">
        <w:rPr>
          <w:lang w:val="en-US"/>
        </w:rPr>
        <w:fldChar w:fldCharType="end"/>
      </w:r>
      <w:r w:rsidR="002E6838" w:rsidRPr="00134E36">
        <w:rPr>
          <w:lang w:val="en-US"/>
        </w:rPr>
      </w:r>
      <w:r w:rsidR="002E6838" w:rsidRPr="00134E36">
        <w:rPr>
          <w:lang w:val="en-US"/>
        </w:rPr>
        <w:fldChar w:fldCharType="separate"/>
      </w:r>
      <w:r w:rsidR="002E6838" w:rsidRPr="00134E36">
        <w:rPr>
          <w:noProof/>
          <w:lang w:val="en-US"/>
        </w:rPr>
        <w:t>(Kohler</w:t>
      </w:r>
      <w:r w:rsidR="002E6838" w:rsidRPr="00134E36">
        <w:rPr>
          <w:i/>
          <w:noProof/>
          <w:lang w:val="en-US"/>
        </w:rPr>
        <w:t xml:space="preserve"> et al.,</w:t>
      </w:r>
      <w:r w:rsidR="002E6838" w:rsidRPr="00134E36">
        <w:rPr>
          <w:noProof/>
          <w:lang w:val="en-US"/>
        </w:rPr>
        <w:t xml:space="preserve"> 2015)</w:t>
      </w:r>
      <w:r w:rsidR="002E6838" w:rsidRPr="00134E36">
        <w:rPr>
          <w:lang w:val="en-US"/>
        </w:rPr>
        <w:fldChar w:fldCharType="end"/>
      </w:r>
      <w:ins w:id="137" w:author="Adina Howe" w:date="2016-11-08T09:35:00Z">
        <w:r w:rsidR="00496DEA">
          <w:rPr>
            <w:lang w:val="en-US"/>
          </w:rPr>
          <w:t>.  It is possible that</w:t>
        </w:r>
      </w:ins>
      <w:del w:id="138" w:author="Adina Howe" w:date="2016-11-08T09:35:00Z">
        <w:r w:rsidRPr="00134E36" w:rsidDel="00496DEA">
          <w:rPr>
            <w:lang w:val="en-US"/>
          </w:rPr>
          <w:delText xml:space="preserve"> and</w:delText>
        </w:r>
      </w:del>
      <w:r w:rsidRPr="00134E36">
        <w:rPr>
          <w:lang w:val="en-US"/>
        </w:rPr>
        <w:t xml:space="preserve"> </w:t>
      </w:r>
      <w:del w:id="139" w:author="Adina Howe" w:date="2016-11-08T09:29:00Z">
        <w:r w:rsidR="00D85BF0" w:rsidRPr="00134E36" w:rsidDel="000C0512">
          <w:rPr>
            <w:lang w:val="en-US"/>
          </w:rPr>
          <w:delText xml:space="preserve">the </w:delText>
        </w:r>
      </w:del>
      <w:ins w:id="140" w:author="Adina Howe" w:date="2016-11-08T09:29:00Z">
        <w:r w:rsidR="000C0512">
          <w:rPr>
            <w:lang w:val="en-US"/>
          </w:rPr>
          <w:t>genes</w:t>
        </w:r>
        <w:commentRangeStart w:id="141"/>
        <w:r w:rsidR="000C0512">
          <w:rPr>
            <w:lang w:val="en-US"/>
          </w:rPr>
          <w:t xml:space="preserve">-associated with </w:t>
        </w:r>
      </w:ins>
      <w:r w:rsidRPr="00134E36">
        <w:rPr>
          <w:lang w:val="en-US"/>
        </w:rPr>
        <w:t xml:space="preserve">N acquisition </w:t>
      </w:r>
      <w:r w:rsidR="0051522F" w:rsidRPr="00134E36">
        <w:rPr>
          <w:lang w:val="en-US"/>
        </w:rPr>
        <w:t xml:space="preserve">rather </w:t>
      </w:r>
      <w:r w:rsidRPr="00134E36">
        <w:rPr>
          <w:lang w:val="en-US"/>
        </w:rPr>
        <w:t>th</w:t>
      </w:r>
      <w:ins w:id="142" w:author="Adina Howe" w:date="2016-11-08T09:33:00Z">
        <w:r w:rsidR="00AB3FA1">
          <w:rPr>
            <w:lang w:val="en-US"/>
          </w:rPr>
          <w:t>a</w:t>
        </w:r>
      </w:ins>
      <w:del w:id="143" w:author="Adina Howe" w:date="2016-11-08T09:29:00Z">
        <w:r w:rsidRPr="00134E36" w:rsidDel="000C0512">
          <w:rPr>
            <w:lang w:val="en-US"/>
          </w:rPr>
          <w:delText>e</w:delText>
        </w:r>
      </w:del>
      <w:r w:rsidRPr="00134E36">
        <w:rPr>
          <w:lang w:val="en-US"/>
        </w:rPr>
        <w:t xml:space="preserve">n </w:t>
      </w:r>
      <w:del w:id="144" w:author="Adina Howe" w:date="2016-11-08T09:36:00Z">
        <w:r w:rsidR="00D85BF0" w:rsidRPr="00134E36" w:rsidDel="00496DEA">
          <w:rPr>
            <w:lang w:val="en-US"/>
          </w:rPr>
          <w:delText xml:space="preserve">the </w:delText>
        </w:r>
      </w:del>
      <w:r w:rsidRPr="00134E36">
        <w:rPr>
          <w:lang w:val="en-US"/>
        </w:rPr>
        <w:t xml:space="preserve">C utilization may </w:t>
      </w:r>
      <w:del w:id="145" w:author="Adina Howe" w:date="2016-11-08T09:36:00Z">
        <w:r w:rsidRPr="00134E36" w:rsidDel="00496DEA">
          <w:rPr>
            <w:lang w:val="en-US"/>
          </w:rPr>
          <w:delText>be the reason for their</w:delText>
        </w:r>
      </w:del>
      <w:ins w:id="146" w:author="Adina Howe" w:date="2016-11-08T09:36:00Z">
        <w:r w:rsidR="00496DEA">
          <w:rPr>
            <w:lang w:val="en-US"/>
          </w:rPr>
          <w:t>be related to</w:t>
        </w:r>
      </w:ins>
      <w:r w:rsidRPr="00134E36">
        <w:rPr>
          <w:lang w:val="en-US"/>
        </w:rPr>
        <w:t xml:space="preserve"> </w:t>
      </w:r>
      <w:r w:rsidR="002E6838" w:rsidRPr="00134E36">
        <w:rPr>
          <w:lang w:val="en-US"/>
        </w:rPr>
        <w:t xml:space="preserve">decomposition </w:t>
      </w:r>
      <w:r w:rsidRPr="00134E36">
        <w:rPr>
          <w:lang w:val="en-US"/>
        </w:rPr>
        <w:t>activity</w:t>
      </w:r>
      <w:r w:rsidR="00D85BF0" w:rsidRPr="00134E36">
        <w:rPr>
          <w:lang w:val="en-US"/>
        </w:rPr>
        <w:t>.</w:t>
      </w:r>
      <w:r w:rsidR="002E6838" w:rsidRPr="00134E36">
        <w:rPr>
          <w:lang w:val="en-US"/>
        </w:rPr>
        <w:t xml:space="preserve"> </w:t>
      </w:r>
      <w:commentRangeEnd w:id="134"/>
      <w:r w:rsidR="000C0512">
        <w:rPr>
          <w:rStyle w:val="CommentReference"/>
        </w:rPr>
        <w:commentReference w:id="134"/>
      </w:r>
      <w:ins w:id="147" w:author="Adina Howe" w:date="2016-11-08T09:36:00Z">
        <w:r w:rsidR="00496DEA">
          <w:rPr>
            <w:lang w:val="en-US"/>
          </w:rPr>
          <w:t xml:space="preserve">It has previously been observed </w:t>
        </w:r>
      </w:ins>
      <w:del w:id="148" w:author="Adina Howe" w:date="2016-11-08T09:36:00Z">
        <w:r w:rsidR="00D85BF0" w:rsidRPr="00134E36" w:rsidDel="00496DEA">
          <w:rPr>
            <w:lang w:val="en-US"/>
          </w:rPr>
          <w:delText xml:space="preserve">This is supported by the fact </w:delText>
        </w:r>
      </w:del>
      <w:r w:rsidR="00D85BF0" w:rsidRPr="00134E36">
        <w:rPr>
          <w:lang w:val="en-US"/>
        </w:rPr>
        <w:t>that ECM decomposition</w:t>
      </w:r>
      <w:r w:rsidR="004D2C4F">
        <w:rPr>
          <w:lang w:val="en-US"/>
        </w:rPr>
        <w:t xml:space="preserve"> </w:t>
      </w:r>
      <w:r w:rsidR="002E6838" w:rsidRPr="00134E36">
        <w:rPr>
          <w:lang w:val="en-US"/>
        </w:rPr>
        <w:t>is often dependent on “priming</w:t>
      </w:r>
      <w:ins w:id="149" w:author="Adina Howe" w:date="2016-11-08T09:37:00Z">
        <w:r w:rsidR="00496DEA">
          <w:rPr>
            <w:lang w:val="en-US"/>
          </w:rPr>
          <w:t>,</w:t>
        </w:r>
      </w:ins>
      <w:r w:rsidR="002E6838" w:rsidRPr="00134E36">
        <w:rPr>
          <w:lang w:val="en-US"/>
        </w:rPr>
        <w:t xml:space="preserve">” </w:t>
      </w:r>
      <w:ins w:id="150" w:author="Adina Howe" w:date="2016-11-08T09:37:00Z">
        <w:r w:rsidR="00496DEA">
          <w:rPr>
            <w:lang w:val="en-US"/>
          </w:rPr>
          <w:t xml:space="preserve">or </w:t>
        </w:r>
      </w:ins>
      <w:del w:id="151" w:author="Adina Howe" w:date="2016-11-08T09:37:00Z">
        <w:r w:rsidR="002E6838" w:rsidRPr="00134E36" w:rsidDel="00496DEA">
          <w:rPr>
            <w:lang w:val="en-US"/>
          </w:rPr>
          <w:delText xml:space="preserve">by </w:delText>
        </w:r>
      </w:del>
      <w:r w:rsidR="002E6838" w:rsidRPr="00134E36">
        <w:rPr>
          <w:lang w:val="en-US"/>
        </w:rPr>
        <w:t xml:space="preserve">the availability </w:t>
      </w:r>
      <w:commentRangeEnd w:id="141"/>
      <w:r w:rsidR="00987F48">
        <w:rPr>
          <w:rStyle w:val="CommentReference"/>
        </w:rPr>
        <w:commentReference w:id="141"/>
      </w:r>
      <w:r w:rsidR="002E6838" w:rsidRPr="00134E36">
        <w:rPr>
          <w:lang w:val="en-US"/>
        </w:rPr>
        <w:t>of simple C compounds</w:t>
      </w:r>
      <w:r w:rsidRPr="00134E36">
        <w:rPr>
          <w:lang w:val="en-US"/>
        </w:rPr>
        <w:t xml:space="preserve"> </w:t>
      </w:r>
      <w:r w:rsidR="002E6838" w:rsidRPr="00134E36">
        <w:rPr>
          <w:lang w:val="en-US"/>
        </w:rPr>
        <w:fldChar w:fldCharType="begin">
          <w:fldData xml:space="preserve">PEVuZE5vdGU+PENpdGU+PEF1dGhvcj5MaW5kYWhsPC9BdXRob3I+PFllYXI+MjAxNTwvWWVhcj48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</w:fldData>
        </w:fldChar>
      </w:r>
      <w:r w:rsidR="002E6838" w:rsidRPr="00134E36">
        <w:rPr>
          <w:lang w:val="en-US"/>
        </w:rPr>
        <w:instrText xml:space="preserve"> ADDIN EN.CITE </w:instrText>
      </w:r>
      <w:r w:rsidR="002E6838" w:rsidRPr="00134E36">
        <w:rPr>
          <w:lang w:val="en-US"/>
        </w:rPr>
        <w:fldChar w:fldCharType="begin">
          <w:fldData xml:space="preserve">PEVuZE5vdGU+PENpdGU+PEF1dGhvcj5MaW5kYWhsPC9BdXRob3I+PFllYXI+MjAxNTwvWWVhcj48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</w:fldData>
        </w:fldChar>
      </w:r>
      <w:r w:rsidR="002E6838" w:rsidRPr="00134E36">
        <w:rPr>
          <w:lang w:val="en-US"/>
        </w:rPr>
        <w:instrText xml:space="preserve"> ADDIN EN.CITE.DATA </w:instrText>
      </w:r>
      <w:r w:rsidR="002E6838" w:rsidRPr="00134E36">
        <w:rPr>
          <w:lang w:val="en-US"/>
        </w:rPr>
      </w:r>
      <w:r w:rsidR="002E6838" w:rsidRPr="00134E36">
        <w:rPr>
          <w:lang w:val="en-US"/>
        </w:rPr>
        <w:fldChar w:fldCharType="end"/>
      </w:r>
      <w:r w:rsidR="002E6838" w:rsidRPr="00134E36">
        <w:rPr>
          <w:lang w:val="en-US"/>
        </w:rPr>
      </w:r>
      <w:r w:rsidR="002E6838" w:rsidRPr="00134E36">
        <w:rPr>
          <w:lang w:val="en-US"/>
        </w:rPr>
        <w:fldChar w:fldCharType="separate"/>
      </w:r>
      <w:r w:rsidR="002E6838" w:rsidRPr="00134E36">
        <w:rPr>
          <w:noProof/>
          <w:lang w:val="en-US"/>
        </w:rPr>
        <w:t>(Lindahl and Tunlid 2015)</w:t>
      </w:r>
      <w:r w:rsidR="002E6838" w:rsidRPr="00134E36">
        <w:rPr>
          <w:lang w:val="en-US"/>
        </w:rPr>
        <w:fldChar w:fldCharType="end"/>
      </w:r>
      <w:r w:rsidRPr="00134E36">
        <w:rPr>
          <w:lang w:val="en-US"/>
        </w:rPr>
        <w:t xml:space="preserve">. </w:t>
      </w:r>
      <w:ins w:id="152" w:author="Adina Howe" w:date="2016-11-08T09:58:00Z">
        <w:r w:rsidR="00987F48">
          <w:rPr>
            <w:lang w:val="en-US"/>
          </w:rPr>
          <w:t xml:space="preserve"> Additionally, bacteria may interact with decomposition communities</w:t>
        </w:r>
      </w:ins>
      <w:ins w:id="153" w:author="Adina Howe" w:date="2016-11-08T09:59:00Z">
        <w:r w:rsidR="006265CC">
          <w:rPr>
            <w:lang w:val="en-US"/>
          </w:rPr>
          <w:t xml:space="preserve"> as </w:t>
        </w:r>
      </w:ins>
      <w:del w:id="154" w:author="Adina Howe" w:date="2016-11-08T09:32:00Z">
        <w:r w:rsidR="00D94F46" w:rsidDel="000C0512">
          <w:rPr>
            <w:lang w:val="en-US"/>
          </w:rPr>
          <w:delText>R</w:delText>
        </w:r>
      </w:del>
      <w:del w:id="155" w:author="Adina Howe" w:date="2016-11-08T09:37:00Z">
        <w:r w:rsidR="00D94F46" w:rsidDel="00496DEA">
          <w:rPr>
            <w:lang w:val="en-US"/>
          </w:rPr>
          <w:delText xml:space="preserve">ecent </w:delText>
        </w:r>
      </w:del>
      <w:del w:id="156" w:author="Adina Howe" w:date="2016-11-08T09:32:00Z">
        <w:r w:rsidR="00D94F46" w:rsidDel="000C0512">
          <w:rPr>
            <w:lang w:val="en-US"/>
          </w:rPr>
          <w:delText>meta</w:delText>
        </w:r>
      </w:del>
      <w:del w:id="157" w:author="Adina Howe" w:date="2016-11-08T09:37:00Z">
        <w:r w:rsidR="00D94F46" w:rsidDel="00496DEA">
          <w:rPr>
            <w:lang w:val="en-US"/>
          </w:rPr>
          <w:delText>study</w:delText>
        </w:r>
      </w:del>
      <w:del w:id="158" w:author="Adina Howe" w:date="2016-11-08T09:32:00Z">
        <w:r w:rsidR="00D94F46" w:rsidDel="000C0512">
          <w:rPr>
            <w:lang w:val="en-US"/>
          </w:rPr>
          <w:delText xml:space="preserve"> indicated that</w:delText>
        </w:r>
        <w:r w:rsidR="002E6838" w:rsidRPr="00134E36" w:rsidDel="000C0512">
          <w:rPr>
            <w:lang w:val="en-US"/>
          </w:rPr>
          <w:delText xml:space="preserve"> s</w:delText>
        </w:r>
      </w:del>
      <w:del w:id="159" w:author="Adina Howe" w:date="2016-11-08T09:59:00Z">
        <w:r w:rsidR="002E6838" w:rsidRPr="00134E36" w:rsidDel="006265CC">
          <w:rPr>
            <w:lang w:val="en-US"/>
          </w:rPr>
          <w:delText xml:space="preserve">everal </w:delText>
        </w:r>
        <w:r w:rsidR="00D94F46" w:rsidDel="006265CC">
          <w:rPr>
            <w:lang w:val="en-US"/>
          </w:rPr>
          <w:delText xml:space="preserve">groups of </w:delText>
        </w:r>
      </w:del>
      <w:r w:rsidR="002E6838" w:rsidRPr="00134E36">
        <w:rPr>
          <w:lang w:val="en-US"/>
        </w:rPr>
        <w:t xml:space="preserve">GHs, including </w:t>
      </w:r>
      <w:proofErr w:type="spellStart"/>
      <w:r w:rsidR="002E6838" w:rsidRPr="00134E36">
        <w:rPr>
          <w:lang w:val="en-US"/>
        </w:rPr>
        <w:t>cellulases</w:t>
      </w:r>
      <w:proofErr w:type="spellEnd"/>
      <w:r w:rsidR="002E6838" w:rsidRPr="00134E36">
        <w:rPr>
          <w:lang w:val="en-US"/>
        </w:rPr>
        <w:t xml:space="preserve"> and </w:t>
      </w:r>
      <w:proofErr w:type="spellStart"/>
      <w:r w:rsidR="002E6838" w:rsidRPr="00134E36">
        <w:rPr>
          <w:lang w:val="en-US"/>
        </w:rPr>
        <w:t>hemicellulases</w:t>
      </w:r>
      <w:proofErr w:type="spellEnd"/>
      <w:r w:rsidR="002E6838" w:rsidRPr="00134E36">
        <w:rPr>
          <w:lang w:val="en-US"/>
        </w:rPr>
        <w:t xml:space="preserve">, </w:t>
      </w:r>
      <w:ins w:id="160" w:author="Adina Howe" w:date="2016-11-08T09:32:00Z">
        <w:r w:rsidR="000C0512">
          <w:rPr>
            <w:lang w:val="en-US"/>
          </w:rPr>
          <w:t xml:space="preserve">are identified as </w:t>
        </w:r>
      </w:ins>
      <w:del w:id="161" w:author="Adina Howe" w:date="2016-11-08T09:32:00Z">
        <w:r w:rsidR="002E6838" w:rsidRPr="00134E36" w:rsidDel="000C0512">
          <w:rPr>
            <w:lang w:val="en-US"/>
          </w:rPr>
          <w:delText xml:space="preserve">are </w:delText>
        </w:r>
      </w:del>
      <w:r w:rsidR="002E6838" w:rsidRPr="00134E36">
        <w:rPr>
          <w:lang w:val="en-US"/>
        </w:rPr>
        <w:t xml:space="preserve">widespread in bacterial genomes </w:t>
      </w:r>
      <w:r w:rsidR="002E6838" w:rsidRPr="00134E36">
        <w:rPr>
          <w:lang w:val="en-US"/>
        </w:rPr>
        <w:fldChar w:fldCharType="begin">
          <w:fldData xml:space="preserve">PEVuZE5vdGU+PENpdGU+PEF1dGhvcj5CZXJsZW1vbnQ8L0F1dGhvcj48WWVhcj4yMDE1PC9ZZWFy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</w:fldData>
        </w:fldChar>
      </w:r>
      <w:r w:rsidR="002E6838" w:rsidRPr="00134E36">
        <w:rPr>
          <w:lang w:val="en-US"/>
        </w:rPr>
        <w:instrText xml:space="preserve"> ADDIN EN.CITE </w:instrText>
      </w:r>
      <w:r w:rsidR="002E6838" w:rsidRPr="00134E36">
        <w:rPr>
          <w:lang w:val="en-US"/>
        </w:rPr>
        <w:fldChar w:fldCharType="begin">
          <w:fldData xml:space="preserve">PEVuZE5vdGU+PENpdGU+PEF1dGhvcj5CZXJsZW1vbnQ8L0F1dGhvcj48WWVhcj4yMDE1PC9ZZWFy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</w:fldData>
        </w:fldChar>
      </w:r>
      <w:r w:rsidR="002E6838" w:rsidRPr="00134E36">
        <w:rPr>
          <w:lang w:val="en-US"/>
        </w:rPr>
        <w:instrText xml:space="preserve"> ADDIN EN.CITE.DATA </w:instrText>
      </w:r>
      <w:r w:rsidR="002E6838" w:rsidRPr="00134E36">
        <w:rPr>
          <w:lang w:val="en-US"/>
        </w:rPr>
      </w:r>
      <w:r w:rsidR="002E6838" w:rsidRPr="00134E36">
        <w:rPr>
          <w:lang w:val="en-US"/>
        </w:rPr>
        <w:fldChar w:fldCharType="end"/>
      </w:r>
      <w:r w:rsidR="002E6838" w:rsidRPr="00134E36">
        <w:rPr>
          <w:lang w:val="en-US"/>
        </w:rPr>
      </w:r>
      <w:r w:rsidR="002E6838" w:rsidRPr="00134E36">
        <w:rPr>
          <w:lang w:val="en-US"/>
        </w:rPr>
        <w:fldChar w:fldCharType="separate"/>
      </w:r>
      <w:r w:rsidR="002E6838" w:rsidRPr="00134E36">
        <w:rPr>
          <w:noProof/>
          <w:lang w:val="en-US"/>
        </w:rPr>
        <w:t>(Berlemont and Martiny 2015)</w:t>
      </w:r>
      <w:r w:rsidR="002E6838" w:rsidRPr="00134E36">
        <w:rPr>
          <w:lang w:val="en-US"/>
        </w:rPr>
        <w:fldChar w:fldCharType="end"/>
      </w:r>
      <w:r w:rsidR="002E6838" w:rsidRPr="00134E36">
        <w:rPr>
          <w:lang w:val="en-US"/>
        </w:rPr>
        <w:t xml:space="preserve"> along with </w:t>
      </w:r>
      <w:del w:id="162" w:author="Adina Howe" w:date="2016-11-08T09:33:00Z">
        <w:r w:rsidR="002E6838" w:rsidRPr="00134E36" w:rsidDel="000C0512">
          <w:rPr>
            <w:lang w:val="en-US"/>
          </w:rPr>
          <w:delText>the fact that</w:delText>
        </w:r>
      </w:del>
      <w:ins w:id="163" w:author="Adina Howe" w:date="2016-11-08T09:33:00Z">
        <w:r w:rsidR="000C0512">
          <w:rPr>
            <w:lang w:val="en-US"/>
          </w:rPr>
          <w:t>genes associated with</w:t>
        </w:r>
      </w:ins>
      <w:r w:rsidR="002E6838" w:rsidRPr="00134E36">
        <w:rPr>
          <w:lang w:val="en-US"/>
        </w:rPr>
        <w:t xml:space="preserve"> cellulose decomposition</w:t>
      </w:r>
      <w:ins w:id="164" w:author="Adina Howe" w:date="2016-11-08T09:59:00Z">
        <w:r w:rsidR="006265CC">
          <w:rPr>
            <w:lang w:val="en-US"/>
          </w:rPr>
          <w:t xml:space="preserve"> being a common trait in soil and litter </w:t>
        </w:r>
        <w:r w:rsidR="006265CC">
          <w:rPr>
            <w:lang w:val="en-US"/>
          </w:rPr>
          <w:lastRenderedPageBreak/>
          <w:t>bacteria</w:t>
        </w:r>
      </w:ins>
      <w:del w:id="165" w:author="Adina Howe" w:date="2016-11-08T10:00:00Z">
        <w:r w:rsidR="002E6838" w:rsidRPr="00134E36" w:rsidDel="006265CC">
          <w:rPr>
            <w:lang w:val="en-US"/>
          </w:rPr>
          <w:delText xml:space="preserve"> is a common trait of soil and especially litter bacteria that use complex and efficient enzymatic systems to utilize it</w:delText>
        </w:r>
      </w:del>
      <w:r w:rsidR="002E6838" w:rsidRPr="00134E36">
        <w:rPr>
          <w:lang w:val="en-US"/>
        </w:rPr>
        <w:t xml:space="preserve"> </w:t>
      </w:r>
      <w:r w:rsidR="002E6838" w:rsidRPr="00134E36">
        <w:rPr>
          <w:lang w:val="en-US"/>
        </w:rPr>
        <w:fldChar w:fldCharType="begin"/>
      </w:r>
      <w:r w:rsidR="0008107C">
        <w:rPr>
          <w:lang w:val="en-US"/>
        </w:rPr>
        <w:instrText xml:space="preserve"> ADDIN EN.CITE &lt;EndNote&gt;&lt;Cite&gt;&lt;Author&gt;López-Mondéjar&lt;/Author&gt;&lt;Year&gt;2016&lt;/Year&gt;&lt;RecNum&gt;28&lt;/RecNum&gt;&lt;DisplayText&gt;(López-Mondéjar&lt;style face="italic"&gt; et al.,&lt;/style&gt; 2016)&lt;/DisplayText&gt;&lt;record&gt;&lt;rec-number&gt;28&lt;/rec-number&gt;&lt;foreign-keys&gt;&lt;key app="EN" db-id="w0zwaeefsfe2s6etd5sxf52oztwafesfv2w9" timestamp="1472817558"&gt;28&lt;/key&gt;&lt;/foreign-keys&gt;&lt;ref-type name="Journal Article"&gt;17&lt;/ref-type&gt;&lt;contributors&gt;&lt;authors&gt;&lt;author&gt;López-Mondéjar, Rubén&lt;/author&gt;&lt;author&gt;Zühlke, Daniela&lt;/author&gt;&lt;author&gt;Becher, Dörte&lt;/author&gt;&lt;author&gt;Riedel, Katharina&lt;/author&gt;&lt;author&gt;Baldrian, Petr&lt;/author&gt;&lt;/authors&gt;&lt;/contributors&gt;&lt;titles&gt;&lt;title&gt;Cellulose and hemicellulose decomposition by forest soil bacteria proceeds by the action of structurally variable enzymatic systems&lt;/title&gt;&lt;secondary-title&gt;Scientific Reports&lt;/secondary-title&gt;&lt;/titles&gt;&lt;periodical&gt;&lt;full-title&gt;Scientific Reports&lt;/full-title&gt;&lt;/periodical&gt;&lt;pages&gt;25279&lt;/pages&gt;&lt;volume&gt;6&lt;/volume&gt;&lt;dates&gt;&lt;year&gt;2016&lt;/year&gt;&lt;pub-dates&gt;&lt;date&gt;04/29/online&lt;/date&gt;&lt;/pub-dates&gt;&lt;/dates&gt;&lt;publisher&gt;The Author(s)&lt;/publisher&gt;&lt;work-type&gt;Article&lt;/work-type&gt;&lt;urls&gt;&lt;related-urls&gt;&lt;url&gt;http://dx.doi.org/10.1038/srep25279&lt;/url&gt;&lt;/related-urls&gt;&lt;/urls&gt;&lt;electronic-resource-num&gt;10.1038/srep25279&amp;#xD;http://www.nature.com/articles/srep25279#supplementary-information&lt;/electronic-resource-num&gt;&lt;/record&gt;&lt;/Cite&gt;&lt;/EndNote&gt;</w:instrText>
      </w:r>
      <w:r w:rsidR="002E6838" w:rsidRPr="00134E36">
        <w:rPr>
          <w:lang w:val="en-US"/>
        </w:rPr>
        <w:fldChar w:fldCharType="separate"/>
      </w:r>
      <w:r w:rsidR="002E6838" w:rsidRPr="00134E36">
        <w:rPr>
          <w:noProof/>
          <w:lang w:val="en-US"/>
        </w:rPr>
        <w:t>(López-Mondéjar</w:t>
      </w:r>
      <w:r w:rsidR="002E6838" w:rsidRPr="00134E36">
        <w:rPr>
          <w:i/>
          <w:noProof/>
          <w:lang w:val="en-US"/>
        </w:rPr>
        <w:t xml:space="preserve"> et al.,</w:t>
      </w:r>
      <w:r w:rsidR="002E6838" w:rsidRPr="00134E36">
        <w:rPr>
          <w:noProof/>
          <w:lang w:val="en-US"/>
        </w:rPr>
        <w:t xml:space="preserve"> 2016)</w:t>
      </w:r>
      <w:r w:rsidR="002E6838" w:rsidRPr="00134E36">
        <w:rPr>
          <w:lang w:val="en-US"/>
        </w:rPr>
        <w:fldChar w:fldCharType="end"/>
      </w:r>
      <w:del w:id="166" w:author="Adina Howe" w:date="2016-11-08T10:00:00Z">
        <w:r w:rsidR="00C94BCA" w:rsidRPr="00134E36" w:rsidDel="006265CC">
          <w:rPr>
            <w:lang w:val="en-US"/>
          </w:rPr>
          <w:delText xml:space="preserve"> posed again the question of their involvement in the C cycle</w:delText>
        </w:r>
      </w:del>
      <w:r w:rsidR="00C94BCA" w:rsidRPr="00134E36">
        <w:rPr>
          <w:lang w:val="en-US"/>
        </w:rPr>
        <w:t xml:space="preserve">. </w:t>
      </w:r>
      <w:ins w:id="167" w:author="Adina Howe" w:date="2016-11-08T10:00:00Z">
        <w:r w:rsidR="00E27710">
          <w:rPr>
            <w:lang w:val="en-US"/>
          </w:rPr>
          <w:t xml:space="preserve"> While previous studies of litter </w:t>
        </w:r>
        <w:proofErr w:type="spellStart"/>
        <w:r w:rsidR="00E27710">
          <w:rPr>
            <w:lang w:val="en-US"/>
          </w:rPr>
          <w:t>proteoms</w:t>
        </w:r>
        <w:proofErr w:type="spellEnd"/>
        <w:r w:rsidR="00E27710">
          <w:rPr>
            <w:lang w:val="en-US"/>
          </w:rPr>
          <w:t xml:space="preserve"> have indicated </w:t>
        </w:r>
      </w:ins>
      <w:del w:id="168" w:author="Adina Howe" w:date="2016-11-08T10:00:00Z">
        <w:r w:rsidR="00C94BCA" w:rsidRPr="00134E36" w:rsidDel="00E27710">
          <w:rPr>
            <w:lang w:val="en-US"/>
          </w:rPr>
          <w:delText xml:space="preserve">While the study of litter proteome indicated </w:delText>
        </w:r>
      </w:del>
      <w:r w:rsidR="00C94BCA" w:rsidRPr="00134E36">
        <w:rPr>
          <w:lang w:val="en-US"/>
        </w:rPr>
        <w:t xml:space="preserve">the dominance of fungal decomposition enzymes over bacterial ones </w:t>
      </w:r>
      <w:r w:rsidR="00C94BCA" w:rsidRPr="00134E36">
        <w:rPr>
          <w:lang w:val="en-US"/>
        </w:rPr>
        <w:fldChar w:fldCharType="begin">
          <w:fldData xml:space="preserve">PEVuZE5vdGU+PENpdGU+PEF1dGhvcj5TY2huZWlkZXI8L0F1dGhvcj48WWVhcj4yMDEyPC9ZZWFy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==
</w:fldData>
        </w:fldChar>
      </w:r>
      <w:r w:rsidR="00C94BCA" w:rsidRPr="00134E36">
        <w:rPr>
          <w:lang w:val="en-US"/>
        </w:rPr>
        <w:instrText xml:space="preserve"> ADDIN EN.CITE </w:instrText>
      </w:r>
      <w:r w:rsidR="00C94BCA" w:rsidRPr="00134E36">
        <w:rPr>
          <w:lang w:val="en-US"/>
        </w:rPr>
        <w:fldChar w:fldCharType="begin">
          <w:fldData xml:space="preserve">PEVuZE5vdGU+PENpdGU+PEF1dGhvcj5TY2huZWlkZXI8L0F1dGhvcj48WWVhcj4yMDEyPC9ZZWFy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==
</w:fldData>
        </w:fldChar>
      </w:r>
      <w:r w:rsidR="00C94BCA" w:rsidRPr="00134E36">
        <w:rPr>
          <w:lang w:val="en-US"/>
        </w:rPr>
        <w:instrText xml:space="preserve"> ADDIN EN.CITE.DATA </w:instrText>
      </w:r>
      <w:r w:rsidR="00C94BCA" w:rsidRPr="00134E36">
        <w:rPr>
          <w:lang w:val="en-US"/>
        </w:rPr>
      </w:r>
      <w:r w:rsidR="00C94BCA" w:rsidRPr="00134E36">
        <w:rPr>
          <w:lang w:val="en-US"/>
        </w:rPr>
        <w:fldChar w:fldCharType="end"/>
      </w:r>
      <w:r w:rsidR="00C94BCA" w:rsidRPr="00134E36">
        <w:rPr>
          <w:lang w:val="en-US"/>
        </w:rPr>
      </w:r>
      <w:r w:rsidR="00C94BCA" w:rsidRPr="00134E36">
        <w:rPr>
          <w:lang w:val="en-US"/>
        </w:rPr>
        <w:fldChar w:fldCharType="separate"/>
      </w:r>
      <w:r w:rsidR="00C94BCA" w:rsidRPr="00134E36">
        <w:rPr>
          <w:noProof/>
          <w:lang w:val="en-US"/>
        </w:rPr>
        <w:t>(Schneider</w:t>
      </w:r>
      <w:r w:rsidR="00C94BCA" w:rsidRPr="00134E36">
        <w:rPr>
          <w:i/>
          <w:noProof/>
          <w:lang w:val="en-US"/>
        </w:rPr>
        <w:t xml:space="preserve"> et al.,</w:t>
      </w:r>
      <w:r w:rsidR="00C94BCA" w:rsidRPr="00134E36">
        <w:rPr>
          <w:noProof/>
          <w:lang w:val="en-US"/>
        </w:rPr>
        <w:t xml:space="preserve"> 2012)</w:t>
      </w:r>
      <w:r w:rsidR="00C94BCA" w:rsidRPr="00134E36">
        <w:rPr>
          <w:lang w:val="en-US"/>
        </w:rPr>
        <w:fldChar w:fldCharType="end"/>
      </w:r>
      <w:r w:rsidR="00C94BCA" w:rsidRPr="00134E36">
        <w:rPr>
          <w:lang w:val="en-US"/>
        </w:rPr>
        <w:t xml:space="preserve">, the results of stable isotope probing experiments indicate that fungi and bacteria are both involved significantly in cellulose and hemicelluloses utilization in forest soils </w:t>
      </w:r>
      <w:r w:rsidR="00C94BCA" w:rsidRPr="00134E36">
        <w:rPr>
          <w:lang w:val="en-US"/>
        </w:rPr>
        <w:fldChar w:fldCharType="begin">
          <w:fldData xml:space="preserve">PEVuZE5vdGU+PENpdGU+PEF1dGhvcj7FoHR1cnNvdsOhPC9BdXRob3I+PFllYXI+MjAxMjwvWWVh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</w:fldData>
        </w:fldChar>
      </w:r>
      <w:r w:rsidR="006B3524">
        <w:rPr>
          <w:lang w:val="en-US"/>
        </w:rPr>
        <w:instrText xml:space="preserve"> ADDIN EN.CITE </w:instrText>
      </w:r>
      <w:r w:rsidR="006B3524">
        <w:rPr>
          <w:lang w:val="en-US"/>
        </w:rPr>
        <w:fldChar w:fldCharType="begin">
          <w:fldData xml:space="preserve">PEVuZE5vdGU+PENpdGU+PEF1dGhvcj7FoHR1cnNvdsOhPC9BdXRob3I+PFllYXI+MjAxMjwvWWVh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</w:fldData>
        </w:fldChar>
      </w:r>
      <w:r w:rsidR="006B3524">
        <w:rPr>
          <w:lang w:val="en-US"/>
        </w:rPr>
        <w:instrText xml:space="preserve"> ADDIN EN.CITE.DATA </w:instrText>
      </w:r>
      <w:r w:rsidR="006B3524">
        <w:rPr>
          <w:lang w:val="en-US"/>
        </w:rPr>
      </w:r>
      <w:r w:rsidR="006B3524">
        <w:rPr>
          <w:lang w:val="en-US"/>
        </w:rPr>
        <w:fldChar w:fldCharType="end"/>
      </w:r>
      <w:r w:rsidR="00C94BCA" w:rsidRPr="00134E36">
        <w:rPr>
          <w:lang w:val="en-US"/>
        </w:rPr>
      </w:r>
      <w:r w:rsidR="00C94BCA" w:rsidRPr="00134E36">
        <w:rPr>
          <w:lang w:val="en-US"/>
        </w:rPr>
        <w:fldChar w:fldCharType="separate"/>
      </w:r>
      <w:r w:rsidR="00C94BCA" w:rsidRPr="00134E36">
        <w:rPr>
          <w:noProof/>
          <w:lang w:val="en-US"/>
        </w:rPr>
        <w:t>(Eichorst and Kuske 2012; Leung</w:t>
      </w:r>
      <w:r w:rsidR="00C94BCA" w:rsidRPr="00134E36">
        <w:rPr>
          <w:i/>
          <w:noProof/>
          <w:lang w:val="en-US"/>
        </w:rPr>
        <w:t xml:space="preserve"> et al.,</w:t>
      </w:r>
      <w:r w:rsidR="00C94BCA" w:rsidRPr="00134E36">
        <w:rPr>
          <w:noProof/>
          <w:lang w:val="en-US"/>
        </w:rPr>
        <w:t xml:space="preserve"> 2016; Rime</w:t>
      </w:r>
      <w:r w:rsidR="00C94BCA" w:rsidRPr="00134E36">
        <w:rPr>
          <w:i/>
          <w:noProof/>
          <w:lang w:val="en-US"/>
        </w:rPr>
        <w:t xml:space="preserve"> et al.,</w:t>
      </w:r>
      <w:r w:rsidR="00C94BCA" w:rsidRPr="00134E36">
        <w:rPr>
          <w:noProof/>
          <w:lang w:val="en-US"/>
        </w:rPr>
        <w:t xml:space="preserve"> 2016; Štursová</w:t>
      </w:r>
      <w:r w:rsidR="00C94BCA" w:rsidRPr="00134E36">
        <w:rPr>
          <w:i/>
          <w:noProof/>
          <w:lang w:val="en-US"/>
        </w:rPr>
        <w:t xml:space="preserve"> et al.,</w:t>
      </w:r>
      <w:r w:rsidR="00C94BCA" w:rsidRPr="00134E36">
        <w:rPr>
          <w:noProof/>
          <w:lang w:val="en-US"/>
        </w:rPr>
        <w:t xml:space="preserve"> 2012)</w:t>
      </w:r>
      <w:r w:rsidR="00C94BCA" w:rsidRPr="00134E36">
        <w:rPr>
          <w:lang w:val="en-US"/>
        </w:rPr>
        <w:fldChar w:fldCharType="end"/>
      </w:r>
      <w:r w:rsidR="00C94BCA" w:rsidRPr="00134E36">
        <w:rPr>
          <w:lang w:val="en-US"/>
        </w:rPr>
        <w:t xml:space="preserve">. In the utilization of dead fungal biomass, a quantitatively highly important pool of C in forest topsoil, bacteria were even indicated to dominate over fungi </w:t>
      </w:r>
      <w:r w:rsidR="00C94BCA" w:rsidRPr="00134E36">
        <w:rPr>
          <w:lang w:val="en-US"/>
        </w:rPr>
        <w:fldChar w:fldCharType="begin"/>
      </w:r>
      <w:r w:rsidR="00D85BF0" w:rsidRPr="00134E36">
        <w:rPr>
          <w:lang w:val="en-US"/>
        </w:rPr>
        <w:instrText xml:space="preserve"> ADDIN EN.CITE &lt;EndNote&gt;&lt;Cite&gt;&lt;Author&gt;Brabcová&lt;/Author&gt;&lt;Year&gt;2016&lt;/Year&gt;&lt;RecNum&gt;190&lt;/RecNum&gt;&lt;DisplayText&gt;(Brabcová&lt;style face="italic"&gt; et al.,&lt;/style&gt; 2016)&lt;/DisplayText&gt;&lt;record&gt;&lt;rec-number&gt;190&lt;/rec-number&gt;&lt;foreign-keys&gt;&lt;key app="EN" db-id="2fwwd2tr1tdp99ev202xtztd0f5ff592ded5" timestamp="1457988416"&gt;190&lt;/key&gt;&lt;/foreign-keys&gt;&lt;ref-type name="Journal Article"&gt;17&lt;/ref-type&gt;&lt;contributors&gt;&lt;authors&gt;&lt;author&gt;Brabcová, Vendula&lt;/author&gt;&lt;author&gt;Nováková, Monika&lt;/author&gt;&lt;author&gt;Davidová, Anna&lt;/author&gt;&lt;author&gt;Baldrian, Petr&lt;/author&gt;&lt;/authors&gt;&lt;/contributors&gt;&lt;titles&gt;&lt;title&gt;Dead fungal mycelium in forest soil represents a decomposition hotspot and a habitat for a specific microbial community&lt;/title&gt;&lt;secondary-title&gt;New Phytologist&lt;/secondary-title&gt;&lt;/titles&gt;&lt;periodical&gt;&lt;full-title&gt;New Phytologist&lt;/full-title&gt;&lt;/periodical&gt;&lt;pages&gt;&lt;style face="normal" font="default" charset="238" size="100%"&gt;in press, doi: 10.1111/nph.13849&lt;/style&gt;&lt;/pages&gt;&lt;keywords&gt;&lt;keyword&gt;bacteria&lt;/keyword&gt;&lt;keyword&gt;decomposition&lt;/keyword&gt;&lt;keyword&gt;enzyme activity&lt;/keyword&gt;&lt;keyword&gt;fungi&lt;/keyword&gt;&lt;keyword&gt;mycelium turnover&lt;/keyword&gt;&lt;keyword&gt;soil&lt;/keyword&gt;&lt;keyword&gt;temperate forest&lt;/keyword&gt;&lt;/keywords&gt;&lt;dates&gt;&lt;year&gt;2016&lt;/year&gt;&lt;/dates&gt;&lt;isbn&gt;1469-8137&lt;/isbn&gt;&lt;urls&gt;&lt;related-urls&gt;&lt;url&gt;http://dx.doi.org/10.1111/nph.13849&lt;/url&gt;&lt;/related-urls&gt;&lt;/urls&gt;&lt;electronic-resource-num&gt;10.1111/nph.13849&lt;/electronic-resource-num&gt;&lt;modified-date&gt;2015-20891&lt;/modified-date&gt;&lt;/record&gt;&lt;/Cite&gt;&lt;/EndNote&gt;</w:instrText>
      </w:r>
      <w:r w:rsidR="00C94BCA" w:rsidRPr="00134E36">
        <w:rPr>
          <w:lang w:val="en-US"/>
        </w:rPr>
        <w:fldChar w:fldCharType="separate"/>
      </w:r>
      <w:r w:rsidR="00C94BCA" w:rsidRPr="00134E36">
        <w:rPr>
          <w:noProof/>
          <w:lang w:val="en-US"/>
        </w:rPr>
        <w:t>(Brabcová</w:t>
      </w:r>
      <w:r w:rsidR="00C94BCA" w:rsidRPr="00134E36">
        <w:rPr>
          <w:i/>
          <w:noProof/>
          <w:lang w:val="en-US"/>
        </w:rPr>
        <w:t xml:space="preserve"> et al.,</w:t>
      </w:r>
      <w:r w:rsidR="00C94BCA" w:rsidRPr="00134E36">
        <w:rPr>
          <w:noProof/>
          <w:lang w:val="en-US"/>
        </w:rPr>
        <w:t xml:space="preserve"> 2016)</w:t>
      </w:r>
      <w:r w:rsidR="00C94BCA" w:rsidRPr="00134E36">
        <w:rPr>
          <w:lang w:val="en-US"/>
        </w:rPr>
        <w:fldChar w:fldCharType="end"/>
      </w:r>
      <w:r w:rsidR="00C94BCA" w:rsidRPr="00134E36">
        <w:rPr>
          <w:lang w:val="en-US"/>
        </w:rPr>
        <w:t>.</w:t>
      </w:r>
      <w:r w:rsidR="00551754" w:rsidRPr="00134E36">
        <w:rPr>
          <w:lang w:val="en-US"/>
        </w:rPr>
        <w:t xml:space="preserve"> </w:t>
      </w:r>
      <w:commentRangeStart w:id="169"/>
      <w:r w:rsidR="00551754" w:rsidRPr="00134E36">
        <w:rPr>
          <w:lang w:val="en-US"/>
        </w:rPr>
        <w:t>The relative importance of fungi, bacteria, and other groups of organisms in the soil C cycle processes, however, remains largely undisclosed.</w:t>
      </w:r>
      <w:commentRangeEnd w:id="169"/>
      <w:r w:rsidR="00E27710">
        <w:rPr>
          <w:rStyle w:val="CommentReference"/>
        </w:rPr>
        <w:commentReference w:id="169"/>
      </w:r>
    </w:p>
    <w:p w14:paraId="0C826EB7" w14:textId="4BE26472" w:rsidR="00F331C2" w:rsidRPr="00134E36" w:rsidRDefault="00E27710" w:rsidP="00134E36">
      <w:pPr>
        <w:spacing w:after="0" w:line="240" w:lineRule="auto"/>
        <w:ind w:firstLine="708"/>
        <w:rPr>
          <w:lang w:val="en-US"/>
        </w:rPr>
      </w:pPr>
      <w:moveToRangeStart w:id="170" w:author="Adina Howe" w:date="2016-11-08T10:02:00Z" w:name="move466362663"/>
      <w:moveTo w:id="171" w:author="Adina Howe" w:date="2016-11-08T10:02:00Z">
        <w:r w:rsidRPr="00134E36">
          <w:rPr>
            <w:lang w:val="en-US"/>
          </w:rPr>
          <w:t xml:space="preserve">The aims of this study was to use the combination of metagenomics and </w:t>
        </w:r>
        <w:proofErr w:type="spellStart"/>
        <w:r w:rsidRPr="00134E36">
          <w:rPr>
            <w:lang w:val="en-US"/>
          </w:rPr>
          <w:t>metatranscriptomics</w:t>
        </w:r>
        <w:proofErr w:type="spellEnd"/>
        <w:r w:rsidRPr="00134E36">
          <w:rPr>
            <w:lang w:val="en-US"/>
          </w:rPr>
          <w:t xml:space="preserve"> to explore the</w:t>
        </w:r>
      </w:moveTo>
      <w:ins w:id="172" w:author="Adina Howe" w:date="2016-11-08T10:02:00Z">
        <w:r>
          <w:rPr>
            <w:lang w:val="en-US"/>
          </w:rPr>
          <w:t xml:space="preserve"> drivers of</w:t>
        </w:r>
      </w:ins>
      <w:moveTo w:id="173" w:author="Adina Howe" w:date="2016-11-08T10:02:00Z">
        <w:r w:rsidRPr="00134E36">
          <w:rPr>
            <w:lang w:val="en-US"/>
          </w:rPr>
          <w:t xml:space="preserve"> C cycling in </w:t>
        </w:r>
      </w:moveTo>
      <w:ins w:id="174" w:author="Adina Howe" w:date="2016-11-08T10:02:00Z">
        <w:r>
          <w:rPr>
            <w:lang w:val="en-US"/>
          </w:rPr>
          <w:t>a</w:t>
        </w:r>
      </w:ins>
      <w:moveTo w:id="175" w:author="Adina Howe" w:date="2016-11-08T10:02:00Z">
        <w:del w:id="176" w:author="Adina Howe" w:date="2016-11-08T10:02:00Z">
          <w:r w:rsidRPr="00134E36" w:rsidDel="00E27710">
            <w:rPr>
              <w:lang w:val="en-US"/>
            </w:rPr>
            <w:delText>the</w:delText>
          </w:r>
        </w:del>
        <w:r w:rsidRPr="00134E36">
          <w:rPr>
            <w:lang w:val="en-US"/>
          </w:rPr>
          <w:t xml:space="preserve"> coniferous forest topsoil </w:t>
        </w:r>
        <w:del w:id="177" w:author="Adina Howe" w:date="2016-11-08T10:06:00Z">
          <w:r w:rsidRPr="00134E36" w:rsidDel="00E27710">
            <w:rPr>
              <w:lang w:val="en-US"/>
            </w:rPr>
            <w:delText xml:space="preserve">in the </w:delText>
          </w:r>
        </w:del>
        <w:r w:rsidRPr="00134E36">
          <w:rPr>
            <w:lang w:val="en-US"/>
          </w:rPr>
          <w:t>ecosystem</w:t>
        </w:r>
      </w:moveTo>
      <w:ins w:id="178" w:author="Adina Howe" w:date="2016-11-08T10:06:00Z">
        <w:r>
          <w:rPr>
            <w:lang w:val="en-US"/>
          </w:rPr>
          <w:t xml:space="preserve">.  </w:t>
        </w:r>
      </w:ins>
      <w:moveTo w:id="179" w:author="Adina Howe" w:date="2016-11-08T10:02:00Z">
        <w:del w:id="180" w:author="Adina Howe" w:date="2016-11-08T10:06:00Z">
          <w:r w:rsidRPr="00134E36" w:rsidDel="00E27710">
            <w:rPr>
              <w:lang w:val="en-US"/>
            </w:rPr>
            <w:delText xml:space="preserve"> described previously </w:delText>
          </w:r>
          <w:r w:rsidRPr="00134E36" w:rsidDel="00E27710">
            <w:rPr>
              <w:lang w:val="en-US"/>
            </w:rPr>
            <w:fldChar w:fldCharType="begin"/>
          </w:r>
          <w:r w:rsidRPr="00134E36" w:rsidDel="00E27710">
            <w:rPr>
              <w:lang w:val="en-US"/>
            </w:rPr>
            <w:delInstrText xml:space="preserve"> ADDIN EN.CITE &lt;EndNote&gt;&lt;Cite&gt;&lt;Author&gt;Žifčáková&lt;/Author&gt;&lt;Year&gt;2016&lt;/Year&gt;&lt;RecNum&gt;178&lt;/RecNum&gt;&lt;DisplayText&gt;(Žifčáková&lt;style face="italic"&gt; et al.,&lt;/style&gt; 2016)&lt;/DisplayText&gt;&lt;record&gt;&lt;rec-number&gt;178&lt;/rec-number&gt;&lt;foreign-keys&gt;&lt;key app="EN" db-id="2fwwd2tr1tdp99ev202xtztd0f5ff592ded5" timestamp="1451894951"&gt;178&lt;/key&gt;&lt;/foreign-keys&gt;&lt;ref-type name="Journal Article"&gt;17&lt;/ref-type&gt;&lt;contributors&gt;&lt;authors&gt;&lt;author&gt;Žifčáková, Lucia&lt;/author&gt;&lt;author&gt;Větrovský, Tomáš&lt;/author&gt;&lt;author&gt;Howe, Adina&lt;/author&gt;&lt;author&gt;Baldrian, Petr&lt;/author&gt;&lt;/authors&gt;&lt;/contributors&gt;&lt;titles&gt;&lt;title&gt;Microbial activity in forest soil reflects the changes in ecosystem properties between summer and winter&lt;/title&gt;&lt;secondary-title&gt;Environmental Microbiology&lt;/secondary-title&gt;&lt;/titles&gt;&lt;periodical&gt;&lt;full-title&gt;Environmental Microbiology&lt;/full-title&gt;&lt;/periodical&gt;&lt;pages&gt;&lt;style face="normal" font="default" charset="238" size="100%"&gt;288-301&lt;/style&gt;&lt;/pages&gt;&lt;volume&gt;&lt;style face="normal" font="default" charset="238" size="100%"&gt;18&lt;/style&gt;&lt;/volume&gt;&lt;dates&gt;&lt;year&gt;&lt;style face="normal" font="default" charset="238" size="100%"&gt;2016&lt;/style&gt;&lt;/year&gt;&lt;/dates&gt;&lt;isbn&gt;1462-2920&lt;/isbn&gt;&lt;urls&gt;&lt;related-urls&gt;&lt;url&gt;http://dx.doi.org/10.1111/1462-2920.13026&lt;/url&gt;&lt;/related-urls&gt;&lt;/urls&gt;&lt;electronic-resource-num&gt;10.1111/1462-2920.13026&lt;/electronic-resource-num&gt;&lt;/record&gt;&lt;/Cite&gt;&lt;/EndNote&gt;</w:delInstrText>
          </w:r>
          <w:r w:rsidRPr="00134E36" w:rsidDel="00E27710">
            <w:rPr>
              <w:lang w:val="en-US"/>
            </w:rPr>
            <w:fldChar w:fldCharType="separate"/>
          </w:r>
          <w:r w:rsidRPr="00134E36" w:rsidDel="00E27710">
            <w:rPr>
              <w:noProof/>
              <w:lang w:val="en-US"/>
            </w:rPr>
            <w:delText>(Žifčáková</w:delText>
          </w:r>
          <w:r w:rsidRPr="00134E36" w:rsidDel="00E27710">
            <w:rPr>
              <w:i/>
              <w:noProof/>
              <w:lang w:val="en-US"/>
            </w:rPr>
            <w:delText xml:space="preserve"> et al.,</w:delText>
          </w:r>
          <w:r w:rsidRPr="00134E36" w:rsidDel="00E27710">
            <w:rPr>
              <w:noProof/>
              <w:lang w:val="en-US"/>
            </w:rPr>
            <w:delText xml:space="preserve"> 2016)</w:delText>
          </w:r>
          <w:r w:rsidRPr="00134E36" w:rsidDel="00E27710">
            <w:rPr>
              <w:lang w:val="en-US"/>
            </w:rPr>
            <w:fldChar w:fldCharType="end"/>
          </w:r>
          <w:r w:rsidRPr="00134E36" w:rsidDel="00E27710">
            <w:rPr>
              <w:lang w:val="en-US"/>
            </w:rPr>
            <w:delText xml:space="preserve">. </w:delText>
          </w:r>
        </w:del>
      </w:moveTo>
      <w:moveToRangeEnd w:id="170"/>
      <w:del w:id="181" w:author="Adina Howe" w:date="2016-11-08T09:45:00Z">
        <w:r w:rsidR="00551754" w:rsidRPr="00134E36" w:rsidDel="00BB762E">
          <w:rPr>
            <w:lang w:val="en-US"/>
          </w:rPr>
          <w:delText>The C cycle</w:delText>
        </w:r>
      </w:del>
      <w:ins w:id="182" w:author="Adina Howe" w:date="2016-11-08T09:45:00Z">
        <w:r w:rsidR="00BB762E">
          <w:rPr>
            <w:lang w:val="en-US"/>
          </w:rPr>
          <w:t>C cycling</w:t>
        </w:r>
      </w:ins>
      <w:r w:rsidR="00551754" w:rsidRPr="00134E36">
        <w:rPr>
          <w:lang w:val="en-US"/>
        </w:rPr>
        <w:t xml:space="preserve"> in soil is expected to largely respond to seasonal climatic conditions in </w:t>
      </w:r>
      <w:del w:id="183" w:author="Adina Howe" w:date="2016-11-08T09:45:00Z">
        <w:r w:rsidR="00551754" w:rsidRPr="00134E36" w:rsidDel="00BB762E">
          <w:rPr>
            <w:lang w:val="en-US"/>
          </w:rPr>
          <w:delText xml:space="preserve">the </w:delText>
        </w:r>
      </w:del>
      <w:r w:rsidR="00551754" w:rsidRPr="00134E36">
        <w:rPr>
          <w:lang w:val="en-US"/>
        </w:rPr>
        <w:t xml:space="preserve">temperate and boreal zones. The high photosynthetic activity of trees during the summer period (with </w:t>
      </w:r>
      <w:proofErr w:type="spellStart"/>
      <w:r w:rsidR="00551754" w:rsidRPr="00134E36">
        <w:rPr>
          <w:lang w:val="en-US"/>
        </w:rPr>
        <w:t>favourable</w:t>
      </w:r>
      <w:proofErr w:type="spellEnd"/>
      <w:r w:rsidR="00551754" w:rsidRPr="00134E36">
        <w:rPr>
          <w:lang w:val="en-US"/>
        </w:rPr>
        <w:t xml:space="preserve"> temperature and light conditions) </w:t>
      </w:r>
      <w:del w:id="184" w:author="Adina Howe" w:date="2016-11-08T09:45:00Z">
        <w:r w:rsidR="00551754" w:rsidRPr="00134E36" w:rsidDel="00BB762E">
          <w:rPr>
            <w:lang w:val="en-US"/>
          </w:rPr>
          <w:delText>drops to zero</w:delText>
        </w:r>
      </w:del>
      <w:ins w:id="185" w:author="Adina Howe" w:date="2016-11-08T09:45:00Z">
        <w:r w:rsidR="00BB762E">
          <w:rPr>
            <w:lang w:val="en-US"/>
          </w:rPr>
          <w:t>is minimal</w:t>
        </w:r>
      </w:ins>
      <w:r w:rsidR="00551754" w:rsidRPr="00134E36">
        <w:rPr>
          <w:lang w:val="en-US"/>
        </w:rPr>
        <w:t xml:space="preserve"> in winter</w:t>
      </w:r>
      <w:ins w:id="186" w:author="Adina Howe" w:date="2016-11-08T09:45:00Z">
        <w:r w:rsidR="00BB762E">
          <w:rPr>
            <w:lang w:val="en-US"/>
          </w:rPr>
          <w:t>,</w:t>
        </w:r>
      </w:ins>
      <w:r w:rsidR="00551754" w:rsidRPr="00134E36">
        <w:rPr>
          <w:lang w:val="en-US"/>
        </w:rPr>
        <w:t xml:space="preserve"> when it is reduced </w:t>
      </w:r>
      <w:proofErr w:type="gramStart"/>
      <w:r w:rsidR="00551754" w:rsidRPr="00134E36">
        <w:rPr>
          <w:lang w:val="en-US"/>
        </w:rPr>
        <w:t>by  light</w:t>
      </w:r>
      <w:proofErr w:type="gramEnd"/>
      <w:r w:rsidR="00551754" w:rsidRPr="00134E36">
        <w:rPr>
          <w:lang w:val="en-US"/>
        </w:rPr>
        <w:t xml:space="preserve"> limitation</w:t>
      </w:r>
      <w:ins w:id="187" w:author="Adina Howe" w:date="2016-11-08T09:46:00Z">
        <w:r w:rsidR="00BB762E">
          <w:rPr>
            <w:lang w:val="en-US"/>
          </w:rPr>
          <w:t>s</w:t>
        </w:r>
      </w:ins>
      <w:r w:rsidR="00551754" w:rsidRPr="00134E36">
        <w:rPr>
          <w:lang w:val="en-US"/>
        </w:rPr>
        <w:t xml:space="preserve"> and temperatures below the freezing point</w:t>
      </w:r>
      <w:r w:rsidR="00A720B2" w:rsidRPr="00134E36">
        <w:rPr>
          <w:lang w:val="en-US"/>
        </w:rPr>
        <w:t>.</w:t>
      </w:r>
      <w:r w:rsidR="00551754" w:rsidRPr="00134E36">
        <w:rPr>
          <w:lang w:val="en-US"/>
        </w:rPr>
        <w:t xml:space="preserve">  </w:t>
      </w:r>
      <w:r w:rsidR="00A720B2" w:rsidRPr="00134E36">
        <w:rPr>
          <w:lang w:val="en-US"/>
        </w:rPr>
        <w:t>C</w:t>
      </w:r>
      <w:r w:rsidR="00551754" w:rsidRPr="00134E36">
        <w:rPr>
          <w:lang w:val="en-US"/>
        </w:rPr>
        <w:t xml:space="preserve">onsequently, carbon allocation belowground varies dramatically </w:t>
      </w:r>
      <w:del w:id="188" w:author="Adina Howe" w:date="2016-11-08T09:46:00Z">
        <w:r w:rsidR="00551754" w:rsidRPr="00134E36" w:rsidDel="00BB762E">
          <w:rPr>
            <w:lang w:val="en-US"/>
          </w:rPr>
          <w:delText xml:space="preserve">with </w:delText>
        </w:r>
        <w:r w:rsidR="000F5F0D" w:rsidRPr="00134E36" w:rsidDel="00BB762E">
          <w:rPr>
            <w:lang w:val="en-US"/>
          </w:rPr>
          <w:delText>consequences</w:delText>
        </w:r>
        <w:r w:rsidR="00551754" w:rsidRPr="00134E36" w:rsidDel="00BB762E">
          <w:rPr>
            <w:lang w:val="en-US"/>
          </w:rPr>
          <w:delText xml:space="preserve"> for</w:delText>
        </w:r>
      </w:del>
      <w:ins w:id="189" w:author="Adina Howe" w:date="2016-11-08T09:46:00Z">
        <w:r w:rsidR="00BB762E">
          <w:rPr>
            <w:lang w:val="en-US"/>
          </w:rPr>
          <w:t>and directly impacts</w:t>
        </w:r>
      </w:ins>
      <w:r w:rsidR="00551754" w:rsidRPr="00134E36">
        <w:rPr>
          <w:lang w:val="en-US"/>
        </w:rPr>
        <w:t xml:space="preserve"> soil biota </w:t>
      </w:r>
      <w:r w:rsidR="00551754" w:rsidRPr="00134E36">
        <w:rPr>
          <w:lang w:val="en-US"/>
        </w:rPr>
        <w:fldChar w:fldCharType="begin">
          <w:fldData xml:space="preserve">PEVuZE5vdGU+PENpdGU+PEF1dGhvcj5Iw7ZnYmVyZzwvQXV0aG9yPjxZZWFyPjIwMTA8L1llYXI+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</w:fldData>
        </w:fldChar>
      </w:r>
      <w:r w:rsidR="00551754" w:rsidRPr="00134E36">
        <w:rPr>
          <w:lang w:val="en-US"/>
        </w:rPr>
        <w:instrText xml:space="preserve"> ADDIN EN.CITE </w:instrText>
      </w:r>
      <w:r w:rsidR="00551754" w:rsidRPr="00134E36">
        <w:rPr>
          <w:lang w:val="en-US"/>
        </w:rPr>
        <w:fldChar w:fldCharType="begin">
          <w:fldData xml:space="preserve">PEVuZE5vdGU+PENpdGU+PEF1dGhvcj5Iw7ZnYmVyZzwvQXV0aG9yPjxZZWFyPjIwMTA8L1llYXI+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</w:fldData>
        </w:fldChar>
      </w:r>
      <w:r w:rsidR="00551754" w:rsidRPr="00134E36">
        <w:rPr>
          <w:lang w:val="en-US"/>
        </w:rPr>
        <w:instrText xml:space="preserve"> ADDIN EN.CITE.DATA </w:instrText>
      </w:r>
      <w:r w:rsidR="00551754" w:rsidRPr="00134E36">
        <w:rPr>
          <w:lang w:val="en-US"/>
        </w:rPr>
      </w:r>
      <w:r w:rsidR="00551754" w:rsidRPr="00134E36">
        <w:rPr>
          <w:lang w:val="en-US"/>
        </w:rPr>
        <w:fldChar w:fldCharType="end"/>
      </w:r>
      <w:r w:rsidR="00551754" w:rsidRPr="00134E36">
        <w:rPr>
          <w:lang w:val="en-US"/>
        </w:rPr>
      </w:r>
      <w:r w:rsidR="00551754" w:rsidRPr="00134E36">
        <w:rPr>
          <w:lang w:val="en-US"/>
        </w:rPr>
        <w:fldChar w:fldCharType="separate"/>
      </w:r>
      <w:r w:rsidR="00551754" w:rsidRPr="00134E36">
        <w:rPr>
          <w:noProof/>
          <w:lang w:val="en-US"/>
        </w:rPr>
        <w:t>(Högberg</w:t>
      </w:r>
      <w:r w:rsidR="00551754" w:rsidRPr="00134E36">
        <w:rPr>
          <w:i/>
          <w:noProof/>
          <w:lang w:val="en-US"/>
        </w:rPr>
        <w:t xml:space="preserve"> et al.,</w:t>
      </w:r>
      <w:r w:rsidR="00551754" w:rsidRPr="00134E36">
        <w:rPr>
          <w:noProof/>
          <w:lang w:val="en-US"/>
        </w:rPr>
        <w:t xml:space="preserve"> 2010; Kaiser</w:t>
      </w:r>
      <w:r w:rsidR="00551754" w:rsidRPr="00134E36">
        <w:rPr>
          <w:i/>
          <w:noProof/>
          <w:lang w:val="en-US"/>
        </w:rPr>
        <w:t xml:space="preserve"> et al.,</w:t>
      </w:r>
      <w:r w:rsidR="00551754" w:rsidRPr="00134E36">
        <w:rPr>
          <w:noProof/>
          <w:lang w:val="en-US"/>
        </w:rPr>
        <w:t xml:space="preserve"> 2010)</w:t>
      </w:r>
      <w:r w:rsidR="00551754" w:rsidRPr="00134E36">
        <w:rPr>
          <w:lang w:val="en-US"/>
        </w:rPr>
        <w:fldChar w:fldCharType="end"/>
      </w:r>
      <w:r w:rsidR="00551754" w:rsidRPr="00134E36">
        <w:rPr>
          <w:lang w:val="en-US"/>
        </w:rPr>
        <w:t>. In our previous study, we have demonstrated that</w:t>
      </w:r>
      <w:ins w:id="190" w:author="Adina Howe" w:date="2016-11-08T09:46:00Z">
        <w:r w:rsidR="00BB762E">
          <w:rPr>
            <w:lang w:val="en-US"/>
          </w:rPr>
          <w:t xml:space="preserve"> the presence of</w:t>
        </w:r>
      </w:ins>
      <w:r w:rsidR="00551754" w:rsidRPr="00134E36">
        <w:rPr>
          <w:lang w:val="en-US"/>
        </w:rPr>
        <w:t xml:space="preserve"> microbial communities in the coniferous </w:t>
      </w:r>
      <w:proofErr w:type="spellStart"/>
      <w:r w:rsidR="00551754" w:rsidRPr="00134E36">
        <w:rPr>
          <w:i/>
          <w:lang w:val="en-US"/>
        </w:rPr>
        <w:t>Picea</w:t>
      </w:r>
      <w:proofErr w:type="spellEnd"/>
      <w:r w:rsidR="00551754" w:rsidRPr="00134E36">
        <w:rPr>
          <w:i/>
          <w:lang w:val="en-US"/>
        </w:rPr>
        <w:t xml:space="preserve"> </w:t>
      </w:r>
      <w:proofErr w:type="spellStart"/>
      <w:r w:rsidR="00551754" w:rsidRPr="00134E36">
        <w:rPr>
          <w:i/>
          <w:lang w:val="en-US"/>
        </w:rPr>
        <w:t>abies</w:t>
      </w:r>
      <w:proofErr w:type="spellEnd"/>
      <w:r w:rsidR="00551754" w:rsidRPr="00134E36">
        <w:rPr>
          <w:lang w:val="en-US"/>
        </w:rPr>
        <w:t xml:space="preserve"> forest topsoil are similar among seasons</w:t>
      </w:r>
      <w:ins w:id="191" w:author="Adina Howe" w:date="2016-11-08T09:46:00Z">
        <w:r w:rsidR="00BB762E">
          <w:rPr>
            <w:lang w:val="en-US"/>
          </w:rPr>
          <w:t>,</w:t>
        </w:r>
      </w:ins>
      <w:del w:id="192" w:author="Adina Howe" w:date="2016-11-08T09:46:00Z">
        <w:r w:rsidR="00551754" w:rsidRPr="00134E36" w:rsidDel="00BB762E">
          <w:rPr>
            <w:lang w:val="en-US"/>
          </w:rPr>
          <w:delText>,</w:delText>
        </w:r>
      </w:del>
      <w:r w:rsidR="00551754" w:rsidRPr="00134E36">
        <w:rPr>
          <w:lang w:val="en-US"/>
        </w:rPr>
        <w:t xml:space="preserve"> but their activit</w:t>
      </w:r>
      <w:ins w:id="193" w:author="Adina Howe" w:date="2016-11-08T09:47:00Z">
        <w:r w:rsidR="00BB762E">
          <w:rPr>
            <w:lang w:val="en-US"/>
          </w:rPr>
          <w:t>ies</w:t>
        </w:r>
      </w:ins>
      <w:del w:id="194" w:author="Adina Howe" w:date="2016-11-08T09:47:00Z">
        <w:r w:rsidR="00551754" w:rsidRPr="00134E36" w:rsidDel="00BB762E">
          <w:rPr>
            <w:lang w:val="en-US"/>
          </w:rPr>
          <w:delText>y</w:delText>
        </w:r>
      </w:del>
      <w:r w:rsidR="00551754" w:rsidRPr="00134E36">
        <w:rPr>
          <w:lang w:val="en-US"/>
        </w:rPr>
        <w:t xml:space="preserve"> differ</w:t>
      </w:r>
      <w:del w:id="195" w:author="Adina Howe" w:date="2016-11-08T09:47:00Z">
        <w:r w:rsidR="00551754" w:rsidRPr="00134E36" w:rsidDel="00BB762E">
          <w:rPr>
            <w:lang w:val="en-US"/>
          </w:rPr>
          <w:delText>s</w:delText>
        </w:r>
      </w:del>
      <w:r w:rsidR="00551754" w:rsidRPr="00134E36">
        <w:rPr>
          <w:lang w:val="en-US"/>
        </w:rPr>
        <w:t xml:space="preserve"> dramatically </w:t>
      </w:r>
      <w:r w:rsidR="00551754" w:rsidRPr="00134E36">
        <w:rPr>
          <w:lang w:val="en-US"/>
        </w:rPr>
        <w:fldChar w:fldCharType="begin"/>
      </w:r>
      <w:r w:rsidR="00D85BF0" w:rsidRPr="00134E36">
        <w:rPr>
          <w:lang w:val="en-US"/>
        </w:rPr>
        <w:instrText xml:space="preserve"> ADDIN EN.CITE &lt;EndNote&gt;&lt;Cite&gt;&lt;Author&gt;Žifčáková&lt;/Author&gt;&lt;Year&gt;2016&lt;/Year&gt;&lt;RecNum&gt;178&lt;/RecNum&gt;&lt;DisplayText&gt;(Žifčáková&lt;style face="italic"&gt; et al.,&lt;/style&gt; 2016)&lt;/DisplayText&gt;&lt;record&gt;&lt;rec-number&gt;178&lt;/rec-number&gt;&lt;foreign-keys&gt;&lt;key app="EN" db-id="2fwwd2tr1tdp99ev202xtztd0f5ff592ded5" timestamp="1451894951"&gt;178&lt;/key&gt;&lt;/foreign-keys&gt;&lt;ref-type name="Journal Article"&gt;17&lt;/ref-type&gt;&lt;contributors&gt;&lt;authors&gt;&lt;author&gt;Žifčáková, Lucia&lt;/author&gt;&lt;author&gt;Větrovský, Tomáš&lt;/author&gt;&lt;author&gt;Howe, Adina&lt;/author&gt;&lt;author&gt;Baldrian, Petr&lt;/author&gt;&lt;/authors&gt;&lt;/contributors&gt;&lt;titles&gt;&lt;title&gt;Microbial activity in forest soil reflects the changes in ecosystem properties between summer and winter&lt;/title&gt;&lt;secondary-title&gt;Environmental Microbiology&lt;/secondary-title&gt;&lt;/titles&gt;&lt;periodical&gt;&lt;full-title&gt;Environmental Microbiology&lt;/full-title&gt;&lt;/periodical&gt;&lt;pages&gt;&lt;style face="normal" font="default" charset="238" size="100%"&gt;288-301&lt;/style&gt;&lt;/pages&gt;&lt;volume&gt;&lt;style face="normal" font="default" charset="238" size="100%"&gt;18&lt;/style&gt;&lt;/volume&gt;&lt;dates&gt;&lt;year&gt;&lt;style face="normal" font="default" charset="238" size="100%"&gt;2016&lt;/style&gt;&lt;/year&gt;&lt;/dates&gt;&lt;isbn&gt;1462-2920&lt;/isbn&gt;&lt;urls&gt;&lt;related-urls&gt;&lt;url&gt;http://dx.doi.org/10.1111/1462-2920.13026&lt;/url&gt;&lt;/related-urls&gt;&lt;/urls&gt;&lt;electronic-resource-num&gt;10.1111/1462-2920.13026&lt;/electronic-resource-num&gt;&lt;/record&gt;&lt;/Cite&gt;&lt;/EndNote&gt;</w:instrText>
      </w:r>
      <w:r w:rsidR="00551754" w:rsidRPr="00134E36">
        <w:rPr>
          <w:lang w:val="en-US"/>
        </w:rPr>
        <w:fldChar w:fldCharType="separate"/>
      </w:r>
      <w:r w:rsidR="00551754" w:rsidRPr="00134E36">
        <w:rPr>
          <w:noProof/>
          <w:lang w:val="en-US"/>
        </w:rPr>
        <w:t>(Žifčáková</w:t>
      </w:r>
      <w:r w:rsidR="00551754" w:rsidRPr="00134E36">
        <w:rPr>
          <w:i/>
          <w:noProof/>
          <w:lang w:val="en-US"/>
        </w:rPr>
        <w:t xml:space="preserve"> et al.,</w:t>
      </w:r>
      <w:r w:rsidR="00551754" w:rsidRPr="00134E36">
        <w:rPr>
          <w:noProof/>
          <w:lang w:val="en-US"/>
        </w:rPr>
        <w:t xml:space="preserve"> 2016)</w:t>
      </w:r>
      <w:r w:rsidR="00551754" w:rsidRPr="00134E36">
        <w:rPr>
          <w:lang w:val="en-US"/>
        </w:rPr>
        <w:fldChar w:fldCharType="end"/>
      </w:r>
      <w:r w:rsidR="00551754" w:rsidRPr="00134E36">
        <w:rPr>
          <w:lang w:val="en-US"/>
        </w:rPr>
        <w:t xml:space="preserve">. The pool of transcripts differs among seasons, especially in the soil where </w:t>
      </w:r>
      <w:del w:id="196" w:author="Adina Howe" w:date="2016-11-08T09:47:00Z">
        <w:r w:rsidR="00551754" w:rsidRPr="00134E36" w:rsidDel="00BB762E">
          <w:rPr>
            <w:lang w:val="en-US"/>
          </w:rPr>
          <w:delText xml:space="preserve">the share of </w:delText>
        </w:r>
      </w:del>
      <w:r w:rsidR="00551754" w:rsidRPr="00134E36">
        <w:rPr>
          <w:lang w:val="en-US"/>
        </w:rPr>
        <w:t xml:space="preserve">fungal transcripts </w:t>
      </w:r>
      <w:ins w:id="197" w:author="Adina Howe" w:date="2016-11-08T09:47:00Z">
        <w:r w:rsidR="00BB762E">
          <w:rPr>
            <w:lang w:val="en-US"/>
          </w:rPr>
          <w:t xml:space="preserve">were observed to significantly decrease </w:t>
        </w:r>
      </w:ins>
      <w:del w:id="198" w:author="Adina Howe" w:date="2016-11-08T09:47:00Z">
        <w:r w:rsidR="00551754" w:rsidRPr="00134E36" w:rsidDel="00BB762E">
          <w:rPr>
            <w:lang w:val="en-US"/>
          </w:rPr>
          <w:delText>decreases by 50%</w:delText>
        </w:r>
      </w:del>
      <w:ins w:id="199" w:author="Adina Howe" w:date="2016-11-08T09:47:00Z">
        <w:r w:rsidR="00BB762E">
          <w:rPr>
            <w:lang w:val="en-US"/>
          </w:rPr>
          <w:t>(by 50%)</w:t>
        </w:r>
      </w:ins>
      <w:r w:rsidR="00551754" w:rsidRPr="00134E36">
        <w:rPr>
          <w:lang w:val="en-US"/>
        </w:rPr>
        <w:t xml:space="preserve"> in winter</w:t>
      </w:r>
      <w:ins w:id="200" w:author="Adina Howe" w:date="2016-11-08T09:48:00Z">
        <w:r w:rsidR="00965859">
          <w:rPr>
            <w:lang w:val="en-US"/>
          </w:rPr>
          <w:t xml:space="preserve">, with </w:t>
        </w:r>
      </w:ins>
      <w:del w:id="201" w:author="Adina Howe" w:date="2016-11-08T09:48:00Z">
        <w:r w:rsidR="00551754" w:rsidRPr="00134E36" w:rsidDel="00BB762E">
          <w:rPr>
            <w:lang w:val="en-US"/>
          </w:rPr>
          <w:delText>,</w:delText>
        </w:r>
        <w:r w:rsidR="00551754" w:rsidRPr="00134E36" w:rsidDel="00965859">
          <w:rPr>
            <w:lang w:val="en-US"/>
          </w:rPr>
          <w:delText xml:space="preserve"> the </w:delText>
        </w:r>
      </w:del>
      <w:r w:rsidR="00551754" w:rsidRPr="00134E36">
        <w:rPr>
          <w:lang w:val="en-US"/>
        </w:rPr>
        <w:t>ECM</w:t>
      </w:r>
      <w:ins w:id="202" w:author="Adina Howe" w:date="2016-11-08T09:48:00Z">
        <w:r w:rsidR="00965859">
          <w:rPr>
            <w:lang w:val="en-US"/>
          </w:rPr>
          <w:t>-associated</w:t>
        </w:r>
      </w:ins>
      <w:r w:rsidR="00551754" w:rsidRPr="00134E36">
        <w:rPr>
          <w:lang w:val="en-US"/>
        </w:rPr>
        <w:t xml:space="preserve"> activity being particularly reduced </w:t>
      </w:r>
      <w:r w:rsidR="00551754" w:rsidRPr="00134E36">
        <w:rPr>
          <w:lang w:val="en-US"/>
        </w:rPr>
        <w:fldChar w:fldCharType="begin"/>
      </w:r>
      <w:r w:rsidR="00D85BF0" w:rsidRPr="00134E36">
        <w:rPr>
          <w:lang w:val="en-US"/>
        </w:rPr>
        <w:instrText xml:space="preserve"> ADDIN EN.CITE &lt;EndNote&gt;&lt;Cite&gt;&lt;Author&gt;Žifčáková&lt;/Author&gt;&lt;Year&gt;2016&lt;/Year&gt;&lt;RecNum&gt;178&lt;/RecNum&gt;&lt;DisplayText&gt;(Žifčáková&lt;style face="italic"&gt; et al.,&lt;/style&gt; 2016)&lt;/DisplayText&gt;&lt;record&gt;&lt;rec-number&gt;178&lt;/rec-number&gt;&lt;foreign-keys&gt;&lt;key app="EN" db-id="2fwwd2tr1tdp99ev202xtztd0f5ff592ded5" timestamp="1451894951"&gt;178&lt;/key&gt;&lt;/foreign-keys&gt;&lt;ref-type name="Journal Article"&gt;17&lt;/ref-type&gt;&lt;contributors&gt;&lt;authors&gt;&lt;author&gt;Žifčáková, Lucia&lt;/author&gt;&lt;author&gt;Větrovský, Tomáš&lt;/author&gt;&lt;author&gt;Howe, Adina&lt;/author&gt;&lt;author&gt;Baldrian, Petr&lt;/author&gt;&lt;/authors&gt;&lt;/contributors&gt;&lt;titles&gt;&lt;title&gt;Microbial activity in forest soil reflects the changes in ecosystem properties between summer and winter&lt;/title&gt;&lt;secondary-title&gt;Environmental Microbiology&lt;/secondary-title&gt;&lt;/titles&gt;&lt;periodical&gt;&lt;full-title&gt;Environmental Microbiology&lt;/full-title&gt;&lt;/periodical&gt;&lt;pages&gt;&lt;style face="normal" font="default" charset="238" size="100%"&gt;288-301&lt;/style&gt;&lt;/pages&gt;&lt;volume&gt;&lt;style face="normal" font="default" charset="238" size="100%"&gt;18&lt;/style&gt;&lt;/volume&gt;&lt;dates&gt;&lt;year&gt;&lt;style face="normal" font="default" charset="238" size="100%"&gt;2016&lt;/style&gt;&lt;/year&gt;&lt;/dates&gt;&lt;isbn&gt;1462-2920&lt;/isbn&gt;&lt;urls&gt;&lt;related-urls&gt;&lt;url&gt;http://dx.doi.org/10.1111/1462-2920.13026&lt;/url&gt;&lt;/related-urls&gt;&lt;/urls&gt;&lt;electronic-resource-num&gt;10.1111/1462-2920.13026&lt;/electronic-resource-num&gt;&lt;/record&gt;&lt;/Cite&gt;&lt;/EndNote&gt;</w:instrText>
      </w:r>
      <w:r w:rsidR="00551754" w:rsidRPr="00134E36">
        <w:rPr>
          <w:lang w:val="en-US"/>
        </w:rPr>
        <w:fldChar w:fldCharType="separate"/>
      </w:r>
      <w:r w:rsidR="00551754" w:rsidRPr="00134E36">
        <w:rPr>
          <w:noProof/>
          <w:lang w:val="en-US"/>
        </w:rPr>
        <w:t>(Žifčáková</w:t>
      </w:r>
      <w:r w:rsidR="00551754" w:rsidRPr="00134E36">
        <w:rPr>
          <w:i/>
          <w:noProof/>
          <w:lang w:val="en-US"/>
        </w:rPr>
        <w:t xml:space="preserve"> et al.,</w:t>
      </w:r>
      <w:r w:rsidR="00551754" w:rsidRPr="00134E36">
        <w:rPr>
          <w:noProof/>
          <w:lang w:val="en-US"/>
        </w:rPr>
        <w:t xml:space="preserve"> 2016)</w:t>
      </w:r>
      <w:r w:rsidR="00551754" w:rsidRPr="00134E36">
        <w:rPr>
          <w:lang w:val="en-US"/>
        </w:rPr>
        <w:fldChar w:fldCharType="end"/>
      </w:r>
      <w:r w:rsidR="00551754" w:rsidRPr="00134E36">
        <w:rPr>
          <w:lang w:val="en-US"/>
        </w:rPr>
        <w:t>.</w:t>
      </w:r>
      <w:r w:rsidR="007A35A3" w:rsidRPr="00134E36">
        <w:rPr>
          <w:lang w:val="en-US"/>
        </w:rPr>
        <w:t xml:space="preserve"> The consequences of seasonality on the C cycle are not known, but it can be hypothesized that the reduced input of </w:t>
      </w:r>
      <w:proofErr w:type="spellStart"/>
      <w:r w:rsidR="007A35A3" w:rsidRPr="00134E36">
        <w:rPr>
          <w:lang w:val="en-US"/>
        </w:rPr>
        <w:t>photosynthate</w:t>
      </w:r>
      <w:proofErr w:type="spellEnd"/>
      <w:r w:rsidR="007A35A3" w:rsidRPr="00134E36">
        <w:rPr>
          <w:lang w:val="en-US"/>
        </w:rPr>
        <w:t xml:space="preserve"> C in winter can be replaced by more intensive utilization of recalcitrant C compounds, especially polysaccharides, in winter by saprotrophic bacteria and fungi. These organisms should also benefit from the reduced competition with the starving ECM fungi. The reduction of saprotrophic activity by ECM, called the “</w:t>
      </w:r>
      <w:proofErr w:type="spellStart"/>
      <w:r w:rsidR="007A35A3" w:rsidRPr="00134E36">
        <w:rPr>
          <w:lang w:val="en-US"/>
        </w:rPr>
        <w:t>Gadgill</w:t>
      </w:r>
      <w:proofErr w:type="spellEnd"/>
      <w:r w:rsidR="007A35A3" w:rsidRPr="00134E36">
        <w:rPr>
          <w:lang w:val="en-US"/>
        </w:rPr>
        <w:t xml:space="preserve"> effect” was frequently addressed but its existence and extent are still under debate </w:t>
      </w:r>
      <w:r w:rsidR="007A35A3" w:rsidRPr="00134E36">
        <w:rPr>
          <w:lang w:val="en-US"/>
        </w:rPr>
        <w:fldChar w:fldCharType="begin">
          <w:fldData xml:space="preserve">PEVuZE5vdGU+PENpdGU+PEF1dGhvcj5GZXJuYW5kZXo8L0F1dGhvcj48WWVhcj4yMDE2PC9ZZWFy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</w:fldData>
        </w:fldChar>
      </w:r>
      <w:r w:rsidR="007A35A3" w:rsidRPr="00134E36">
        <w:rPr>
          <w:lang w:val="en-US"/>
        </w:rPr>
        <w:instrText xml:space="preserve"> ADDIN EN.CITE </w:instrText>
      </w:r>
      <w:r w:rsidR="007A35A3" w:rsidRPr="00134E36">
        <w:rPr>
          <w:lang w:val="en-US"/>
        </w:rPr>
        <w:fldChar w:fldCharType="begin">
          <w:fldData xml:space="preserve">PEVuZE5vdGU+PENpdGU+PEF1dGhvcj5GZXJuYW5kZXo8L0F1dGhvcj48WWVhcj4yMDE2PC9ZZWFy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</w:fldData>
        </w:fldChar>
      </w:r>
      <w:r w:rsidR="007A35A3" w:rsidRPr="00134E36">
        <w:rPr>
          <w:lang w:val="en-US"/>
        </w:rPr>
        <w:instrText xml:space="preserve"> ADDIN EN.CITE.DATA </w:instrText>
      </w:r>
      <w:r w:rsidR="007A35A3" w:rsidRPr="00134E36">
        <w:rPr>
          <w:lang w:val="en-US"/>
        </w:rPr>
      </w:r>
      <w:r w:rsidR="007A35A3" w:rsidRPr="00134E36">
        <w:rPr>
          <w:lang w:val="en-US"/>
        </w:rPr>
        <w:fldChar w:fldCharType="end"/>
      </w:r>
      <w:r w:rsidR="007A35A3" w:rsidRPr="00134E36">
        <w:rPr>
          <w:lang w:val="en-US"/>
        </w:rPr>
      </w:r>
      <w:r w:rsidR="007A35A3" w:rsidRPr="00134E36">
        <w:rPr>
          <w:lang w:val="en-US"/>
        </w:rPr>
        <w:fldChar w:fldCharType="separate"/>
      </w:r>
      <w:r w:rsidR="007A35A3" w:rsidRPr="00134E36">
        <w:rPr>
          <w:noProof/>
          <w:lang w:val="en-US"/>
        </w:rPr>
        <w:t>(Fernandez and Kennedy 2016)</w:t>
      </w:r>
      <w:r w:rsidR="007A35A3" w:rsidRPr="00134E36">
        <w:rPr>
          <w:lang w:val="en-US"/>
        </w:rPr>
        <w:fldChar w:fldCharType="end"/>
      </w:r>
      <w:r w:rsidR="007A35A3" w:rsidRPr="00134E36">
        <w:rPr>
          <w:lang w:val="en-US"/>
        </w:rPr>
        <w:t>.</w:t>
      </w:r>
    </w:p>
    <w:p w14:paraId="3BCD39A0" w14:textId="5CD0378C" w:rsidR="00D91A16" w:rsidRPr="00134E36" w:rsidRDefault="00E27710" w:rsidP="00E27710">
      <w:pPr>
        <w:spacing w:after="0" w:line="240" w:lineRule="auto"/>
        <w:rPr>
          <w:lang w:val="en-US"/>
        </w:rPr>
        <w:pPrChange w:id="203" w:author="Adina Howe" w:date="2016-11-08T10:07:00Z">
          <w:pPr>
            <w:spacing w:after="0" w:line="240" w:lineRule="auto"/>
            <w:ind w:firstLine="708"/>
          </w:pPr>
        </w:pPrChange>
      </w:pPr>
      <w:ins w:id="204" w:author="Adina Howe" w:date="2016-11-08T10:07:00Z">
        <w:r>
          <w:rPr>
            <w:lang w:val="en-US"/>
          </w:rPr>
          <w:t xml:space="preserve">In this study, we leverage the power of </w:t>
        </w:r>
      </w:ins>
      <w:moveFromRangeStart w:id="205" w:author="Adina Howe" w:date="2016-11-08T10:02:00Z" w:name="move466362663"/>
      <w:moveFrom w:id="206" w:author="Adina Howe" w:date="2016-11-08T10:02:00Z">
        <w:r w:rsidR="007A35A3" w:rsidRPr="00134E36" w:rsidDel="00E27710">
          <w:rPr>
            <w:lang w:val="en-US"/>
          </w:rPr>
          <w:t xml:space="preserve">The aims of this study was to use the combination of metagenomics and metatranscriptomics to explore the C cycling in the coniferous forest topsoil in the ecosystem described previously </w:t>
        </w:r>
        <w:r w:rsidR="007A35A3" w:rsidRPr="00134E36" w:rsidDel="00E27710">
          <w:rPr>
            <w:lang w:val="en-US"/>
          </w:rPr>
          <w:fldChar w:fldCharType="begin"/>
        </w:r>
        <w:r w:rsidR="00D85BF0" w:rsidRPr="00134E36" w:rsidDel="00E27710">
          <w:rPr>
            <w:lang w:val="en-US"/>
          </w:rPr>
          <w:instrText xml:space="preserve"> ADDIN EN.CITE &lt;EndNote&gt;&lt;Cite&gt;&lt;Author&gt;Žifčáková&lt;/Author&gt;&lt;Year&gt;2016&lt;/Year&gt;&lt;RecNum&gt;178&lt;/RecNum&gt;&lt;DisplayText&gt;(Žifčáková&lt;style face="italic"&gt; et al.,&lt;/style&gt; 2016)&lt;/DisplayText&gt;&lt;record&gt;&lt;rec-number&gt;178&lt;/rec-number&gt;&lt;foreign-keys&gt;&lt;key app="EN" db-id="2fwwd2tr1tdp99ev202xtztd0f5ff592ded5" timestamp="1451894951"&gt;178&lt;/key&gt;&lt;/foreign-keys&gt;&lt;ref-type name="Journal Article"&gt;17&lt;/ref-type&gt;&lt;contributors&gt;&lt;authors&gt;&lt;author&gt;Žifčáková, Lucia&lt;/author&gt;&lt;author&gt;Větrovský, Tomáš&lt;/author&gt;&lt;author&gt;Howe, Adina&lt;/author&gt;&lt;author&gt;Baldrian, Petr&lt;/author&gt;&lt;/authors&gt;&lt;/contributors&gt;&lt;titles&gt;&lt;title&gt;Microbial activity in forest soil reflects the changes in ecosystem properties between summer and winter&lt;/title&gt;&lt;secondary-title&gt;Environmental Microbiology&lt;/secondary-title&gt;&lt;/titles&gt;&lt;periodical&gt;&lt;full-title&gt;Environmental Microbiology&lt;/full-title&gt;&lt;/periodical&gt;&lt;pages&gt;&lt;style face="normal" font="default" charset="238" size="100%"&gt;288-301&lt;/style&gt;&lt;/pages&gt;&lt;volume&gt;&lt;style face="normal" font="default" charset="238" size="100%"&gt;18&lt;/style&gt;&lt;/volume&gt;&lt;dates&gt;&lt;year&gt;&lt;style face="normal" font="default" charset="238" size="100%"&gt;2016&lt;/style&gt;&lt;/year&gt;&lt;/dates&gt;&lt;isbn&gt;1462-2920&lt;/isbn&gt;&lt;urls&gt;&lt;related-urls&gt;&lt;url&gt;http://dx.doi.org/10.1111/1462-2920.13026&lt;/url&gt;&lt;/related-urls&gt;&lt;/urls&gt;&lt;electronic-resource-num&gt;10.1111/1462-2920.13026&lt;/electronic-resource-num&gt;&lt;/record&gt;&lt;/Cite&gt;&lt;/EndNote&gt;</w:instrText>
        </w:r>
        <w:r w:rsidR="007A35A3" w:rsidRPr="00134E36" w:rsidDel="00E27710">
          <w:rPr>
            <w:lang w:val="en-US"/>
          </w:rPr>
          <w:fldChar w:fldCharType="separate"/>
        </w:r>
        <w:r w:rsidR="007A35A3" w:rsidRPr="00134E36" w:rsidDel="00E27710">
          <w:rPr>
            <w:noProof/>
            <w:lang w:val="en-US"/>
          </w:rPr>
          <w:t>(Žifčáková</w:t>
        </w:r>
        <w:r w:rsidR="007A35A3" w:rsidRPr="00134E36" w:rsidDel="00E27710">
          <w:rPr>
            <w:i/>
            <w:noProof/>
            <w:lang w:val="en-US"/>
          </w:rPr>
          <w:t xml:space="preserve"> et al.,</w:t>
        </w:r>
        <w:r w:rsidR="007A35A3" w:rsidRPr="00134E36" w:rsidDel="00E27710">
          <w:rPr>
            <w:noProof/>
            <w:lang w:val="en-US"/>
          </w:rPr>
          <w:t xml:space="preserve"> 2016)</w:t>
        </w:r>
        <w:r w:rsidR="007A35A3" w:rsidRPr="00134E36" w:rsidDel="00E27710">
          <w:rPr>
            <w:lang w:val="en-US"/>
          </w:rPr>
          <w:fldChar w:fldCharType="end"/>
        </w:r>
        <w:r w:rsidR="007A35A3" w:rsidRPr="00134E36" w:rsidDel="00E27710">
          <w:rPr>
            <w:lang w:val="en-US"/>
          </w:rPr>
          <w:t xml:space="preserve">. </w:t>
        </w:r>
      </w:moveFrom>
      <w:moveFromRangeEnd w:id="205"/>
      <w:del w:id="207" w:author="Adina Howe" w:date="2016-11-08T10:07:00Z">
        <w:r w:rsidR="007A35A3" w:rsidRPr="00134E36" w:rsidDel="00E27710">
          <w:rPr>
            <w:lang w:val="en-US"/>
          </w:rPr>
          <w:delText xml:space="preserve">The </w:delText>
        </w:r>
      </w:del>
      <w:r w:rsidR="007A35A3" w:rsidRPr="00134E36">
        <w:rPr>
          <w:lang w:val="en-US"/>
        </w:rPr>
        <w:t>metagenomics</w:t>
      </w:r>
      <w:ins w:id="208" w:author="Adina Howe" w:date="2016-11-08T10:07:00Z">
        <w:r>
          <w:rPr>
            <w:lang w:val="en-US"/>
          </w:rPr>
          <w:t xml:space="preserve"> to characterize the </w:t>
        </w:r>
      </w:ins>
      <w:del w:id="209" w:author="Adina Howe" w:date="2016-11-08T10:07:00Z">
        <w:r w:rsidR="007A35A3" w:rsidRPr="00134E36" w:rsidDel="00E27710">
          <w:rPr>
            <w:lang w:val="en-US"/>
          </w:rPr>
          <w:delText xml:space="preserve"> has the power to provide the PCR-unbiased picture of the </w:delText>
        </w:r>
      </w:del>
      <w:r w:rsidR="007A35A3" w:rsidRPr="00134E36">
        <w:rPr>
          <w:lang w:val="en-US"/>
        </w:rPr>
        <w:t>community composition and the functional potential of individual taxa</w:t>
      </w:r>
      <w:ins w:id="210" w:author="Adina Howe" w:date="2016-11-08T10:08:00Z">
        <w:r>
          <w:rPr>
            <w:lang w:val="en-US"/>
          </w:rPr>
          <w:t xml:space="preserve"> combined with </w:t>
        </w:r>
      </w:ins>
      <w:del w:id="211" w:author="Adina Howe" w:date="2016-11-08T10:08:00Z">
        <w:r w:rsidR="007A35A3" w:rsidRPr="00134E36" w:rsidDel="00E27710">
          <w:rPr>
            <w:lang w:val="en-US"/>
          </w:rPr>
          <w:delText>. The metatranscriptomic d</w:delText>
        </w:r>
      </w:del>
      <w:proofErr w:type="spellStart"/>
      <w:ins w:id="212" w:author="Adina Howe" w:date="2016-11-08T10:08:00Z">
        <w:r>
          <w:rPr>
            <w:lang w:val="en-US"/>
          </w:rPr>
          <w:t>metatranscriptomic</w:t>
        </w:r>
        <w:proofErr w:type="spellEnd"/>
        <w:r>
          <w:rPr>
            <w:lang w:val="en-US"/>
          </w:rPr>
          <w:t xml:space="preserve"> d</w:t>
        </w:r>
      </w:ins>
      <w:r w:rsidR="007A35A3" w:rsidRPr="00134E36">
        <w:rPr>
          <w:lang w:val="en-US"/>
        </w:rPr>
        <w:t>ataset</w:t>
      </w:r>
      <w:ins w:id="213" w:author="Adina Howe" w:date="2016-11-08T10:08:00Z">
        <w:r>
          <w:rPr>
            <w:lang w:val="en-US"/>
          </w:rPr>
          <w:t>s</w:t>
        </w:r>
      </w:ins>
      <w:r w:rsidR="007A35A3" w:rsidRPr="00134E36">
        <w:rPr>
          <w:lang w:val="en-US"/>
        </w:rPr>
        <w:t xml:space="preserve"> </w:t>
      </w:r>
      <w:del w:id="214" w:author="Adina Howe" w:date="2016-11-08T10:08:00Z">
        <w:r w:rsidR="007A35A3" w:rsidRPr="00134E36" w:rsidDel="00E27710">
          <w:rPr>
            <w:lang w:val="en-US"/>
          </w:rPr>
          <w:delText xml:space="preserve">was </w:delText>
        </w:r>
      </w:del>
      <w:ins w:id="215" w:author="Adina Howe" w:date="2016-11-08T10:08:00Z">
        <w:r>
          <w:rPr>
            <w:lang w:val="en-US"/>
          </w:rPr>
          <w:t xml:space="preserve">to </w:t>
        </w:r>
      </w:ins>
      <w:del w:id="216" w:author="Adina Howe" w:date="2016-11-08T10:08:00Z">
        <w:r w:rsidR="007A35A3" w:rsidRPr="00134E36" w:rsidDel="00E27710">
          <w:rPr>
            <w:lang w:val="en-US"/>
          </w:rPr>
          <w:delText xml:space="preserve">used to </w:delText>
        </w:r>
      </w:del>
      <w:r w:rsidR="007A35A3" w:rsidRPr="00134E36">
        <w:rPr>
          <w:lang w:val="en-US"/>
        </w:rPr>
        <w:t>predict C-cycling GH</w:t>
      </w:r>
      <w:ins w:id="217" w:author="Adina Howe" w:date="2016-11-08T10:08:00Z">
        <w:r>
          <w:rPr>
            <w:lang w:val="en-US"/>
          </w:rPr>
          <w:t>-</w:t>
        </w:r>
      </w:ins>
      <w:del w:id="218" w:author="Adina Howe" w:date="2016-11-08T10:08:00Z">
        <w:r w:rsidR="007A35A3" w:rsidRPr="00134E36" w:rsidDel="00E27710">
          <w:rPr>
            <w:lang w:val="en-US"/>
          </w:rPr>
          <w:delText>s</w:delText>
        </w:r>
      </w:del>
      <w:r w:rsidR="007A35A3" w:rsidRPr="00134E36">
        <w:rPr>
          <w:lang w:val="en-US"/>
        </w:rPr>
        <w:t xml:space="preserve"> and AA</w:t>
      </w:r>
      <w:ins w:id="219" w:author="Adina Howe" w:date="2016-11-08T10:09:00Z">
        <w:r>
          <w:rPr>
            <w:lang w:val="en-US"/>
          </w:rPr>
          <w:t>-associated</w:t>
        </w:r>
      </w:ins>
      <w:del w:id="220" w:author="Adina Howe" w:date="2016-11-08T10:08:00Z">
        <w:r w:rsidR="007A35A3" w:rsidRPr="00134E36" w:rsidDel="00E27710">
          <w:rPr>
            <w:lang w:val="en-US"/>
          </w:rPr>
          <w:delText>s</w:delText>
        </w:r>
      </w:del>
      <w:r w:rsidR="007A35A3" w:rsidRPr="00134E36">
        <w:rPr>
          <w:lang w:val="en-US"/>
        </w:rPr>
        <w:t xml:space="preserve"> </w:t>
      </w:r>
      <w:ins w:id="221" w:author="Adina Howe" w:date="2016-11-08T10:08:00Z">
        <w:r>
          <w:rPr>
            <w:lang w:val="en-US"/>
          </w:rPr>
          <w:t xml:space="preserve">activities </w:t>
        </w:r>
      </w:ins>
      <w:r w:rsidR="007A35A3" w:rsidRPr="00134E36">
        <w:rPr>
          <w:lang w:val="en-US"/>
        </w:rPr>
        <w:t>with sufficient reliability and resolution using a comprehensive database of available fungal genomes.</w:t>
      </w:r>
      <w:r w:rsidR="0047074B" w:rsidRPr="00134E36">
        <w:rPr>
          <w:lang w:val="en-US"/>
        </w:rPr>
        <w:t xml:space="preserve"> We hypothesize</w:t>
      </w:r>
      <w:del w:id="222" w:author="Adina Howe" w:date="2016-11-08T10:09:00Z">
        <w:r w:rsidR="0047074B" w:rsidRPr="00134E36" w:rsidDel="005571FE">
          <w:rPr>
            <w:lang w:val="en-US"/>
          </w:rPr>
          <w:delText>d</w:delText>
        </w:r>
      </w:del>
      <w:r w:rsidR="0047074B" w:rsidRPr="00134E36">
        <w:rPr>
          <w:lang w:val="en-US"/>
        </w:rPr>
        <w:t xml:space="preserve"> that the absence of simple C compounds in winter results in the increase of importance of other C sources, namely plant polysaccharides (cellulose</w:t>
      </w:r>
      <w:r w:rsidR="0051522F">
        <w:rPr>
          <w:lang w:val="en-US"/>
        </w:rPr>
        <w:t>, pectin</w:t>
      </w:r>
      <w:r w:rsidR="0047074B" w:rsidRPr="00134E36">
        <w:rPr>
          <w:lang w:val="en-US"/>
        </w:rPr>
        <w:t xml:space="preserve"> and hemicellulose) and fungal biomass from decomposing ECM mycelia. The reduction of fungal activity in winter</w:t>
      </w:r>
      <w:r w:rsidR="00C50DAB">
        <w:rPr>
          <w:lang w:val="en-US"/>
        </w:rPr>
        <w:t xml:space="preserve"> in general and of ESM in particular</w:t>
      </w:r>
      <w:r w:rsidR="0047074B" w:rsidRPr="00134E36">
        <w:rPr>
          <w:lang w:val="en-US"/>
        </w:rPr>
        <w:t xml:space="preserve"> </w:t>
      </w:r>
      <w:r w:rsidR="00C50DAB">
        <w:rPr>
          <w:lang w:val="en-US"/>
        </w:rPr>
        <w:t xml:space="preserve">that was </w:t>
      </w:r>
      <w:r w:rsidR="0047074B" w:rsidRPr="00134E36">
        <w:rPr>
          <w:lang w:val="en-US"/>
        </w:rPr>
        <w:t xml:space="preserve">observed previously </w:t>
      </w:r>
      <w:r w:rsidR="0047074B" w:rsidRPr="00134E36">
        <w:rPr>
          <w:lang w:val="en-US"/>
        </w:rPr>
        <w:fldChar w:fldCharType="begin"/>
      </w:r>
      <w:r w:rsidR="00D85BF0" w:rsidRPr="00134E36">
        <w:rPr>
          <w:lang w:val="en-US"/>
        </w:rPr>
        <w:instrText xml:space="preserve"> ADDIN EN.CITE &lt;EndNote&gt;&lt;Cite&gt;&lt;Author&gt;Žifčáková&lt;/Author&gt;&lt;Year&gt;2016&lt;/Year&gt;&lt;RecNum&gt;178&lt;/RecNum&gt;&lt;DisplayText&gt;(Žifčáková&lt;style face="italic"&gt; et al.,&lt;/style&gt; 2016)&lt;/DisplayText&gt;&lt;record&gt;&lt;rec-number&gt;178&lt;/rec-number&gt;&lt;foreign-keys&gt;&lt;key app="EN" db-id="2fwwd2tr1tdp99ev202xtztd0f5ff592ded5" timestamp="1451894951"&gt;178&lt;/key&gt;&lt;/foreign-keys&gt;&lt;ref-type name="Journal Article"&gt;17&lt;/ref-type&gt;&lt;contributors&gt;&lt;authors&gt;&lt;author&gt;Žifčáková, Lucia&lt;/author&gt;&lt;author&gt;Větrovský, Tomáš&lt;/author&gt;&lt;author&gt;Howe, Adina&lt;/author&gt;&lt;author&gt;Baldrian, Petr&lt;/author&gt;&lt;/authors&gt;&lt;/contributors&gt;&lt;titles&gt;&lt;title&gt;Microbial activity in forest soil reflects the changes in ecosystem properties between summer and winter&lt;/title&gt;&lt;secondary-title&gt;Environmental Microbiology&lt;/secondary-title&gt;&lt;/titles&gt;&lt;periodical&gt;&lt;full-title&gt;Environmental Microbiology&lt;/full-title&gt;&lt;/periodical&gt;&lt;pages&gt;&lt;style face="normal" font="default" charset="238" size="100%"&gt;288-301&lt;/style&gt;&lt;/pages&gt;&lt;volume&gt;&lt;style face="normal" font="default" charset="238" size="100%"&gt;18&lt;/style&gt;&lt;/volume&gt;&lt;dates&gt;&lt;year&gt;&lt;style face="normal" font="default" charset="238" size="100%"&gt;2016&lt;/style&gt;&lt;/year&gt;&lt;/dates&gt;&lt;isbn&gt;1462-2920&lt;/isbn&gt;&lt;urls&gt;&lt;related-urls&gt;&lt;url&gt;http://dx.doi.org/10.1111/1462-2920.13026&lt;/url&gt;&lt;/related-urls&gt;&lt;/urls&gt;&lt;electronic-resource-num&gt;10.1111/1462-2920.13026&lt;/electronic-resource-num&gt;&lt;/record&gt;&lt;/Cite&gt;&lt;/EndNote&gt;</w:instrText>
      </w:r>
      <w:r w:rsidR="0047074B" w:rsidRPr="00134E36">
        <w:rPr>
          <w:lang w:val="en-US"/>
        </w:rPr>
        <w:fldChar w:fldCharType="separate"/>
      </w:r>
      <w:r w:rsidR="0047074B" w:rsidRPr="00134E36">
        <w:rPr>
          <w:noProof/>
          <w:lang w:val="en-US"/>
        </w:rPr>
        <w:t>(Žifčáková</w:t>
      </w:r>
      <w:r w:rsidR="0047074B" w:rsidRPr="00134E36">
        <w:rPr>
          <w:i/>
          <w:noProof/>
          <w:lang w:val="en-US"/>
        </w:rPr>
        <w:t xml:space="preserve"> et al.,</w:t>
      </w:r>
      <w:r w:rsidR="0047074B" w:rsidRPr="00134E36">
        <w:rPr>
          <w:noProof/>
          <w:lang w:val="en-US"/>
        </w:rPr>
        <w:t xml:space="preserve"> 2016)</w:t>
      </w:r>
      <w:r w:rsidR="0047074B" w:rsidRPr="00134E36">
        <w:rPr>
          <w:lang w:val="en-US"/>
        </w:rPr>
        <w:fldChar w:fldCharType="end"/>
      </w:r>
      <w:ins w:id="223" w:author="Adina Howe" w:date="2016-11-08T10:09:00Z">
        <w:r w:rsidR="005571FE">
          <w:rPr>
            <w:lang w:val="en-US"/>
          </w:rPr>
          <w:t xml:space="preserve"> </w:t>
        </w:r>
      </w:ins>
      <w:del w:id="224" w:author="Adina Howe" w:date="2016-11-08T10:09:00Z">
        <w:r w:rsidR="0047074B" w:rsidRPr="00134E36" w:rsidDel="005571FE">
          <w:rPr>
            <w:lang w:val="en-US"/>
          </w:rPr>
          <w:delText xml:space="preserve">, </w:delText>
        </w:r>
      </w:del>
      <w:r w:rsidR="0047074B" w:rsidRPr="00134E36">
        <w:rPr>
          <w:lang w:val="en-US"/>
        </w:rPr>
        <w:t xml:space="preserve">is expected to </w:t>
      </w:r>
      <w:r w:rsidR="00C50DAB">
        <w:rPr>
          <w:lang w:val="en-US"/>
        </w:rPr>
        <w:t>increase the share of bacteria and s</w:t>
      </w:r>
      <w:r w:rsidR="00722116">
        <w:rPr>
          <w:lang w:val="en-US"/>
        </w:rPr>
        <w:t>a</w:t>
      </w:r>
      <w:r w:rsidR="00C50DAB">
        <w:rPr>
          <w:lang w:val="en-US"/>
        </w:rPr>
        <w:t>protrophic fungi in</w:t>
      </w:r>
      <w:r w:rsidR="0047074B" w:rsidRPr="00134E36">
        <w:rPr>
          <w:lang w:val="en-US"/>
        </w:rPr>
        <w:t xml:space="preserve"> decomposition.</w:t>
      </w:r>
      <w:r w:rsidR="00C50DAB">
        <w:rPr>
          <w:lang w:val="en-US"/>
        </w:rPr>
        <w:t xml:space="preserve"> Here</w:t>
      </w:r>
      <w:ins w:id="225" w:author="Adina Howe" w:date="2016-11-08T10:10:00Z">
        <w:r w:rsidR="005571FE">
          <w:rPr>
            <w:lang w:val="en-US"/>
          </w:rPr>
          <w:t>,</w:t>
        </w:r>
      </w:ins>
      <w:r w:rsidR="00C50DAB">
        <w:rPr>
          <w:lang w:val="en-US"/>
        </w:rPr>
        <w:t xml:space="preserve"> we </w:t>
      </w:r>
      <w:del w:id="226" w:author="Adina Howe" w:date="2016-11-08T10:10:00Z">
        <w:r w:rsidR="00C50DAB" w:rsidRPr="00C50DAB" w:rsidDel="005571FE">
          <w:rPr>
            <w:lang w:val="en-US"/>
          </w:rPr>
          <w:delText xml:space="preserve">show </w:delText>
        </w:r>
      </w:del>
      <w:ins w:id="227" w:author="Adina Howe" w:date="2016-11-08T10:10:00Z">
        <w:r w:rsidR="005571FE">
          <w:rPr>
            <w:lang w:val="en-US"/>
          </w:rPr>
          <w:t>identify</w:t>
        </w:r>
        <w:r w:rsidR="005571FE" w:rsidRPr="00C50DAB">
          <w:rPr>
            <w:lang w:val="en-US"/>
          </w:rPr>
          <w:t xml:space="preserve"> </w:t>
        </w:r>
      </w:ins>
      <w:r w:rsidR="00C50DAB" w:rsidRPr="00C50DAB">
        <w:rPr>
          <w:lang w:val="en-US"/>
        </w:rPr>
        <w:t xml:space="preserve">which sources of C are used, who </w:t>
      </w:r>
      <w:ins w:id="228" w:author="Adina Howe" w:date="2016-11-08T10:10:00Z">
        <w:r w:rsidR="005571FE">
          <w:rPr>
            <w:lang w:val="en-US"/>
          </w:rPr>
          <w:t xml:space="preserve">is associated with their metabolism, </w:t>
        </w:r>
      </w:ins>
      <w:del w:id="229" w:author="Adina Howe" w:date="2016-11-08T10:10:00Z">
        <w:r w:rsidR="00C50DAB" w:rsidRPr="00C50DAB" w:rsidDel="005571FE">
          <w:rPr>
            <w:lang w:val="en-US"/>
          </w:rPr>
          <w:delText xml:space="preserve">are their users and </w:delText>
        </w:r>
      </w:del>
      <w:r w:rsidR="00C50DAB" w:rsidRPr="00C50DAB">
        <w:rPr>
          <w:lang w:val="en-US"/>
        </w:rPr>
        <w:t xml:space="preserve">how </w:t>
      </w:r>
      <w:del w:id="230" w:author="Adina Howe" w:date="2016-11-08T10:10:00Z">
        <w:r w:rsidR="00C50DAB" w:rsidRPr="00C50DAB" w:rsidDel="005571FE">
          <w:rPr>
            <w:lang w:val="en-US"/>
          </w:rPr>
          <w:delText xml:space="preserve">does </w:delText>
        </w:r>
      </w:del>
      <w:r w:rsidR="00C50DAB" w:rsidRPr="00C50DAB">
        <w:rPr>
          <w:lang w:val="en-US"/>
        </w:rPr>
        <w:t>C cycling var</w:t>
      </w:r>
      <w:ins w:id="231" w:author="Adina Howe" w:date="2016-11-08T10:10:00Z">
        <w:r w:rsidR="005571FE">
          <w:rPr>
            <w:lang w:val="en-US"/>
          </w:rPr>
          <w:t>ies</w:t>
        </w:r>
      </w:ins>
      <w:del w:id="232" w:author="Adina Howe" w:date="2016-11-08T10:10:00Z">
        <w:r w:rsidR="00C50DAB" w:rsidRPr="00C50DAB" w:rsidDel="005571FE">
          <w:rPr>
            <w:lang w:val="en-US"/>
          </w:rPr>
          <w:delText>y</w:delText>
        </w:r>
      </w:del>
      <w:r w:rsidR="00C50DAB" w:rsidRPr="00C50DAB">
        <w:rPr>
          <w:lang w:val="en-US"/>
        </w:rPr>
        <w:t xml:space="preserve"> with changing labile C abundance between summer and winter.</w:t>
      </w:r>
    </w:p>
    <w:p w14:paraId="1208A068" w14:textId="77777777" w:rsidR="00D91A16" w:rsidRPr="00134E36" w:rsidRDefault="00D91A16" w:rsidP="00134E36">
      <w:pPr>
        <w:spacing w:after="0" w:line="240" w:lineRule="auto"/>
        <w:ind w:firstLine="708"/>
        <w:rPr>
          <w:lang w:val="en-US"/>
        </w:rPr>
      </w:pPr>
    </w:p>
    <w:p w14:paraId="1745F165" w14:textId="2C047F33" w:rsidR="00C55C37" w:rsidRPr="00134E36" w:rsidRDefault="00C55C37" w:rsidP="00134E36">
      <w:pPr>
        <w:spacing w:after="0" w:line="240" w:lineRule="auto"/>
        <w:rPr>
          <w:rFonts w:eastAsia="Times New Roman" w:cs="Times New Roman"/>
          <w:color w:val="000000"/>
          <w:lang w:val="en-US" w:eastAsia="cs-CZ"/>
        </w:rPr>
      </w:pPr>
      <w:r w:rsidRPr="00134E36">
        <w:rPr>
          <w:rFonts w:eastAsia="Times New Roman" w:cs="Times New Roman"/>
          <w:b/>
          <w:color w:val="000000"/>
          <w:lang w:val="en-US" w:eastAsia="cs-CZ"/>
        </w:rPr>
        <w:t>M</w:t>
      </w:r>
      <w:r w:rsidR="00DA26A4" w:rsidRPr="00134E36">
        <w:rPr>
          <w:rFonts w:eastAsia="Times New Roman" w:cs="Times New Roman"/>
          <w:b/>
          <w:color w:val="000000"/>
          <w:lang w:val="en-US" w:eastAsia="cs-CZ"/>
        </w:rPr>
        <w:t>aterials and M</w:t>
      </w:r>
      <w:r w:rsidRPr="00134E36">
        <w:rPr>
          <w:rFonts w:eastAsia="Times New Roman" w:cs="Times New Roman"/>
          <w:b/>
          <w:color w:val="000000"/>
          <w:lang w:val="en-US" w:eastAsia="cs-CZ"/>
        </w:rPr>
        <w:t>ethods</w:t>
      </w:r>
    </w:p>
    <w:p w14:paraId="3050A0B5" w14:textId="77777777" w:rsidR="005F00FC" w:rsidRPr="00134E36" w:rsidRDefault="005F00FC" w:rsidP="00134E36">
      <w:pPr>
        <w:spacing w:after="0" w:line="240" w:lineRule="auto"/>
        <w:rPr>
          <w:rFonts w:eastAsia="Times New Roman" w:cs="Times New Roman"/>
          <w:b/>
          <w:lang w:val="en-US" w:eastAsia="cs-CZ"/>
        </w:rPr>
      </w:pPr>
    </w:p>
    <w:p w14:paraId="714A6556" w14:textId="77777777" w:rsidR="00C55C37" w:rsidRPr="00134E36" w:rsidRDefault="00C55C37" w:rsidP="00134E36">
      <w:pPr>
        <w:spacing w:after="0" w:line="240" w:lineRule="auto"/>
        <w:rPr>
          <w:rFonts w:eastAsia="Times New Roman" w:cs="Times New Roman"/>
          <w:b/>
          <w:lang w:val="en-US" w:eastAsia="cs-CZ"/>
        </w:rPr>
      </w:pPr>
      <w:r w:rsidRPr="00134E36">
        <w:rPr>
          <w:rFonts w:eastAsia="Times New Roman" w:cs="Times New Roman"/>
          <w:b/>
          <w:lang w:val="en-US" w:eastAsia="cs-CZ"/>
        </w:rPr>
        <w:t>Sampling area and sample collection</w:t>
      </w:r>
    </w:p>
    <w:p w14:paraId="0EA27BC1" w14:textId="77777777" w:rsidR="005F00FC" w:rsidRPr="00134E36" w:rsidRDefault="005F00FC" w:rsidP="00134E36">
      <w:pPr>
        <w:spacing w:after="0" w:line="240" w:lineRule="auto"/>
        <w:rPr>
          <w:rFonts w:eastAsia="Times New Roman" w:cs="Times New Roman"/>
          <w:color w:val="000000"/>
          <w:lang w:val="en-US" w:eastAsia="cs-CZ"/>
        </w:rPr>
      </w:pPr>
    </w:p>
    <w:p w14:paraId="68DD462B" w14:textId="19665B01" w:rsidR="005F00FC" w:rsidRPr="00134E36" w:rsidRDefault="00C55C37" w:rsidP="00134E36">
      <w:pPr>
        <w:spacing w:after="0" w:line="240" w:lineRule="auto"/>
        <w:ind w:firstLine="708"/>
        <w:rPr>
          <w:rFonts w:eastAsia="Times New Roman" w:cs="Times New Roman"/>
          <w:lang w:val="en-US" w:eastAsia="cs-CZ"/>
        </w:rPr>
      </w:pPr>
      <w:r w:rsidRPr="00134E36">
        <w:rPr>
          <w:rFonts w:eastAsia="Times New Roman" w:cs="Times New Roman"/>
          <w:color w:val="000000"/>
          <w:lang w:val="en-US" w:eastAsia="cs-CZ"/>
        </w:rPr>
        <w:t xml:space="preserve">The study sites were located in the highest altitudes of the Bohemian Forest National Park, Czech Republic (49° 2′ 38″ N, 13° 37′ 2″ E), covered by an unmanaged </w:t>
      </w:r>
      <w:r w:rsidR="005F00FC" w:rsidRPr="00134E36">
        <w:rPr>
          <w:rFonts w:eastAsia="Times New Roman" w:cs="Times New Roman"/>
          <w:color w:val="000000"/>
          <w:lang w:val="en-US" w:eastAsia="cs-CZ"/>
        </w:rPr>
        <w:t xml:space="preserve">Norway </w:t>
      </w:r>
      <w:r w:rsidRPr="00134E36">
        <w:rPr>
          <w:rFonts w:eastAsia="Times New Roman" w:cs="Times New Roman"/>
          <w:color w:val="000000"/>
          <w:lang w:val="en-US" w:eastAsia="cs-CZ"/>
        </w:rPr>
        <w:t>spruce (</w:t>
      </w:r>
      <w:proofErr w:type="spellStart"/>
      <w:r w:rsidRPr="00134E36">
        <w:rPr>
          <w:rFonts w:eastAsia="Times New Roman" w:cs="Times New Roman"/>
          <w:i/>
          <w:color w:val="000000"/>
          <w:lang w:val="en-US" w:eastAsia="cs-CZ"/>
        </w:rPr>
        <w:t>Picea</w:t>
      </w:r>
      <w:proofErr w:type="spellEnd"/>
      <w:r w:rsidRPr="00134E36">
        <w:rPr>
          <w:rFonts w:eastAsia="Times New Roman" w:cs="Times New Roman"/>
          <w:i/>
          <w:color w:val="000000"/>
          <w:lang w:val="en-US" w:eastAsia="cs-CZ"/>
        </w:rPr>
        <w:t xml:space="preserve"> </w:t>
      </w:r>
      <w:proofErr w:type="spellStart"/>
      <w:r w:rsidRPr="00134E36">
        <w:rPr>
          <w:rFonts w:eastAsia="Times New Roman" w:cs="Times New Roman"/>
          <w:i/>
          <w:color w:val="000000"/>
          <w:lang w:val="en-US" w:eastAsia="cs-CZ"/>
        </w:rPr>
        <w:t>abies</w:t>
      </w:r>
      <w:proofErr w:type="spellEnd"/>
      <w:r w:rsidRPr="00134E36">
        <w:rPr>
          <w:rFonts w:eastAsia="Times New Roman" w:cs="Times New Roman"/>
          <w:color w:val="000000"/>
          <w:lang w:val="en-US" w:eastAsia="cs-CZ"/>
        </w:rPr>
        <w:t xml:space="preserve">) forest. </w:t>
      </w:r>
      <w:r w:rsidR="005F00FC" w:rsidRPr="00134E36">
        <w:rPr>
          <w:rFonts w:eastAsia="Times New Roman" w:cs="Times New Roman"/>
          <w:lang w:val="en-US" w:eastAsia="cs-CZ"/>
        </w:rPr>
        <w:t>The mean annual temperature was 5 °C, and the mean annual precipitation was 1000 mm. The understory was either missing or composed of grasses (</w:t>
      </w:r>
      <w:proofErr w:type="spellStart"/>
      <w:r w:rsidR="005F00FC" w:rsidRPr="00134E36">
        <w:rPr>
          <w:rFonts w:eastAsia="Times New Roman" w:cs="Times New Roman"/>
          <w:i/>
          <w:lang w:val="en-US" w:eastAsia="cs-CZ"/>
        </w:rPr>
        <w:t>Avenella</w:t>
      </w:r>
      <w:proofErr w:type="spellEnd"/>
      <w:r w:rsidR="005F00FC" w:rsidRPr="00134E36">
        <w:rPr>
          <w:rFonts w:eastAsia="Times New Roman" w:cs="Times New Roman"/>
          <w:lang w:val="en-US" w:eastAsia="cs-CZ"/>
        </w:rPr>
        <w:t xml:space="preserve">, </w:t>
      </w:r>
      <w:proofErr w:type="spellStart"/>
      <w:r w:rsidR="005F00FC" w:rsidRPr="00134E36">
        <w:rPr>
          <w:rFonts w:eastAsia="Times New Roman" w:cs="Times New Roman"/>
          <w:i/>
          <w:lang w:val="en-US" w:eastAsia="cs-CZ"/>
        </w:rPr>
        <w:t>Calamagrostis</w:t>
      </w:r>
      <w:proofErr w:type="spellEnd"/>
      <w:r w:rsidR="005F00FC" w:rsidRPr="00134E36">
        <w:rPr>
          <w:rFonts w:eastAsia="Times New Roman" w:cs="Times New Roman"/>
          <w:lang w:val="en-US" w:eastAsia="cs-CZ"/>
        </w:rPr>
        <w:t>), bilberries (</w:t>
      </w:r>
      <w:proofErr w:type="spellStart"/>
      <w:r w:rsidR="005F00FC" w:rsidRPr="00134E36">
        <w:rPr>
          <w:rFonts w:eastAsia="Times New Roman" w:cs="Times New Roman"/>
          <w:i/>
          <w:lang w:val="en-US" w:eastAsia="cs-CZ"/>
        </w:rPr>
        <w:t>Vaccinium</w:t>
      </w:r>
      <w:proofErr w:type="spellEnd"/>
      <w:r w:rsidR="005F00FC" w:rsidRPr="00134E36">
        <w:rPr>
          <w:rFonts w:eastAsia="Times New Roman" w:cs="Times New Roman"/>
          <w:lang w:val="en-US" w:eastAsia="cs-CZ"/>
        </w:rPr>
        <w:t>), mosses, and ferns. This study used the s</w:t>
      </w:r>
      <w:r w:rsidRPr="00134E36">
        <w:rPr>
          <w:rFonts w:eastAsia="Times New Roman" w:cs="Times New Roman"/>
          <w:color w:val="000000"/>
          <w:lang w:val="en-US" w:eastAsia="cs-CZ"/>
        </w:rPr>
        <w:t>ampl</w:t>
      </w:r>
      <w:r w:rsidR="005F00FC" w:rsidRPr="00134E36">
        <w:rPr>
          <w:rFonts w:eastAsia="Times New Roman" w:cs="Times New Roman"/>
          <w:color w:val="000000"/>
          <w:lang w:val="en-US" w:eastAsia="cs-CZ"/>
        </w:rPr>
        <w:t>es</w:t>
      </w:r>
      <w:r w:rsidRPr="00134E36">
        <w:rPr>
          <w:rFonts w:eastAsia="Times New Roman" w:cs="Times New Roman"/>
          <w:color w:val="000000"/>
          <w:lang w:val="en-US" w:eastAsia="cs-CZ"/>
        </w:rPr>
        <w:t xml:space="preserve"> </w:t>
      </w:r>
      <w:r w:rsidR="005F00FC" w:rsidRPr="00134E36">
        <w:rPr>
          <w:rFonts w:eastAsia="Times New Roman" w:cs="Times New Roman"/>
          <w:color w:val="000000"/>
          <w:lang w:val="en-US" w:eastAsia="cs-CZ"/>
        </w:rPr>
        <w:t>o</w:t>
      </w:r>
      <w:r w:rsidRPr="00134E36">
        <w:rPr>
          <w:rFonts w:eastAsia="Times New Roman" w:cs="Times New Roman"/>
          <w:color w:val="000000"/>
          <w:lang w:val="en-US" w:eastAsia="cs-CZ"/>
        </w:rPr>
        <w:t>f DNA and RNA</w:t>
      </w:r>
      <w:r w:rsidR="005F00FC" w:rsidRPr="00134E36">
        <w:rPr>
          <w:rFonts w:eastAsia="Times New Roman" w:cs="Times New Roman"/>
          <w:color w:val="000000"/>
          <w:lang w:val="en-US" w:eastAsia="cs-CZ"/>
        </w:rPr>
        <w:t xml:space="preserve"> collected </w:t>
      </w:r>
      <w:r w:rsidRPr="00134E36">
        <w:rPr>
          <w:rFonts w:eastAsia="Times New Roman" w:cs="Times New Roman"/>
          <w:color w:val="000000"/>
          <w:lang w:val="en-US" w:eastAsia="cs-CZ"/>
        </w:rPr>
        <w:t xml:space="preserve">in July 2012 and March 2013 </w:t>
      </w:r>
      <w:ins w:id="233" w:author="Adina Howe" w:date="2016-11-08T10:11:00Z">
        <w:r w:rsidR="00342520">
          <w:rPr>
            <w:rFonts w:eastAsia="Times New Roman" w:cs="Times New Roman"/>
            <w:color w:val="000000"/>
            <w:lang w:val="en-US" w:eastAsia="cs-CZ"/>
          </w:rPr>
          <w:t xml:space="preserve">previously </w:t>
        </w:r>
      </w:ins>
      <w:r w:rsidRPr="00134E36">
        <w:rPr>
          <w:rFonts w:eastAsia="Times New Roman" w:cs="Times New Roman"/>
          <w:color w:val="000000"/>
          <w:lang w:val="en-US" w:eastAsia="cs-CZ"/>
        </w:rPr>
        <w:t>described in the study</w:t>
      </w:r>
      <w:r w:rsidR="005F00FC" w:rsidRPr="00134E36">
        <w:rPr>
          <w:rFonts w:eastAsia="Times New Roman" w:cs="Times New Roman"/>
          <w:color w:val="000000"/>
          <w:lang w:val="en-US" w:eastAsia="cs-CZ"/>
        </w:rPr>
        <w:t xml:space="preserve"> of</w:t>
      </w:r>
      <w:r w:rsidRPr="00134E36">
        <w:rPr>
          <w:rFonts w:eastAsia="Times New Roman" w:cs="Times New Roman"/>
          <w:color w:val="000000"/>
          <w:lang w:val="en-US" w:eastAsia="cs-CZ"/>
        </w:rPr>
        <w:t xml:space="preserve"> </w:t>
      </w:r>
      <w:r w:rsidR="005F00FC" w:rsidRPr="00134E36">
        <w:rPr>
          <w:rFonts w:eastAsia="Times New Roman" w:cs="Times New Roman"/>
          <w:color w:val="000000"/>
          <w:lang w:val="en-US" w:eastAsia="cs-CZ"/>
        </w:rPr>
        <w:fldChar w:fldCharType="begin"/>
      </w:r>
      <w:r w:rsidR="00D85BF0" w:rsidRPr="00134E36">
        <w:rPr>
          <w:rFonts w:eastAsia="Times New Roman" w:cs="Times New Roman"/>
          <w:color w:val="000000"/>
          <w:lang w:val="en-US" w:eastAsia="cs-CZ"/>
        </w:rPr>
        <w:instrText xml:space="preserve"> ADDIN EN.CITE &lt;EndNote&gt;&lt;Cite&gt;&lt;Author&gt;Žifčáková&lt;/Author&gt;&lt;Year&gt;2016&lt;/Year&gt;&lt;RecNum&gt;178&lt;/RecNum&gt;&lt;DisplayText&gt;(Žifčáková&lt;style face="italic"&gt; et al.,&lt;/style&gt; 2016)&lt;/DisplayText&gt;&lt;record&gt;&lt;rec-number&gt;178&lt;/rec-number&gt;&lt;foreign-keys&gt;&lt;key app="EN" db-id="2fwwd2tr1tdp99ev202xtztd0f5ff592ded5" timestamp="1451894951"&gt;178&lt;/key&gt;&lt;/foreign-keys&gt;&lt;ref-type name="Journal Article"&gt;17&lt;/ref-type&gt;&lt;contributors&gt;&lt;authors&gt;&lt;author&gt;Žifčáková, Lucia&lt;/author&gt;&lt;author&gt;Větrovský, Tomáš&lt;/author&gt;&lt;author&gt;Howe, Adina&lt;/author&gt;&lt;author&gt;Baldrian, Petr&lt;/author&gt;&lt;/authors&gt;&lt;/contributors&gt;&lt;titles&gt;&lt;title&gt;Microbial activity in forest soil reflects the changes in ecosystem properties between summer and winter&lt;/title&gt;&lt;secondary-title&gt;Environmental Microbiology&lt;/secondary-title&gt;&lt;/titles&gt;&lt;periodical&gt;&lt;full-title&gt;Environmental Microbiology&lt;/full-title&gt;&lt;/periodical&gt;&lt;pages&gt;&lt;style face="normal" font="default" charset="238" size="100%"&gt;288-301&lt;/style&gt;&lt;/pages&gt;&lt;volume&gt;&lt;style face="normal" font="default" charset="238" size="100%"&gt;18&lt;/style&gt;&lt;/volume&gt;&lt;dates&gt;&lt;year&gt;&lt;style face="normal" font="default" charset="238" size="100%"&gt;2016&lt;/style&gt;&lt;/year&gt;&lt;/dates&gt;&lt;isbn&gt;1462-2920&lt;/isbn&gt;&lt;urls&gt;&lt;related-urls&gt;&lt;url&gt;http://dx.doi.org/10.1111/1462-2920.13026&lt;/url&gt;&lt;/related-urls&gt;&lt;/urls&gt;&lt;electronic-resource-num&gt;10.1111/1462-2920.13026&lt;/electronic-resource-num&gt;&lt;/record&gt;&lt;/Cite&gt;&lt;/EndNote&gt;</w:instrText>
      </w:r>
      <w:r w:rsidR="005F00FC" w:rsidRPr="00134E36">
        <w:rPr>
          <w:rFonts w:eastAsia="Times New Roman" w:cs="Times New Roman"/>
          <w:color w:val="000000"/>
          <w:lang w:val="en-US" w:eastAsia="cs-CZ"/>
        </w:rPr>
        <w:fldChar w:fldCharType="separate"/>
      </w:r>
      <w:r w:rsidR="005F00FC" w:rsidRPr="00134E36">
        <w:rPr>
          <w:rFonts w:eastAsia="Times New Roman" w:cs="Times New Roman"/>
          <w:noProof/>
          <w:color w:val="000000"/>
          <w:lang w:val="en-US" w:eastAsia="cs-CZ"/>
        </w:rPr>
        <w:t>(Žifčáková</w:t>
      </w:r>
      <w:r w:rsidR="005F00FC" w:rsidRPr="00134E36">
        <w:rPr>
          <w:rFonts w:eastAsia="Times New Roman" w:cs="Times New Roman"/>
          <w:i/>
          <w:noProof/>
          <w:color w:val="000000"/>
          <w:lang w:val="en-US" w:eastAsia="cs-CZ"/>
        </w:rPr>
        <w:t xml:space="preserve"> et al.,</w:t>
      </w:r>
      <w:r w:rsidR="005F00FC" w:rsidRPr="00134E36">
        <w:rPr>
          <w:rFonts w:eastAsia="Times New Roman" w:cs="Times New Roman"/>
          <w:noProof/>
          <w:color w:val="000000"/>
          <w:lang w:val="en-US" w:eastAsia="cs-CZ"/>
        </w:rPr>
        <w:t xml:space="preserve"> 2016)</w:t>
      </w:r>
      <w:r w:rsidR="005F00FC" w:rsidRPr="00134E36">
        <w:rPr>
          <w:rFonts w:eastAsia="Times New Roman" w:cs="Times New Roman"/>
          <w:color w:val="000000"/>
          <w:lang w:val="en-US" w:eastAsia="cs-CZ"/>
        </w:rPr>
        <w:fldChar w:fldCharType="end"/>
      </w:r>
      <w:r w:rsidRPr="00134E36">
        <w:rPr>
          <w:rFonts w:eastAsia="Times New Roman" w:cs="Times New Roman"/>
          <w:color w:val="000000"/>
          <w:lang w:val="en-US" w:eastAsia="cs-CZ"/>
        </w:rPr>
        <w:t xml:space="preserve">. Briefly, samples were taken from </w:t>
      </w:r>
      <w:r w:rsidR="005F00FC" w:rsidRPr="00134E36">
        <w:rPr>
          <w:rFonts w:eastAsia="Times New Roman" w:cs="Times New Roman"/>
          <w:color w:val="000000"/>
          <w:lang w:val="en-US" w:eastAsia="cs-CZ"/>
        </w:rPr>
        <w:t xml:space="preserve">the </w:t>
      </w:r>
      <w:r w:rsidRPr="00134E36">
        <w:rPr>
          <w:rFonts w:eastAsia="Times New Roman" w:cs="Times New Roman"/>
          <w:color w:val="000000"/>
          <w:lang w:val="en-US" w:eastAsia="cs-CZ"/>
        </w:rPr>
        <w:t xml:space="preserve">litter </w:t>
      </w:r>
      <w:r w:rsidR="005F00FC" w:rsidRPr="00134E36">
        <w:rPr>
          <w:rFonts w:eastAsia="Times New Roman" w:cs="Times New Roman"/>
          <w:color w:val="000000"/>
          <w:lang w:val="en-US" w:eastAsia="cs-CZ"/>
        </w:rPr>
        <w:t>layer</w:t>
      </w:r>
      <w:ins w:id="234" w:author="Adina Howe" w:date="2016-11-08T10:11:00Z">
        <w:r w:rsidR="00342520">
          <w:rPr>
            <w:rFonts w:eastAsia="Times New Roman" w:cs="Times New Roman"/>
            <w:color w:val="000000"/>
            <w:lang w:val="en-US" w:eastAsia="cs-CZ"/>
          </w:rPr>
          <w:t xml:space="preserve"> (L</w:t>
        </w:r>
        <w:proofErr w:type="gramStart"/>
        <w:r w:rsidR="00342520">
          <w:rPr>
            <w:rFonts w:eastAsia="Times New Roman" w:cs="Times New Roman"/>
            <w:color w:val="000000"/>
            <w:lang w:val="en-US" w:eastAsia="cs-CZ"/>
          </w:rPr>
          <w:t xml:space="preserve">) </w:t>
        </w:r>
      </w:ins>
      <w:r w:rsidRPr="00134E36">
        <w:rPr>
          <w:rFonts w:eastAsia="Times New Roman" w:cs="Times New Roman"/>
          <w:color w:val="000000"/>
          <w:lang w:val="en-US" w:eastAsia="cs-CZ"/>
        </w:rPr>
        <w:t xml:space="preserve"> and</w:t>
      </w:r>
      <w:proofErr w:type="gramEnd"/>
      <w:r w:rsidRPr="00134E36">
        <w:rPr>
          <w:rFonts w:eastAsia="Times New Roman" w:cs="Times New Roman"/>
          <w:color w:val="000000"/>
          <w:lang w:val="en-US" w:eastAsia="cs-CZ"/>
        </w:rPr>
        <w:t xml:space="preserve"> </w:t>
      </w:r>
      <w:r w:rsidR="005F00FC" w:rsidRPr="00134E36">
        <w:rPr>
          <w:rFonts w:eastAsia="Times New Roman" w:cs="Times New Roman"/>
          <w:color w:val="000000"/>
          <w:lang w:val="en-US" w:eastAsia="cs-CZ"/>
        </w:rPr>
        <w:t xml:space="preserve">the </w:t>
      </w:r>
      <w:r w:rsidRPr="00134E36">
        <w:rPr>
          <w:rFonts w:eastAsia="Times New Roman" w:cs="Times New Roman"/>
          <w:color w:val="000000"/>
          <w:lang w:val="en-US" w:eastAsia="cs-CZ"/>
        </w:rPr>
        <w:t xml:space="preserve">organic </w:t>
      </w:r>
      <w:r w:rsidR="005F00FC" w:rsidRPr="00134E36">
        <w:rPr>
          <w:rFonts w:eastAsia="Times New Roman" w:cs="Times New Roman"/>
          <w:color w:val="000000"/>
          <w:lang w:val="en-US" w:eastAsia="cs-CZ"/>
        </w:rPr>
        <w:t xml:space="preserve">horizon of </w:t>
      </w:r>
      <w:r w:rsidRPr="00134E36">
        <w:rPr>
          <w:rFonts w:eastAsia="Times New Roman" w:cs="Times New Roman"/>
          <w:color w:val="000000"/>
          <w:lang w:val="en-US" w:eastAsia="cs-CZ"/>
        </w:rPr>
        <w:t>soil</w:t>
      </w:r>
      <w:ins w:id="235" w:author="Adina Howe" w:date="2016-11-08T10:12:00Z">
        <w:r w:rsidR="00342520">
          <w:rPr>
            <w:rFonts w:eastAsia="Times New Roman" w:cs="Times New Roman"/>
            <w:color w:val="000000"/>
            <w:lang w:val="en-US" w:eastAsia="cs-CZ"/>
          </w:rPr>
          <w:t xml:space="preserve"> (S)</w:t>
        </w:r>
      </w:ins>
      <w:r w:rsidRPr="00134E36">
        <w:rPr>
          <w:rFonts w:eastAsia="Times New Roman" w:cs="Times New Roman"/>
          <w:color w:val="000000"/>
          <w:lang w:val="en-US" w:eastAsia="cs-CZ"/>
        </w:rPr>
        <w:t xml:space="preserve">. Material from each of six study sites were pooled separately for each site and horizon. </w:t>
      </w:r>
      <w:r w:rsidR="00C36308" w:rsidRPr="00134E36">
        <w:rPr>
          <w:rFonts w:eastAsia="Times New Roman" w:cs="Times New Roman"/>
          <w:lang w:val="en-US" w:eastAsia="cs-CZ"/>
        </w:rPr>
        <w:t xml:space="preserve">After removal of roots, L material was cut into 0.5 cm pieces and mixed while S material was passed through a 5-mm sterile mesh and mixed. A total of 24 samples were collected (6 sites × two seasons × two horizons). Samples were immediately frozen in liquid nitrogen and stored </w:t>
      </w:r>
      <w:r w:rsidRPr="00134E36">
        <w:rPr>
          <w:rFonts w:eastAsia="Times New Roman" w:cs="Times New Roman"/>
          <w:color w:val="000000"/>
          <w:lang w:val="en-US" w:eastAsia="cs-CZ"/>
        </w:rPr>
        <w:t>at −80 °C until</w:t>
      </w:r>
      <w:r w:rsidR="00C36308" w:rsidRPr="00134E36">
        <w:rPr>
          <w:rFonts w:eastAsia="Times New Roman" w:cs="Times New Roman"/>
          <w:color w:val="000000"/>
          <w:lang w:val="en-US" w:eastAsia="cs-CZ"/>
        </w:rPr>
        <w:t xml:space="preserve"> </w:t>
      </w:r>
      <w:r w:rsidRPr="00134E36">
        <w:rPr>
          <w:rFonts w:eastAsia="Times New Roman" w:cs="Times New Roman"/>
          <w:color w:val="000000"/>
          <w:lang w:val="en-US" w:eastAsia="cs-CZ"/>
        </w:rPr>
        <w:t xml:space="preserve">analysis. </w:t>
      </w:r>
    </w:p>
    <w:p w14:paraId="640189CC" w14:textId="77777777" w:rsidR="005F00FC" w:rsidRPr="00134E36" w:rsidRDefault="005F00FC" w:rsidP="00134E36">
      <w:pPr>
        <w:spacing w:after="0" w:line="240" w:lineRule="auto"/>
        <w:rPr>
          <w:rFonts w:eastAsia="Times New Roman" w:cs="Times New Roman"/>
          <w:lang w:val="en-US" w:eastAsia="cs-CZ"/>
        </w:rPr>
      </w:pPr>
    </w:p>
    <w:p w14:paraId="4C347521" w14:textId="77777777" w:rsidR="00C36308" w:rsidRPr="00134E36" w:rsidRDefault="00C36308" w:rsidP="00134E36">
      <w:pPr>
        <w:spacing w:after="0" w:line="240" w:lineRule="auto"/>
        <w:rPr>
          <w:rFonts w:eastAsia="Times New Roman" w:cs="Times New Roman"/>
          <w:b/>
          <w:lang w:val="en-US" w:eastAsia="cs-CZ"/>
        </w:rPr>
      </w:pPr>
      <w:r w:rsidRPr="00134E36">
        <w:rPr>
          <w:rFonts w:eastAsia="Times New Roman" w:cs="Times New Roman"/>
          <w:b/>
          <w:lang w:val="en-US" w:eastAsia="cs-CZ"/>
        </w:rPr>
        <w:t>Extraction and analysis of environmental RNA and DNA</w:t>
      </w:r>
    </w:p>
    <w:p w14:paraId="198CAA83" w14:textId="77777777" w:rsidR="00C36308" w:rsidRPr="00134E36" w:rsidRDefault="00C36308" w:rsidP="00134E36">
      <w:pPr>
        <w:spacing w:after="0" w:line="240" w:lineRule="auto"/>
        <w:rPr>
          <w:rFonts w:eastAsia="Times New Roman" w:cs="Times New Roman"/>
          <w:b/>
          <w:lang w:val="en-US" w:eastAsia="cs-CZ"/>
        </w:rPr>
      </w:pPr>
    </w:p>
    <w:p w14:paraId="4E5C1650" w14:textId="1EFD7C17" w:rsidR="00C36308" w:rsidRPr="00134E36" w:rsidRDefault="00C36308" w:rsidP="00134E36">
      <w:pPr>
        <w:spacing w:after="0" w:line="240" w:lineRule="auto"/>
        <w:ind w:firstLine="708"/>
        <w:rPr>
          <w:b/>
          <w:lang w:val="en-GB"/>
        </w:rPr>
      </w:pPr>
      <w:r w:rsidRPr="00134E36">
        <w:rPr>
          <w:rFonts w:eastAsia="Times New Roman" w:cs="Times New Roman"/>
          <w:lang w:val="en-US" w:eastAsia="cs-CZ"/>
        </w:rPr>
        <w:t xml:space="preserve">RNA and DNA extraction and the </w:t>
      </w:r>
      <w:proofErr w:type="spellStart"/>
      <w:r w:rsidRPr="00134E36">
        <w:rPr>
          <w:rFonts w:eastAsia="Times New Roman" w:cs="Times New Roman"/>
          <w:lang w:val="en-US" w:eastAsia="cs-CZ"/>
        </w:rPr>
        <w:t>metatranscriptome</w:t>
      </w:r>
      <w:proofErr w:type="spellEnd"/>
      <w:r w:rsidRPr="00134E36">
        <w:rPr>
          <w:rFonts w:eastAsia="Times New Roman" w:cs="Times New Roman"/>
          <w:lang w:val="en-US" w:eastAsia="cs-CZ"/>
        </w:rPr>
        <w:t xml:space="preserve"> sequencing and assembly were described previously by </w:t>
      </w:r>
      <w:r w:rsidRPr="00134E36">
        <w:rPr>
          <w:rFonts w:eastAsia="Times New Roman" w:cs="Times New Roman"/>
          <w:lang w:val="en-US" w:eastAsia="cs-CZ"/>
        </w:rPr>
        <w:fldChar w:fldCharType="begin"/>
      </w:r>
      <w:r w:rsidR="00D85BF0" w:rsidRPr="00134E36">
        <w:rPr>
          <w:rFonts w:eastAsia="Times New Roman" w:cs="Times New Roman"/>
          <w:lang w:val="en-US" w:eastAsia="cs-CZ"/>
        </w:rPr>
        <w:instrText xml:space="preserve"> ADDIN EN.CITE &lt;EndNote&gt;&lt;Cite&gt;&lt;Author&gt;Žifčáková&lt;/Author&gt;&lt;Year&gt;2016&lt;/Year&gt;&lt;RecNum&gt;178&lt;/RecNum&gt;&lt;DisplayText&gt;(Žifčáková&lt;style face="italic"&gt; et al.,&lt;/style&gt; 2016)&lt;/DisplayText&gt;&lt;record&gt;&lt;rec-number&gt;178&lt;/rec-number&gt;&lt;foreign-keys&gt;&lt;key app="EN" db-id="2fwwd2tr1tdp99ev202xtztd0f5ff592ded5" timestamp="1451894951"&gt;178&lt;/key&gt;&lt;/foreign-keys&gt;&lt;ref-type name="Journal Article"&gt;17&lt;/ref-type&gt;&lt;contributors&gt;&lt;authors&gt;&lt;author&gt;Žifčáková, Lucia&lt;/author&gt;&lt;author&gt;Větrovský, Tomáš&lt;/author&gt;&lt;author&gt;Howe, Adina&lt;/author&gt;&lt;author&gt;Baldrian, Petr&lt;/author&gt;&lt;/authors&gt;&lt;/contributors&gt;&lt;titles&gt;&lt;title&gt;Microbial activity in forest soil reflects the changes in ecosystem properties between summer and winter&lt;/title&gt;&lt;secondary-title&gt;Environmental Microbiology&lt;/secondary-title&gt;&lt;/titles&gt;&lt;periodical&gt;&lt;full-title&gt;Environmental Microbiology&lt;/full-title&gt;&lt;/periodical&gt;&lt;pages&gt;&lt;style face="normal" font="default" charset="238" size="100%"&gt;288-301&lt;/style&gt;&lt;/pages&gt;&lt;volume&gt;&lt;style face="normal" font="default" charset="238" size="100%"&gt;18&lt;/style&gt;&lt;/volume&gt;&lt;dates&gt;&lt;year&gt;&lt;style face="normal" font="default" charset="238" size="100%"&gt;2016&lt;/style&gt;&lt;/year&gt;&lt;/dates&gt;&lt;isbn&gt;1462-2920&lt;/isbn&gt;&lt;urls&gt;&lt;related-urls&gt;&lt;url&gt;http://dx.doi.org/10.1111/1462-2920.13026&lt;/url&gt;&lt;/related-urls&gt;&lt;/urls&gt;&lt;electronic-resource-num&gt;10.1111/1462-2920.13026&lt;/electronic-resource-num&gt;&lt;/record&gt;&lt;/Cite&gt;&lt;/EndNote&gt;</w:instrText>
      </w:r>
      <w:r w:rsidRPr="00134E36">
        <w:rPr>
          <w:rFonts w:eastAsia="Times New Roman" w:cs="Times New Roman"/>
          <w:lang w:val="en-US" w:eastAsia="cs-CZ"/>
        </w:rPr>
        <w:fldChar w:fldCharType="separate"/>
      </w:r>
      <w:r w:rsidRPr="00134E36">
        <w:rPr>
          <w:rFonts w:eastAsia="Times New Roman" w:cs="Times New Roman"/>
          <w:noProof/>
          <w:lang w:val="en-US" w:eastAsia="cs-CZ"/>
        </w:rPr>
        <w:t>(Žifčáková</w:t>
      </w:r>
      <w:r w:rsidRPr="00134E36">
        <w:rPr>
          <w:rFonts w:eastAsia="Times New Roman" w:cs="Times New Roman"/>
          <w:i/>
          <w:noProof/>
          <w:lang w:val="en-US" w:eastAsia="cs-CZ"/>
        </w:rPr>
        <w:t xml:space="preserve"> et al.,</w:t>
      </w:r>
      <w:r w:rsidRPr="00134E36">
        <w:rPr>
          <w:rFonts w:eastAsia="Times New Roman" w:cs="Times New Roman"/>
          <w:noProof/>
          <w:lang w:val="en-US" w:eastAsia="cs-CZ"/>
        </w:rPr>
        <w:t xml:space="preserve"> 2016)</w:t>
      </w:r>
      <w:r w:rsidRPr="00134E36">
        <w:rPr>
          <w:rFonts w:eastAsia="Times New Roman" w:cs="Times New Roman"/>
          <w:lang w:val="en-US" w:eastAsia="cs-CZ"/>
        </w:rPr>
        <w:fldChar w:fldCharType="end"/>
      </w:r>
      <w:r w:rsidRPr="00134E36">
        <w:rPr>
          <w:rFonts w:eastAsia="Times New Roman" w:cs="Times New Roman"/>
          <w:lang w:val="en-US" w:eastAsia="cs-CZ"/>
        </w:rPr>
        <w:t>. Briefly,</w:t>
      </w:r>
      <w:r w:rsidRPr="00134E36">
        <w:rPr>
          <w:lang w:val="en-GB"/>
        </w:rPr>
        <w:t xml:space="preserve"> RNA was extracted using the RNA </w:t>
      </w:r>
      <w:proofErr w:type="spellStart"/>
      <w:r w:rsidRPr="00134E36">
        <w:rPr>
          <w:lang w:val="en-GB"/>
        </w:rPr>
        <w:t>PowerSoil</w:t>
      </w:r>
      <w:proofErr w:type="spellEnd"/>
      <w:r w:rsidRPr="00134E36">
        <w:rPr>
          <w:lang w:val="en-GB"/>
        </w:rPr>
        <w:t xml:space="preserve"> Total RNA Isolation Kit (</w:t>
      </w:r>
      <w:proofErr w:type="spellStart"/>
      <w:r w:rsidRPr="00134E36">
        <w:rPr>
          <w:lang w:val="en-GB"/>
        </w:rPr>
        <w:t>MoBio</w:t>
      </w:r>
      <w:proofErr w:type="spellEnd"/>
      <w:r w:rsidRPr="00134E36">
        <w:rPr>
          <w:lang w:val="en-GB"/>
        </w:rPr>
        <w:t xml:space="preserve"> Laboratories) combined with the </w:t>
      </w:r>
      <w:proofErr w:type="spellStart"/>
      <w:r w:rsidRPr="00134E36">
        <w:rPr>
          <w:lang w:val="en-GB"/>
        </w:rPr>
        <w:t>OneStep</w:t>
      </w:r>
      <w:proofErr w:type="spellEnd"/>
      <w:r w:rsidRPr="00134E36">
        <w:rPr>
          <w:lang w:val="en-GB"/>
        </w:rPr>
        <w:t xml:space="preserve"> PCR Inhibitor Removal Kit (</w:t>
      </w:r>
      <w:proofErr w:type="spellStart"/>
      <w:r w:rsidRPr="00134E36">
        <w:rPr>
          <w:lang w:val="en-GB"/>
        </w:rPr>
        <w:t>ZymoResearch</w:t>
      </w:r>
      <w:proofErr w:type="spellEnd"/>
      <w:r w:rsidRPr="00134E36">
        <w:rPr>
          <w:lang w:val="en-GB"/>
        </w:rPr>
        <w:t>) from three 1-g aliquots per sample, pooled, and RNA purified using the RNA Clean &amp; Concentrator Kit (</w:t>
      </w:r>
      <w:proofErr w:type="spellStart"/>
      <w:r w:rsidRPr="00134E36">
        <w:rPr>
          <w:lang w:val="en-GB"/>
        </w:rPr>
        <w:t>ZymoResearch</w:t>
      </w:r>
      <w:proofErr w:type="spellEnd"/>
      <w:r w:rsidRPr="00134E36">
        <w:rPr>
          <w:lang w:val="en-GB"/>
        </w:rPr>
        <w:t>) on a column treated with DNase I (</w:t>
      </w:r>
      <w:proofErr w:type="spellStart"/>
      <w:r w:rsidRPr="00134E36">
        <w:rPr>
          <w:lang w:val="en-GB"/>
        </w:rPr>
        <w:t>Fermentas</w:t>
      </w:r>
      <w:proofErr w:type="spellEnd"/>
      <w:r w:rsidRPr="00134E36">
        <w:rPr>
          <w:lang w:val="en-GB"/>
        </w:rPr>
        <w:t xml:space="preserve">). </w:t>
      </w:r>
      <w:r w:rsidRPr="00134E36">
        <w:rPr>
          <w:rFonts w:eastAsia="Times New Roman"/>
          <w:lang w:val="en-GB"/>
        </w:rPr>
        <w:t xml:space="preserve">Approximately 1 </w:t>
      </w:r>
      <w:proofErr w:type="spellStart"/>
      <w:r w:rsidRPr="00134E36">
        <w:rPr>
          <w:rFonts w:eastAsia="Times New Roman"/>
          <w:lang w:val="en-GB"/>
        </w:rPr>
        <w:t>μg</w:t>
      </w:r>
      <w:proofErr w:type="spellEnd"/>
      <w:r w:rsidRPr="00134E36">
        <w:rPr>
          <w:rFonts w:eastAsia="Times New Roman"/>
          <w:lang w:val="en-GB"/>
        </w:rPr>
        <w:t xml:space="preserve"> of RNA was treated with an equimolar mixture of </w:t>
      </w:r>
      <w:proofErr w:type="spellStart"/>
      <w:r w:rsidRPr="00134E36">
        <w:rPr>
          <w:rFonts w:eastAsia="Times New Roman"/>
          <w:lang w:val="en-GB"/>
        </w:rPr>
        <w:t>RiboZero</w:t>
      </w:r>
      <w:proofErr w:type="spellEnd"/>
      <w:r w:rsidRPr="00134E36">
        <w:rPr>
          <w:rFonts w:eastAsia="Times New Roman"/>
          <w:lang w:val="en-GB"/>
        </w:rPr>
        <w:t xml:space="preserve"> </w:t>
      </w:r>
      <w:proofErr w:type="spellStart"/>
      <w:r w:rsidRPr="00134E36">
        <w:rPr>
          <w:rFonts w:eastAsia="Times New Roman"/>
          <w:lang w:val="en-GB"/>
        </w:rPr>
        <w:t>rRNA</w:t>
      </w:r>
      <w:proofErr w:type="spellEnd"/>
      <w:r w:rsidRPr="00134E36">
        <w:rPr>
          <w:rFonts w:eastAsia="Times New Roman"/>
          <w:lang w:val="en-GB"/>
        </w:rPr>
        <w:t xml:space="preserve"> Removal Kits Human-Mouse-Rat and Bacteria (Epicentre) </w:t>
      </w:r>
      <w:r w:rsidR="00B204E4" w:rsidRPr="00134E36">
        <w:rPr>
          <w:rFonts w:eastAsia="Times New Roman"/>
          <w:lang w:val="en-GB"/>
        </w:rPr>
        <w:t>and a</w:t>
      </w:r>
      <w:r w:rsidRPr="00134E36">
        <w:rPr>
          <w:rFonts w:eastAsia="Times New Roman"/>
          <w:lang w:val="en-GB"/>
        </w:rPr>
        <w:t xml:space="preserve"> total of 50 ng of treated RNA served as the input for the </w:t>
      </w:r>
      <w:proofErr w:type="spellStart"/>
      <w:r w:rsidRPr="00134E36">
        <w:rPr>
          <w:rFonts w:eastAsia="Times New Roman"/>
          <w:lang w:val="en-GB"/>
        </w:rPr>
        <w:t>ScriptSeq</w:t>
      </w:r>
      <w:proofErr w:type="spellEnd"/>
      <w:r w:rsidRPr="00134E36">
        <w:rPr>
          <w:rFonts w:eastAsia="Times New Roman"/>
          <w:lang w:val="en-GB"/>
        </w:rPr>
        <w:t xml:space="preserve"> v2 RNA-</w:t>
      </w:r>
      <w:proofErr w:type="spellStart"/>
      <w:r w:rsidRPr="00134E36">
        <w:rPr>
          <w:rFonts w:eastAsia="Times New Roman"/>
          <w:lang w:val="en-GB"/>
        </w:rPr>
        <w:t>Seq</w:t>
      </w:r>
      <w:proofErr w:type="spellEnd"/>
      <w:r w:rsidRPr="00134E36">
        <w:rPr>
          <w:rFonts w:eastAsia="Times New Roman"/>
          <w:lang w:val="en-GB"/>
        </w:rPr>
        <w:t xml:space="preserve"> Library Preparation Kit (Epicentre)</w:t>
      </w:r>
      <w:r w:rsidR="00B204E4" w:rsidRPr="00134E36">
        <w:rPr>
          <w:rFonts w:eastAsia="Times New Roman"/>
          <w:lang w:val="en-GB"/>
        </w:rPr>
        <w:t xml:space="preserve"> that was used for library construction</w:t>
      </w:r>
      <w:r w:rsidRPr="00134E36">
        <w:rPr>
          <w:rFonts w:eastAsia="Times New Roman"/>
          <w:lang w:val="en-GB"/>
        </w:rPr>
        <w:t xml:space="preserve">. </w:t>
      </w:r>
      <w:r w:rsidRPr="00134E36">
        <w:rPr>
          <w:lang w:val="en-GB"/>
        </w:rPr>
        <w:t xml:space="preserve">Total DNA was extracted in triplicate from all samples using a modified Miller method </w:t>
      </w:r>
      <w:r w:rsidR="00B204E4" w:rsidRPr="00134E36">
        <w:rPr>
          <w:lang w:val="en-GB"/>
        </w:rPr>
        <w:fldChar w:fldCharType="begin">
          <w:fldData xml:space="preserve">PEVuZE5vdGU+PENpdGU+PEF1dGhvcj5TYWdvdmEtTWFyZWNrb3ZhPC9BdXRob3I+PFllYXI+MjAw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=
</w:fldData>
        </w:fldChar>
      </w:r>
      <w:r w:rsidR="00F16379" w:rsidRPr="00134E36">
        <w:rPr>
          <w:lang w:val="en-GB"/>
        </w:rPr>
        <w:instrText xml:space="preserve"> ADDIN EN.CITE </w:instrText>
      </w:r>
      <w:r w:rsidR="00F16379" w:rsidRPr="00134E36">
        <w:rPr>
          <w:lang w:val="en-GB"/>
        </w:rPr>
        <w:fldChar w:fldCharType="begin">
          <w:fldData xml:space="preserve">PEVuZE5vdGU+PENpdGU+PEF1dGhvcj5TYWdvdmEtTWFyZWNrb3ZhPC9BdXRob3I+PFllYXI+MjAw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=
</w:fldData>
        </w:fldChar>
      </w:r>
      <w:r w:rsidR="00F16379" w:rsidRPr="00134E36">
        <w:rPr>
          <w:lang w:val="en-GB"/>
        </w:rPr>
        <w:instrText xml:space="preserve"> ADDIN EN.CITE.DATA </w:instrText>
      </w:r>
      <w:r w:rsidR="00F16379" w:rsidRPr="00134E36">
        <w:rPr>
          <w:lang w:val="en-GB"/>
        </w:rPr>
      </w:r>
      <w:r w:rsidR="00F16379" w:rsidRPr="00134E36">
        <w:rPr>
          <w:lang w:val="en-GB"/>
        </w:rPr>
        <w:fldChar w:fldCharType="end"/>
      </w:r>
      <w:r w:rsidR="00B204E4" w:rsidRPr="00134E36">
        <w:rPr>
          <w:lang w:val="en-GB"/>
        </w:rPr>
      </w:r>
      <w:r w:rsidR="00B204E4" w:rsidRPr="00134E36">
        <w:rPr>
          <w:lang w:val="en-GB"/>
        </w:rPr>
        <w:fldChar w:fldCharType="separate"/>
      </w:r>
      <w:r w:rsidR="00B204E4" w:rsidRPr="00134E36">
        <w:rPr>
          <w:noProof/>
          <w:lang w:val="en-GB"/>
        </w:rPr>
        <w:t>(Sagova-Mareckova</w:t>
      </w:r>
      <w:r w:rsidR="00B204E4" w:rsidRPr="00134E36">
        <w:rPr>
          <w:i/>
          <w:noProof/>
          <w:lang w:val="en-GB"/>
        </w:rPr>
        <w:t xml:space="preserve"> et al.,</w:t>
      </w:r>
      <w:r w:rsidR="00B204E4" w:rsidRPr="00134E36">
        <w:rPr>
          <w:noProof/>
          <w:lang w:val="en-GB"/>
        </w:rPr>
        <w:t xml:space="preserve"> 2008)</w:t>
      </w:r>
      <w:r w:rsidR="00B204E4" w:rsidRPr="00134E36">
        <w:rPr>
          <w:lang w:val="en-GB"/>
        </w:rPr>
        <w:fldChar w:fldCharType="end"/>
      </w:r>
      <w:r w:rsidRPr="00134E36">
        <w:rPr>
          <w:lang w:val="en-GB"/>
        </w:rPr>
        <w:t xml:space="preserve"> and cleaned with a </w:t>
      </w:r>
      <w:proofErr w:type="spellStart"/>
      <w:r w:rsidRPr="00134E36">
        <w:rPr>
          <w:lang w:val="en-GB"/>
        </w:rPr>
        <w:t>Genecl</w:t>
      </w:r>
      <w:r w:rsidR="00B204E4" w:rsidRPr="00134E36">
        <w:rPr>
          <w:lang w:val="en-GB"/>
        </w:rPr>
        <w:t>ean</w:t>
      </w:r>
      <w:proofErr w:type="spellEnd"/>
      <w:r w:rsidR="00B204E4" w:rsidRPr="00134E36">
        <w:rPr>
          <w:lang w:val="en-GB"/>
        </w:rPr>
        <w:t xml:space="preserve"> Turbo Kit (MP </w:t>
      </w:r>
      <w:proofErr w:type="spellStart"/>
      <w:r w:rsidR="00B204E4" w:rsidRPr="00134E36">
        <w:rPr>
          <w:lang w:val="en-GB"/>
        </w:rPr>
        <w:t>Biomedicals</w:t>
      </w:r>
      <w:proofErr w:type="spellEnd"/>
      <w:r w:rsidR="00B204E4" w:rsidRPr="00134E36">
        <w:rPr>
          <w:lang w:val="en-GB"/>
        </w:rPr>
        <w:t>).</w:t>
      </w:r>
      <w:r w:rsidR="00133B4F" w:rsidRPr="00134E36">
        <w:rPr>
          <w:lang w:val="en-GB"/>
        </w:rPr>
        <w:t xml:space="preserve"> DNA samples were fragmented to reach the mean fragment lengths around 400 bp and libraries were prepared using </w:t>
      </w:r>
      <w:proofErr w:type="spellStart"/>
      <w:r w:rsidR="00133B4F" w:rsidRPr="00134E36">
        <w:rPr>
          <w:lang w:val="en-GB"/>
        </w:rPr>
        <w:t>TruSeq</w:t>
      </w:r>
      <w:proofErr w:type="spellEnd"/>
      <w:r w:rsidR="00133B4F" w:rsidRPr="00134E36">
        <w:rPr>
          <w:lang w:val="en-GB"/>
        </w:rPr>
        <w:t xml:space="preserve"> PCR Free Kit (Illumina). </w:t>
      </w:r>
      <w:proofErr w:type="spellStart"/>
      <w:r w:rsidR="00133B4F" w:rsidRPr="00134E36">
        <w:rPr>
          <w:lang w:val="en-GB"/>
        </w:rPr>
        <w:t>Metatranscriptome</w:t>
      </w:r>
      <w:proofErr w:type="spellEnd"/>
      <w:r w:rsidR="00133B4F" w:rsidRPr="00134E36">
        <w:rPr>
          <w:lang w:val="en-GB"/>
        </w:rPr>
        <w:t xml:space="preserve"> and metagenome l</w:t>
      </w:r>
      <w:r w:rsidR="00133B4F" w:rsidRPr="00134E36">
        <w:rPr>
          <w:rFonts w:eastAsia="Times New Roman"/>
          <w:lang w:val="en-GB"/>
        </w:rPr>
        <w:t>ibraries were sequenced on an Illumina HiSeq2000 to generate 150-base paired-end reads.</w:t>
      </w:r>
    </w:p>
    <w:p w14:paraId="5E9A0AC2" w14:textId="069CCE72" w:rsidR="00B204E4" w:rsidRPr="00134E36" w:rsidRDefault="00133B4F" w:rsidP="00134E36">
      <w:pPr>
        <w:spacing w:after="0" w:line="240" w:lineRule="auto"/>
        <w:ind w:firstLine="708"/>
        <w:rPr>
          <w:lang w:val="en-GB"/>
        </w:rPr>
      </w:pPr>
      <w:r w:rsidRPr="00134E36">
        <w:rPr>
          <w:lang w:val="en-GB"/>
        </w:rPr>
        <w:t xml:space="preserve">Metagenome reads were processed in the same way as originally described for the </w:t>
      </w:r>
      <w:proofErr w:type="spellStart"/>
      <w:r w:rsidRPr="00134E36">
        <w:rPr>
          <w:lang w:val="en-GB"/>
        </w:rPr>
        <w:t>metatranscriptome</w:t>
      </w:r>
      <w:proofErr w:type="spellEnd"/>
      <w:r w:rsidRPr="00134E36">
        <w:rPr>
          <w:lang w:val="en-GB"/>
        </w:rPr>
        <w:t xml:space="preserve"> </w:t>
      </w:r>
      <w:r w:rsidRPr="00134E36">
        <w:rPr>
          <w:lang w:val="en-GB"/>
        </w:rPr>
        <w:fldChar w:fldCharType="begin"/>
      </w:r>
      <w:r w:rsidR="00D85BF0" w:rsidRPr="00134E36">
        <w:rPr>
          <w:lang w:val="en-GB"/>
        </w:rPr>
        <w:instrText xml:space="preserve"> ADDIN EN.CITE &lt;EndNote&gt;&lt;Cite&gt;&lt;Author&gt;Žifčáková&lt;/Author&gt;&lt;Year&gt;2016&lt;/Year&gt;&lt;RecNum&gt;178&lt;/RecNum&gt;&lt;DisplayText&gt;(Žifčáková&lt;style face="italic"&gt; et al.,&lt;/style&gt; 2016)&lt;/DisplayText&gt;&lt;record&gt;&lt;rec-number&gt;178&lt;/rec-number&gt;&lt;foreign-keys&gt;&lt;key app="EN" db-id="2fwwd2tr1tdp99ev202xtztd0f5ff592ded5" timestamp="1451894951"&gt;178&lt;/key&gt;&lt;/foreign-keys&gt;&lt;ref-type name="Journal Article"&gt;17&lt;/ref-type&gt;&lt;contributors&gt;&lt;authors&gt;&lt;author&gt;Žifčáková, Lucia&lt;/author&gt;&lt;author&gt;Větrovský, Tomáš&lt;/author&gt;&lt;author&gt;Howe, Adina&lt;/author&gt;&lt;author&gt;Baldrian, Petr&lt;/author&gt;&lt;/authors&gt;&lt;/contributors&gt;&lt;titles&gt;&lt;title&gt;Microbial activity in forest soil reflects the changes in ecosystem properties between summer and winter&lt;/title&gt;&lt;secondary-title&gt;Environmental Microbiology&lt;/secondary-title&gt;&lt;/titles&gt;&lt;periodical&gt;&lt;full-title&gt;Environmental Microbiology&lt;/full-title&gt;&lt;/periodical&gt;&lt;pages&gt;&lt;style face="normal" font="default" charset="238" size="100%"&gt;288-301&lt;/style&gt;&lt;/pages&gt;&lt;volume&gt;&lt;style face="normal" font="default" charset="238" size="100%"&gt;18&lt;/style&gt;&lt;/volume&gt;&lt;dates&gt;&lt;year&gt;&lt;style face="normal" font="default" charset="238" size="100%"&gt;2016&lt;/style&gt;&lt;/year&gt;&lt;/dates&gt;&lt;isbn&gt;1462-2920&lt;/isbn&gt;&lt;urls&gt;&lt;related-urls&gt;&lt;url&gt;http://dx.doi.org/10.1111/1462-2920.13026&lt;/url&gt;&lt;/related-urls&gt;&lt;/urls&gt;&lt;electronic-resource-num&gt;10.1111/1462-2920.13026&lt;/electronic-resource-num&gt;&lt;/record&gt;&lt;/Cite&gt;&lt;/EndNote&gt;</w:instrText>
      </w:r>
      <w:r w:rsidRPr="00134E36">
        <w:rPr>
          <w:lang w:val="en-GB"/>
        </w:rPr>
        <w:fldChar w:fldCharType="separate"/>
      </w:r>
      <w:r w:rsidRPr="00134E36">
        <w:rPr>
          <w:noProof/>
          <w:lang w:val="en-GB"/>
        </w:rPr>
        <w:t>(Žifčáková</w:t>
      </w:r>
      <w:r w:rsidRPr="00134E36">
        <w:rPr>
          <w:i/>
          <w:noProof/>
          <w:lang w:val="en-GB"/>
        </w:rPr>
        <w:t xml:space="preserve"> et al.,</w:t>
      </w:r>
      <w:r w:rsidRPr="00134E36">
        <w:rPr>
          <w:noProof/>
          <w:lang w:val="en-GB"/>
        </w:rPr>
        <w:t xml:space="preserve"> 2016)</w:t>
      </w:r>
      <w:r w:rsidRPr="00134E36">
        <w:rPr>
          <w:lang w:val="en-GB"/>
        </w:rPr>
        <w:fldChar w:fldCharType="end"/>
      </w:r>
      <w:r w:rsidRPr="00134E36">
        <w:rPr>
          <w:lang w:val="en-GB"/>
        </w:rPr>
        <w:t>. The reads were quality trimmed by removing adapters with </w:t>
      </w:r>
      <w:proofErr w:type="spellStart"/>
      <w:r w:rsidRPr="00134E36">
        <w:rPr>
          <w:lang w:val="en-GB"/>
        </w:rPr>
        <w:t>Trimmomatic</w:t>
      </w:r>
      <w:proofErr w:type="spellEnd"/>
      <w:r w:rsidRPr="00134E36">
        <w:rPr>
          <w:lang w:val="en-GB"/>
        </w:rPr>
        <w:t xml:space="preserve"> (v 0.27) using Illumina TruSeq2-PE adapters with a seed mismatch threshold, palindrome clip threshold, and simple clip threshold set at 2, 30, and 10, respectively </w:t>
      </w:r>
      <w:r w:rsidRPr="00134E36">
        <w:rPr>
          <w:lang w:val="en-GB"/>
        </w:rPr>
        <w:fldChar w:fldCharType="begin"/>
      </w:r>
      <w:r w:rsidRPr="00134E36">
        <w:rPr>
          <w:lang w:val="en-GB"/>
        </w:rPr>
        <w:instrText xml:space="preserve"> ADDIN EN.CITE &lt;EndNote&gt;&lt;Cite&gt;&lt;Author&gt;Bolger&lt;/Author&gt;&lt;Year&gt;2014&lt;/Year&gt;&lt;RecNum&gt;6&lt;/RecNum&gt;&lt;DisplayText&gt;(Bolger&lt;style face="italic"&gt; et al.,&lt;/style&gt; 2014)&lt;/DisplayText&gt;&lt;record&gt;&lt;rec-number&gt;6&lt;/rec-number&gt;&lt;foreign-keys&gt;&lt;key app="EN" db-id="w0zwaeefsfe2s6etd5sxf52oztwafesfv2w9" timestamp="1472126614"&gt;6&lt;/key&gt;&lt;/foreign-keys&gt;&lt;ref-type name="Journal Article"&gt;17&lt;/ref-type&gt;&lt;contributors&gt;&lt;authors&gt;&lt;author&gt;Bolger, Anthony M.&lt;/author&gt;&lt;author&gt;Lohse, Marc&lt;/author&gt;&lt;author&gt;Usadel, Bjoern&lt;/author&gt;&lt;/authors&gt;&lt;/contributors&gt;&lt;titles&gt;&lt;title&gt;Trimmomatic: a flexible trimmer for Illumina sequence data&lt;/title&gt;&lt;secondary-title&gt;Bioinformatics (Oxford, England)&lt;/secondary-title&gt;&lt;alt-title&gt;Bioinformatics&lt;/alt-title&gt;&lt;/titles&gt;&lt;periodical&gt;&lt;full-title&gt;Bioinformatics (Oxford, England)&lt;/full-title&gt;&lt;abbr-1&gt;Bioinformatics&lt;/abbr-1&gt;&lt;/periodical&gt;&lt;alt-periodical&gt;&lt;full-title&gt;Bioinformatics (Oxford, England)&lt;/full-title&gt;&lt;abbr-1&gt;Bioinformatics&lt;/abbr-1&gt;&lt;/alt-periodical&gt;&lt;pages&gt;btu170&lt;/pages&gt;&lt;dates&gt;&lt;year&gt;2014&lt;/year&gt;&lt;/dates&gt;&lt;publisher&gt;Oxford Univ Press&lt;/publisher&gt;&lt;urls&gt;&lt;related-urls&gt;&lt;url&gt;http://bioinformatics.oxfordjournals.org/content/early/2014/04/12/bioinformatics.btu170.short&lt;/url&gt;&lt;/related-urls&gt;&lt;pdf-urls&gt;&lt;url&gt;file://localhost/Users/adina/Documents/Papers2/Articles/2014/Bolger/Bioinformatics%202014%20Bolger.pdf&lt;/url&gt;&lt;/pdf-urls&gt;&lt;/urls&gt;&lt;electronic-resource-num&gt;papers2://publication/uuid/6AE55807-C7ED-4566-8484-225064289C50&lt;/electronic-resource-num&gt;&lt;/record&gt;&lt;/Cite&gt;&lt;/EndNote&gt;</w:instrText>
      </w:r>
      <w:r w:rsidRPr="00134E36">
        <w:rPr>
          <w:lang w:val="en-GB"/>
        </w:rPr>
        <w:fldChar w:fldCharType="separate"/>
      </w:r>
      <w:r w:rsidRPr="00134E36">
        <w:rPr>
          <w:noProof/>
          <w:lang w:val="en-GB"/>
        </w:rPr>
        <w:t>(Bolger</w:t>
      </w:r>
      <w:r w:rsidRPr="00134E36">
        <w:rPr>
          <w:i/>
          <w:noProof/>
          <w:lang w:val="en-GB"/>
        </w:rPr>
        <w:t xml:space="preserve"> et al.,</w:t>
      </w:r>
      <w:r w:rsidRPr="00134E36">
        <w:rPr>
          <w:noProof/>
          <w:lang w:val="en-GB"/>
        </w:rPr>
        <w:t xml:space="preserve"> 2014)</w:t>
      </w:r>
      <w:r w:rsidRPr="00134E36">
        <w:rPr>
          <w:lang w:val="en-GB"/>
        </w:rPr>
        <w:fldChar w:fldCharType="end"/>
      </w:r>
      <w:r w:rsidRPr="00134E36">
        <w:rPr>
          <w:lang w:val="en-GB"/>
        </w:rPr>
        <w:t xml:space="preserve">. Furthermore, sequencing reads were filtered by base call quality using the FASTX-Toolkit (http://hannonlab.cshl.edu/fastx_toolkit/index.html), specifically </w:t>
      </w:r>
      <w:proofErr w:type="spellStart"/>
      <w:r w:rsidRPr="00134E36">
        <w:rPr>
          <w:lang w:val="en-GB"/>
        </w:rPr>
        <w:t>fastq_quality_filter</w:t>
      </w:r>
      <w:proofErr w:type="spellEnd"/>
      <w:r w:rsidRPr="00134E36">
        <w:rPr>
          <w:lang w:val="en-GB"/>
        </w:rPr>
        <w:t xml:space="preserve">, with the following parameters:  -Q33 -q 30 -p 50. Resulting sequences were normalised using methods previously described in </w:t>
      </w:r>
      <w:r w:rsidRPr="00134E36">
        <w:rPr>
          <w:lang w:val="en-GB"/>
        </w:rPr>
        <w:fldChar w:fldCharType="begin">
          <w:fldData xml:space="preserve">PEVuZE5vdGU+PENpdGU+PEF1dGhvcj5Ib3dlPC9BdXRob3I+PFllYXI+MjAxNDwvWWVhcj48UmVj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</w:fldData>
        </w:fldChar>
      </w:r>
      <w:r w:rsidRPr="00134E36">
        <w:rPr>
          <w:lang w:val="en-GB"/>
        </w:rPr>
        <w:instrText xml:space="preserve"> ADDIN EN.CITE </w:instrText>
      </w:r>
      <w:r w:rsidRPr="00134E36">
        <w:rPr>
          <w:lang w:val="en-GB"/>
        </w:rPr>
        <w:fldChar w:fldCharType="begin">
          <w:fldData xml:space="preserve">PEVuZE5vdGU+PENpdGU+PEF1dGhvcj5Ib3dlPC9BdXRob3I+PFllYXI+MjAxNDwvWWVhcj48UmVj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</w:fldData>
        </w:fldChar>
      </w:r>
      <w:r w:rsidRPr="00134E36">
        <w:rPr>
          <w:lang w:val="en-GB"/>
        </w:rPr>
        <w:instrText xml:space="preserve"> ADDIN EN.CITE.DATA </w:instrText>
      </w:r>
      <w:r w:rsidRPr="00134E36">
        <w:rPr>
          <w:lang w:val="en-GB"/>
        </w:rPr>
      </w:r>
      <w:r w:rsidRPr="00134E36">
        <w:rPr>
          <w:lang w:val="en-GB"/>
        </w:rPr>
        <w:fldChar w:fldCharType="end"/>
      </w:r>
      <w:r w:rsidRPr="00134E36">
        <w:rPr>
          <w:lang w:val="en-GB"/>
        </w:rPr>
      </w:r>
      <w:r w:rsidRPr="00134E36">
        <w:rPr>
          <w:lang w:val="en-GB"/>
        </w:rPr>
        <w:fldChar w:fldCharType="separate"/>
      </w:r>
      <w:r w:rsidRPr="00134E36">
        <w:rPr>
          <w:noProof/>
          <w:lang w:val="en-GB"/>
        </w:rPr>
        <w:t>(Howe</w:t>
      </w:r>
      <w:r w:rsidRPr="00134E36">
        <w:rPr>
          <w:i/>
          <w:noProof/>
          <w:lang w:val="en-GB"/>
        </w:rPr>
        <w:t xml:space="preserve"> et al.,</w:t>
      </w:r>
      <w:r w:rsidRPr="00134E36">
        <w:rPr>
          <w:noProof/>
          <w:lang w:val="en-GB"/>
        </w:rPr>
        <w:t xml:space="preserve"> 2014; Pell</w:t>
      </w:r>
      <w:r w:rsidRPr="00134E36">
        <w:rPr>
          <w:i/>
          <w:noProof/>
          <w:lang w:val="en-GB"/>
        </w:rPr>
        <w:t xml:space="preserve"> et al.,</w:t>
      </w:r>
      <w:r w:rsidRPr="00134E36">
        <w:rPr>
          <w:noProof/>
          <w:lang w:val="en-GB"/>
        </w:rPr>
        <w:t xml:space="preserve"> 2012)</w:t>
      </w:r>
      <w:r w:rsidRPr="00134E36">
        <w:rPr>
          <w:lang w:val="en-GB"/>
        </w:rPr>
        <w:fldChar w:fldCharType="end"/>
      </w:r>
      <w:r w:rsidRPr="00134E36">
        <w:rPr>
          <w:lang w:val="en-GB"/>
        </w:rPr>
        <w:t xml:space="preserve"> and Khmer (v 0.7.1) and command normalise-by-median.py with the following parameters:  -k 20 -C 20 -N 4 -x 50e9. Next, errors were trimmed by removing low abundance fragments of high coverage reads with Khmer and command filter-abund.py -V. The paired-end assembly of the remaining reads was performed with the Velvet assembler (v 1.2.10,  -</w:t>
      </w:r>
      <w:proofErr w:type="spellStart"/>
      <w:r w:rsidRPr="00134E36">
        <w:rPr>
          <w:lang w:val="en-GB"/>
        </w:rPr>
        <w:t>exp_cov</w:t>
      </w:r>
      <w:proofErr w:type="spellEnd"/>
      <w:r w:rsidRPr="00134E36">
        <w:rPr>
          <w:lang w:val="en-GB"/>
        </w:rPr>
        <w:t xml:space="preserve"> auto -</w:t>
      </w:r>
      <w:proofErr w:type="spellStart"/>
      <w:r w:rsidRPr="00134E36">
        <w:rPr>
          <w:lang w:val="en-GB"/>
        </w:rPr>
        <w:t>cov_cutoff</w:t>
      </w:r>
      <w:proofErr w:type="spellEnd"/>
      <w:r w:rsidRPr="00134E36">
        <w:rPr>
          <w:lang w:val="en-GB"/>
        </w:rPr>
        <w:t xml:space="preserve"> auto -scaffolding no </w:t>
      </w:r>
      <w:r w:rsidRPr="00134E36">
        <w:rPr>
          <w:lang w:val="en-GB"/>
        </w:rPr>
        <w:fldChar w:fldCharType="begin"/>
      </w:r>
      <w:r w:rsidRPr="00134E36">
        <w:rPr>
          <w:lang w:val="en-GB"/>
        </w:rPr>
        <w:instrText xml:space="preserve"> ADDIN EN.CITE &lt;EndNote&gt;&lt;Cite&gt;&lt;Author&gt;Zerbino&lt;/Author&gt;&lt;Year&gt;2008&lt;/Year&gt;&lt;RecNum&gt;9&lt;/RecNum&gt;&lt;DisplayText&gt;(Zerbino and Birney 2008)&lt;/DisplayText&gt;&lt;record&gt;&lt;rec-number&gt;9&lt;/rec-number&gt;&lt;foreign-keys&gt;&lt;key app="EN" db-id="w0zwaeefsfe2s6etd5sxf52oztwafesfv2w9" timestamp="1472126670"&gt;9&lt;/key&gt;&lt;/foreign-keys&gt;&lt;ref-type name="Journal Article"&gt;17&lt;/ref-type&gt;&lt;contributors&gt;&lt;authors&gt;&lt;author&gt;Zerbino, Daniel R.&lt;/author&gt;&lt;author&gt;Birney, Ewan&lt;/author&gt;&lt;/authors&gt;&lt;/contributors&gt;&lt;auth-address&gt;EMBL-European Bioinformatics Institute, Wellcome Trust Genome Campus, Hinxton, Cambridge CB10 1SD, United Kingdom.&lt;/auth-address&gt;&lt;titles&gt;&lt;title&gt;Velvet: algorithms for de novo short read assembly using de Bruijn graphs&lt;/title&gt;&lt;secondary-title&gt;Genome Research&lt;/secondary-title&gt;&lt;alt-title&gt;Genome Res&lt;/alt-title&gt;&lt;/titles&gt;&lt;periodical&gt;&lt;full-title&gt;Genome Research&lt;/full-title&gt;&lt;abbr-1&gt;Genome Res&lt;/abbr-1&gt;&lt;/periodical&gt;&lt;alt-periodical&gt;&lt;full-title&gt;Genome Research&lt;/full-title&gt;&lt;abbr-1&gt;Genome Res&lt;/abbr-1&gt;&lt;/alt-periodical&gt;&lt;pages&gt;821-829&lt;/pages&gt;&lt;volume&gt;18&lt;/volume&gt;&lt;number&gt;5&lt;/number&gt;&lt;dates&gt;&lt;year&gt;2008&lt;/year&gt;&lt;/dates&gt;&lt;publisher&gt;Cold Spring Harbor Lab&lt;/publisher&gt;&lt;work-type&gt;10.1101/gr.074492.107&lt;/work-type&gt;&lt;urls&gt;&lt;pdf-urls&gt;&lt;url&gt;file://localhost/Users/adina/Documents/Papers2/Articles/2008/Zerbino/Genome%20Res%202008%20Zerbino.pdf&lt;/url&gt;&lt;/pdf-urls&gt;&lt;/urls&gt;&lt;electronic-resource-num&gt;papers2://publication/doi/10.1101/gr.074492.107&lt;/electronic-resource-num&gt;&lt;/record&gt;&lt;/Cite&gt;&lt;/EndNote&gt;</w:instrText>
      </w:r>
      <w:r w:rsidRPr="00134E36">
        <w:rPr>
          <w:lang w:val="en-GB"/>
        </w:rPr>
        <w:fldChar w:fldCharType="separate"/>
      </w:r>
      <w:r w:rsidRPr="00134E36">
        <w:rPr>
          <w:noProof/>
          <w:lang w:val="en-GB"/>
        </w:rPr>
        <w:t>(Zerbino and Birney 2008)</w:t>
      </w:r>
      <w:r w:rsidRPr="00134E36">
        <w:rPr>
          <w:lang w:val="en-GB"/>
        </w:rPr>
        <w:fldChar w:fldCharType="end"/>
      </w:r>
      <w:r w:rsidRPr="00134E36">
        <w:rPr>
          <w:lang w:val="en-GB"/>
        </w:rPr>
        <w:t xml:space="preserve">) using odd k-mer lengths ranging from 33 to 63. Resulting assembled </w:t>
      </w:r>
      <w:proofErr w:type="spellStart"/>
      <w:r w:rsidRPr="00134E36">
        <w:rPr>
          <w:lang w:val="en-GB"/>
        </w:rPr>
        <w:t>contigs</w:t>
      </w:r>
      <w:proofErr w:type="spellEnd"/>
      <w:r w:rsidRPr="00134E36">
        <w:rPr>
          <w:lang w:val="en-GB"/>
        </w:rPr>
        <w:t xml:space="preserve"> were merged using CD-HIT v4.6 </w:t>
      </w:r>
      <w:r w:rsidRPr="00134E36">
        <w:rPr>
          <w:lang w:val="en-GB"/>
        </w:rPr>
        <w:fldChar w:fldCharType="begin">
          <w:fldData xml:space="preserve">PEVuZE5vdGU+PENpdGU+PEF1dGhvcj5GdTwvQXV0aG9yPjxZZWFyPjIwMTI8L1llYXI+PFJlY051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</w:fldData>
        </w:fldChar>
      </w:r>
      <w:r w:rsidR="00F16379" w:rsidRPr="00134E36">
        <w:rPr>
          <w:lang w:val="en-GB"/>
        </w:rPr>
        <w:instrText xml:space="preserve"> ADDIN EN.CITE </w:instrText>
      </w:r>
      <w:r w:rsidR="00F16379" w:rsidRPr="00134E36">
        <w:rPr>
          <w:lang w:val="en-GB"/>
        </w:rPr>
        <w:fldChar w:fldCharType="begin">
          <w:fldData xml:space="preserve">PEVuZE5vdGU+PENpdGU+PEF1dGhvcj5GdTwvQXV0aG9yPjxZZWFyPjIwMTI8L1llYXI+PFJlY051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</w:fldData>
        </w:fldChar>
      </w:r>
      <w:r w:rsidR="00F16379" w:rsidRPr="00134E36">
        <w:rPr>
          <w:lang w:val="en-GB"/>
        </w:rPr>
        <w:instrText xml:space="preserve"> ADDIN EN.CITE.DATA </w:instrText>
      </w:r>
      <w:r w:rsidR="00F16379" w:rsidRPr="00134E36">
        <w:rPr>
          <w:lang w:val="en-GB"/>
        </w:rPr>
      </w:r>
      <w:r w:rsidR="00F16379" w:rsidRPr="00134E36">
        <w:rPr>
          <w:lang w:val="en-GB"/>
        </w:rPr>
        <w:fldChar w:fldCharType="end"/>
      </w:r>
      <w:r w:rsidRPr="00134E36">
        <w:rPr>
          <w:lang w:val="en-GB"/>
        </w:rPr>
      </w:r>
      <w:r w:rsidRPr="00134E36">
        <w:rPr>
          <w:lang w:val="en-GB"/>
        </w:rPr>
        <w:fldChar w:fldCharType="separate"/>
      </w:r>
      <w:r w:rsidRPr="00134E36">
        <w:rPr>
          <w:noProof/>
          <w:lang w:val="en-GB"/>
        </w:rPr>
        <w:t>(Fu</w:t>
      </w:r>
      <w:r w:rsidRPr="00134E36">
        <w:rPr>
          <w:i/>
          <w:noProof/>
          <w:lang w:val="en-GB"/>
        </w:rPr>
        <w:t xml:space="preserve"> et al.,</w:t>
      </w:r>
      <w:r w:rsidRPr="00134E36">
        <w:rPr>
          <w:noProof/>
          <w:lang w:val="en-GB"/>
        </w:rPr>
        <w:t xml:space="preserve"> 2012; Li and Godzik 2006)</w:t>
      </w:r>
      <w:r w:rsidRPr="00134E36">
        <w:rPr>
          <w:lang w:val="en-GB"/>
        </w:rPr>
        <w:fldChar w:fldCharType="end"/>
      </w:r>
      <w:r w:rsidRPr="00134E36">
        <w:rPr>
          <w:lang w:val="en-GB"/>
        </w:rPr>
        <w:t xml:space="preserve"> and minimus2 Amos v3.1.0 </w:t>
      </w:r>
      <w:r w:rsidRPr="00134E36">
        <w:rPr>
          <w:lang w:val="en-GB"/>
        </w:rPr>
        <w:fldChar w:fldCharType="begin"/>
      </w:r>
      <w:r w:rsidRPr="00134E36">
        <w:rPr>
          <w:lang w:val="en-GB"/>
        </w:rPr>
        <w:instrText xml:space="preserve"> ADDIN EN.CITE &lt;EndNote&gt;&lt;Cite&gt;&lt;Author&gt;Sommer&lt;/Author&gt;&lt;Year&gt;2007&lt;/Year&gt;&lt;RecNum&gt;12&lt;/RecNum&gt;&lt;DisplayText&gt;(Sommer&lt;style face="italic"&gt; et al.,&lt;/style&gt; 2007)&lt;/DisplayText&gt;&lt;record&gt;&lt;rec-number&gt;12&lt;/rec-number&gt;&lt;foreign-keys&gt;&lt;key app="EN" db-id="w0zwaeefsfe2s6etd5sxf52oztwafesfv2w9" timestamp="1472126796"&gt;12&lt;/key&gt;&lt;/foreign-keys&gt;&lt;ref-type name="Journal Article"&gt;17&lt;/ref-type&gt;&lt;contributors&gt;&lt;authors&gt;&lt;author&gt;Sommer, Daniel D.&lt;/author&gt;&lt;author&gt;Delcher, Arthur L.&lt;/author&gt;&lt;author&gt;Salzberg, Steven L.&lt;/author&gt;&lt;author&gt;Pop, Mihai&lt;/author&gt;&lt;/authors&gt;&lt;/contributors&gt;&lt;auth-address&gt;Center for Bioinformatics and Computational Biology, University of Maryland, College Park, MD 20742, USA. dsommer@umiacs.umd.edu &amp;lt;dsommer@umiacs.umd.edu&amp;gt;&lt;/auth-address&gt;&lt;titles&gt;&lt;title&gt;Minimus: a fast, lightweight genome assembler&lt;/title&gt;&lt;secondary-title&gt;BMC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Bioinformatics&lt;/abbr-1&gt;&lt;/alt-periodical&gt;&lt;pages&gt;64&lt;/pages&gt;&lt;volume&gt;8&lt;/volume&gt;&lt;dates&gt;&lt;year&gt;2007&lt;/year&gt;&lt;/dates&gt;&lt;publisher&gt;BioMed Central Ltd&lt;/publisher&gt;&lt;work-type&gt;10.1186/1471-2105-8-64&lt;/work-type&gt;&lt;urls&gt;&lt;related-urls&gt;&lt;url&gt;http://www.biomedcentral.com/1471-2105/8/64&lt;/url&gt;&lt;/related-urls&gt;&lt;pdf-urls&gt;&lt;url&gt;file://localhost/Users/adina/Documents/Papers2/Articles/2007/Sommer/BMC%20Bioinformatics%202007%20Sommer.pdf&lt;/url&gt;&lt;/pdf-urls&gt;&lt;/urls&gt;&lt;electronic-resource-num&gt;papers2://publication/doi/10.1186/1471-2105-8-64&lt;/electronic-resource-num&gt;&lt;/record&gt;&lt;/Cite&gt;&lt;/EndNote&gt;</w:instrText>
      </w:r>
      <w:r w:rsidRPr="00134E36">
        <w:rPr>
          <w:lang w:val="en-GB"/>
        </w:rPr>
        <w:fldChar w:fldCharType="separate"/>
      </w:r>
      <w:r w:rsidRPr="00134E36">
        <w:rPr>
          <w:noProof/>
          <w:lang w:val="en-GB"/>
        </w:rPr>
        <w:t>(Sommer</w:t>
      </w:r>
      <w:r w:rsidRPr="00134E36">
        <w:rPr>
          <w:i/>
          <w:noProof/>
          <w:lang w:val="en-GB"/>
        </w:rPr>
        <w:t xml:space="preserve"> et al.,</w:t>
      </w:r>
      <w:r w:rsidRPr="00134E36">
        <w:rPr>
          <w:noProof/>
          <w:lang w:val="en-GB"/>
        </w:rPr>
        <w:t xml:space="preserve"> 2007)</w:t>
      </w:r>
      <w:r w:rsidRPr="00134E36">
        <w:rPr>
          <w:lang w:val="en-GB"/>
        </w:rPr>
        <w:fldChar w:fldCharType="end"/>
      </w:r>
      <w:r w:rsidRPr="00134E36">
        <w:rPr>
          <w:lang w:val="en-GB"/>
        </w:rPr>
        <w:t xml:space="preserve">. </w:t>
      </w:r>
      <w:r w:rsidR="00B204E4" w:rsidRPr="00134E36">
        <w:rPr>
          <w:lang w:val="en-GB"/>
        </w:rPr>
        <w:t xml:space="preserve"> </w:t>
      </w:r>
    </w:p>
    <w:p w14:paraId="091626F6" w14:textId="37935CCB" w:rsidR="00C55C37" w:rsidRPr="00134E36" w:rsidDel="007E1001" w:rsidRDefault="00BE5B25" w:rsidP="00134E36">
      <w:pPr>
        <w:spacing w:after="0" w:line="240" w:lineRule="auto"/>
        <w:ind w:firstLine="708"/>
        <w:rPr>
          <w:del w:id="236" w:author="Adina Howe" w:date="2016-11-08T10:13:00Z"/>
          <w:lang w:val="en-GB"/>
        </w:rPr>
      </w:pPr>
      <w:r w:rsidRPr="00134E36">
        <w:rPr>
          <w:rFonts w:eastAsia="Times New Roman"/>
          <w:lang w:val="en-GB"/>
        </w:rPr>
        <w:t xml:space="preserve">Assembly of </w:t>
      </w:r>
      <w:proofErr w:type="spellStart"/>
      <w:r w:rsidRPr="00134E36">
        <w:rPr>
          <w:rFonts w:eastAsia="Times New Roman"/>
          <w:lang w:val="en-GB"/>
        </w:rPr>
        <w:t>metagenomic</w:t>
      </w:r>
      <w:proofErr w:type="spellEnd"/>
      <w:r w:rsidRPr="00134E36">
        <w:rPr>
          <w:rFonts w:eastAsia="Times New Roman"/>
          <w:lang w:val="en-GB"/>
        </w:rPr>
        <w:t xml:space="preserve"> reads was performed in the same way as described for the </w:t>
      </w:r>
      <w:proofErr w:type="spellStart"/>
      <w:r w:rsidRPr="00134E36">
        <w:rPr>
          <w:rFonts w:eastAsia="Times New Roman"/>
          <w:lang w:val="en-GB"/>
        </w:rPr>
        <w:t>metatranscriptome</w:t>
      </w:r>
      <w:proofErr w:type="spellEnd"/>
      <w:r w:rsidRPr="00134E36">
        <w:rPr>
          <w:rFonts w:eastAsia="Times New Roman"/>
          <w:lang w:val="en-GB"/>
        </w:rPr>
        <w:t xml:space="preserve"> and s</w:t>
      </w:r>
      <w:r w:rsidR="00B204E4" w:rsidRPr="00134E36">
        <w:rPr>
          <w:lang w:val="en-GB"/>
        </w:rPr>
        <w:t xml:space="preserve">equence data of all contig sequences have been deposited in the MG RAST public database </w:t>
      </w:r>
      <w:r w:rsidRPr="00134E36">
        <w:rPr>
          <w:lang w:val="en-GB"/>
        </w:rPr>
        <w:fldChar w:fldCharType="begin">
          <w:fldData xml:space="preserve">PEVuZE5vdGU+PENpdGU+PEF1dGhvcj5NZXllcjwvQXV0aG9yPjxZZWFyPjIwMDg8L1llYXI+PFJl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</w:fldData>
        </w:fldChar>
      </w:r>
      <w:r w:rsidR="00F16379" w:rsidRPr="00134E36">
        <w:rPr>
          <w:lang w:val="en-GB"/>
        </w:rPr>
        <w:instrText xml:space="preserve"> ADDIN EN.CITE </w:instrText>
      </w:r>
      <w:r w:rsidR="00F16379" w:rsidRPr="00134E36">
        <w:rPr>
          <w:lang w:val="en-GB"/>
        </w:rPr>
        <w:fldChar w:fldCharType="begin">
          <w:fldData xml:space="preserve">PEVuZE5vdGU+PENpdGU+PEF1dGhvcj5NZXllcjwvQXV0aG9yPjxZZWFyPjIwMDg8L1llYXI+PFJl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</w:fldData>
        </w:fldChar>
      </w:r>
      <w:r w:rsidR="00F16379" w:rsidRPr="00134E36">
        <w:rPr>
          <w:lang w:val="en-GB"/>
        </w:rPr>
        <w:instrText xml:space="preserve"> ADDIN EN.CITE.DATA </w:instrText>
      </w:r>
      <w:r w:rsidR="00F16379" w:rsidRPr="00134E36">
        <w:rPr>
          <w:lang w:val="en-GB"/>
        </w:rPr>
      </w:r>
      <w:r w:rsidR="00F16379" w:rsidRPr="00134E36">
        <w:rPr>
          <w:lang w:val="en-GB"/>
        </w:rPr>
        <w:fldChar w:fldCharType="end"/>
      </w:r>
      <w:r w:rsidRPr="00134E36">
        <w:rPr>
          <w:lang w:val="en-GB"/>
        </w:rPr>
      </w:r>
      <w:r w:rsidRPr="00134E36">
        <w:rPr>
          <w:lang w:val="en-GB"/>
        </w:rPr>
        <w:fldChar w:fldCharType="separate"/>
      </w:r>
      <w:r w:rsidRPr="00134E36">
        <w:rPr>
          <w:noProof/>
          <w:lang w:val="en-GB"/>
        </w:rPr>
        <w:t>(Meyer</w:t>
      </w:r>
      <w:r w:rsidRPr="00134E36">
        <w:rPr>
          <w:i/>
          <w:noProof/>
          <w:lang w:val="en-GB"/>
        </w:rPr>
        <w:t xml:space="preserve"> et al.,</w:t>
      </w:r>
      <w:r w:rsidRPr="00134E36">
        <w:rPr>
          <w:noProof/>
          <w:lang w:val="en-GB"/>
        </w:rPr>
        <w:t xml:space="preserve"> 2008)</w:t>
      </w:r>
      <w:r w:rsidRPr="00134E36">
        <w:rPr>
          <w:lang w:val="en-GB"/>
        </w:rPr>
        <w:fldChar w:fldCharType="end"/>
      </w:r>
      <w:r w:rsidRPr="00134E36">
        <w:rPr>
          <w:lang w:val="en-GB"/>
        </w:rPr>
        <w:t xml:space="preserve"> under the </w:t>
      </w:r>
      <w:r w:rsidR="00B204E4" w:rsidRPr="00134E36">
        <w:rPr>
          <w:lang w:val="en-GB"/>
        </w:rPr>
        <w:t xml:space="preserve">dataset number </w:t>
      </w:r>
      <w:r w:rsidRPr="00134E36">
        <w:rPr>
          <w:rFonts w:cs="Calibri"/>
          <w:lang w:val="en-US"/>
        </w:rPr>
        <w:t>4627252.3</w:t>
      </w:r>
      <w:r w:rsidRPr="00134E36">
        <w:rPr>
          <w:lang w:val="en-GB"/>
        </w:rPr>
        <w:t xml:space="preserve">; </w:t>
      </w:r>
      <w:proofErr w:type="spellStart"/>
      <w:r w:rsidRPr="00134E36">
        <w:rPr>
          <w:lang w:val="en-GB"/>
        </w:rPr>
        <w:t>metatranscriptome</w:t>
      </w:r>
      <w:proofErr w:type="spellEnd"/>
      <w:r w:rsidRPr="00134E36">
        <w:rPr>
          <w:lang w:val="en-GB"/>
        </w:rPr>
        <w:t xml:space="preserve"> </w:t>
      </w:r>
      <w:proofErr w:type="spellStart"/>
      <w:r w:rsidRPr="00134E36">
        <w:rPr>
          <w:lang w:val="en-GB"/>
        </w:rPr>
        <w:t>contigs</w:t>
      </w:r>
      <w:proofErr w:type="spellEnd"/>
      <w:r w:rsidRPr="00134E36">
        <w:rPr>
          <w:lang w:val="en-GB"/>
        </w:rPr>
        <w:t xml:space="preserve"> are available as 4544233.3</w:t>
      </w:r>
      <w:r w:rsidR="00B204E4" w:rsidRPr="00134E36">
        <w:rPr>
          <w:lang w:val="en-GB"/>
        </w:rPr>
        <w:t>.</w:t>
      </w:r>
      <w:ins w:id="237" w:author="Adina Howe" w:date="2016-11-08T10:13:00Z">
        <w:r w:rsidR="007E1001">
          <w:rPr>
            <w:lang w:val="en-GB"/>
          </w:rPr>
          <w:t xml:space="preserve">  </w:t>
        </w:r>
      </w:ins>
    </w:p>
    <w:p w14:paraId="41DDE7DA" w14:textId="537FA7BD" w:rsidR="00302E07" w:rsidRPr="00134E36" w:rsidRDefault="00302E07" w:rsidP="007E1001">
      <w:pPr>
        <w:spacing w:after="0" w:line="240" w:lineRule="auto"/>
        <w:ind w:firstLine="708"/>
        <w:rPr>
          <w:rFonts w:cs="Calibri"/>
          <w:color w:val="FF0000"/>
          <w:lang w:val="en-US"/>
        </w:rPr>
        <w:pPrChange w:id="238" w:author="Adina Howe" w:date="2016-11-08T10:13:00Z">
          <w:pPr>
            <w:autoSpaceDE w:val="0"/>
            <w:autoSpaceDN w:val="0"/>
            <w:adjustRightInd w:val="0"/>
            <w:spacing w:after="0" w:line="240" w:lineRule="auto"/>
            <w:ind w:firstLine="708"/>
          </w:pPr>
        </w:pPrChange>
      </w:pPr>
      <w:r w:rsidRPr="00134E36">
        <w:rPr>
          <w:lang w:val="en-GB"/>
        </w:rPr>
        <w:t xml:space="preserve">Metagenome sequencing yielded </w:t>
      </w:r>
      <w:r w:rsidR="00977CC1" w:rsidRPr="00134E36">
        <w:rPr>
          <w:lang w:val="en-GB"/>
        </w:rPr>
        <w:t>567</w:t>
      </w:r>
      <w:r w:rsidRPr="00134E36">
        <w:rPr>
          <w:lang w:val="en-GB"/>
        </w:rPr>
        <w:t xml:space="preserve"> x 10</w:t>
      </w:r>
      <w:r w:rsidRPr="00134E36">
        <w:rPr>
          <w:vertAlign w:val="superscript"/>
          <w:lang w:val="en-GB"/>
        </w:rPr>
        <w:t>6</w:t>
      </w:r>
      <w:r w:rsidRPr="00134E36">
        <w:rPr>
          <w:lang w:val="en-GB"/>
        </w:rPr>
        <w:t xml:space="preserve"> reads (2</w:t>
      </w:r>
      <w:r w:rsidR="00977CC1" w:rsidRPr="00134E36">
        <w:rPr>
          <w:lang w:val="en-GB"/>
        </w:rPr>
        <w:t>4</w:t>
      </w:r>
      <w:r w:rsidRPr="00134E36">
        <w:rPr>
          <w:lang w:val="en-GB"/>
        </w:rPr>
        <w:t xml:space="preserve"> x 10</w:t>
      </w:r>
      <w:r w:rsidRPr="00134E36">
        <w:rPr>
          <w:vertAlign w:val="superscript"/>
          <w:lang w:val="en-GB"/>
        </w:rPr>
        <w:t xml:space="preserve">6 </w:t>
      </w:r>
      <w:r w:rsidRPr="00134E36">
        <w:rPr>
          <w:lang w:val="en-GB"/>
        </w:rPr>
        <w:t xml:space="preserve">± </w:t>
      </w:r>
      <w:r w:rsidR="00977CC1" w:rsidRPr="00134E36">
        <w:rPr>
          <w:lang w:val="en-GB"/>
        </w:rPr>
        <w:t>2</w:t>
      </w:r>
      <w:r w:rsidRPr="00134E36">
        <w:rPr>
          <w:lang w:val="en-GB"/>
        </w:rPr>
        <w:t xml:space="preserve"> x 10</w:t>
      </w:r>
      <w:r w:rsidRPr="00134E36">
        <w:rPr>
          <w:vertAlign w:val="superscript"/>
          <w:lang w:val="en-GB"/>
        </w:rPr>
        <w:t>6</w:t>
      </w:r>
      <w:r w:rsidRPr="00134E36">
        <w:rPr>
          <w:lang w:val="en-GB"/>
        </w:rPr>
        <w:t xml:space="preserve"> reads per sample) that were assembled into </w:t>
      </w:r>
      <w:r w:rsidR="00977CC1" w:rsidRPr="00134E36">
        <w:rPr>
          <w:lang w:val="en-GB"/>
        </w:rPr>
        <w:t>9</w:t>
      </w:r>
      <w:r w:rsidR="0051522F">
        <w:rPr>
          <w:lang w:val="en-GB"/>
        </w:rPr>
        <w:t>,</w:t>
      </w:r>
      <w:r w:rsidR="00977CC1" w:rsidRPr="00134E36">
        <w:rPr>
          <w:lang w:val="en-GB"/>
        </w:rPr>
        <w:t>380</w:t>
      </w:r>
      <w:r w:rsidR="0051522F">
        <w:rPr>
          <w:lang w:val="en-GB"/>
        </w:rPr>
        <w:t>,</w:t>
      </w:r>
      <w:r w:rsidR="00977CC1" w:rsidRPr="00134E36">
        <w:rPr>
          <w:lang w:val="en-GB"/>
        </w:rPr>
        <w:t>309</w:t>
      </w:r>
      <w:r w:rsidRPr="00134E36">
        <w:rPr>
          <w:lang w:val="en-GB"/>
        </w:rPr>
        <w:t xml:space="preserve"> </w:t>
      </w:r>
      <w:proofErr w:type="spellStart"/>
      <w:r w:rsidRPr="00134E36">
        <w:rPr>
          <w:lang w:val="en-GB"/>
        </w:rPr>
        <w:t>contigs</w:t>
      </w:r>
      <w:proofErr w:type="spellEnd"/>
      <w:r w:rsidRPr="00134E36">
        <w:rPr>
          <w:lang w:val="en-GB"/>
        </w:rPr>
        <w:t xml:space="preserve"> over 200 bases, including </w:t>
      </w:r>
      <w:r w:rsidR="000D75F8" w:rsidRPr="00134E36">
        <w:rPr>
          <w:lang w:val="en-GB"/>
        </w:rPr>
        <w:t>1</w:t>
      </w:r>
      <w:r w:rsidR="0051522F">
        <w:rPr>
          <w:lang w:val="en-GB"/>
        </w:rPr>
        <w:t>,</w:t>
      </w:r>
      <w:r w:rsidR="000D75F8" w:rsidRPr="00134E36">
        <w:rPr>
          <w:lang w:val="en-GB"/>
        </w:rPr>
        <w:t>882</w:t>
      </w:r>
      <w:r w:rsidR="0051522F">
        <w:rPr>
          <w:lang w:val="en-GB"/>
        </w:rPr>
        <w:t>,</w:t>
      </w:r>
      <w:r w:rsidR="000D75F8" w:rsidRPr="00134E36">
        <w:rPr>
          <w:lang w:val="en-GB"/>
        </w:rPr>
        <w:t>204</w:t>
      </w:r>
      <w:r w:rsidRPr="00134E36">
        <w:rPr>
          <w:lang w:val="en-GB"/>
        </w:rPr>
        <w:t xml:space="preserve"> </w:t>
      </w:r>
      <w:proofErr w:type="spellStart"/>
      <w:r w:rsidRPr="00134E36">
        <w:rPr>
          <w:lang w:val="en-GB"/>
        </w:rPr>
        <w:t>contigs</w:t>
      </w:r>
      <w:proofErr w:type="spellEnd"/>
      <w:r w:rsidRPr="00134E36">
        <w:rPr>
          <w:lang w:val="en-GB"/>
        </w:rPr>
        <w:t xml:space="preserve"> over 500 bases</w:t>
      </w:r>
      <w:r w:rsidR="000D75F8" w:rsidRPr="00134E36">
        <w:rPr>
          <w:lang w:val="en-GB"/>
        </w:rPr>
        <w:t>,</w:t>
      </w:r>
      <w:r w:rsidRPr="00134E36">
        <w:rPr>
          <w:lang w:val="en-GB"/>
        </w:rPr>
        <w:t xml:space="preserve"> </w:t>
      </w:r>
      <w:r w:rsidR="000D75F8" w:rsidRPr="00134E36">
        <w:rPr>
          <w:lang w:val="en-GB"/>
        </w:rPr>
        <w:t>569</w:t>
      </w:r>
      <w:r w:rsidR="0051522F">
        <w:rPr>
          <w:lang w:val="en-GB"/>
        </w:rPr>
        <w:t>,</w:t>
      </w:r>
      <w:r w:rsidR="000D75F8" w:rsidRPr="00134E36">
        <w:rPr>
          <w:lang w:val="en-GB"/>
        </w:rPr>
        <w:t>720</w:t>
      </w:r>
      <w:r w:rsidRPr="00134E36">
        <w:rPr>
          <w:lang w:val="en-GB"/>
        </w:rPr>
        <w:t xml:space="preserve"> over 1000 bases </w:t>
      </w:r>
      <w:r w:rsidR="000D75F8" w:rsidRPr="00134E36">
        <w:rPr>
          <w:lang w:val="en-GB"/>
        </w:rPr>
        <w:t>and 6</w:t>
      </w:r>
      <w:r w:rsidR="0051522F">
        <w:rPr>
          <w:lang w:val="en-GB"/>
        </w:rPr>
        <w:t>,</w:t>
      </w:r>
      <w:r w:rsidR="000D75F8" w:rsidRPr="00134E36">
        <w:rPr>
          <w:lang w:val="en-GB"/>
        </w:rPr>
        <w:t>665 over 10</w:t>
      </w:r>
      <w:r w:rsidR="0051522F">
        <w:rPr>
          <w:lang w:val="en-GB"/>
        </w:rPr>
        <w:t>,</w:t>
      </w:r>
      <w:r w:rsidR="000D75F8" w:rsidRPr="00134E36">
        <w:rPr>
          <w:lang w:val="en-GB"/>
        </w:rPr>
        <w:t xml:space="preserve">000 bases </w:t>
      </w:r>
      <w:r w:rsidRPr="00134E36">
        <w:rPr>
          <w:lang w:val="en-GB"/>
        </w:rPr>
        <w:t xml:space="preserve">(mean length was </w:t>
      </w:r>
      <w:r w:rsidR="00977CC1" w:rsidRPr="00134E36">
        <w:rPr>
          <w:lang w:val="en-GB"/>
        </w:rPr>
        <w:t>454</w:t>
      </w:r>
      <w:r w:rsidRPr="00134E36">
        <w:rPr>
          <w:lang w:val="en-GB"/>
        </w:rPr>
        <w:t xml:space="preserve"> bases). The longest contig had a length of </w:t>
      </w:r>
      <w:r w:rsidR="000D75F8" w:rsidRPr="00134E36">
        <w:rPr>
          <w:lang w:val="en-GB"/>
        </w:rPr>
        <w:t>179</w:t>
      </w:r>
      <w:r w:rsidR="0051522F">
        <w:rPr>
          <w:lang w:val="en-GB"/>
        </w:rPr>
        <w:t>,</w:t>
      </w:r>
      <w:r w:rsidR="000D75F8" w:rsidRPr="00134E36">
        <w:rPr>
          <w:lang w:val="en-GB"/>
        </w:rPr>
        <w:t>090</w:t>
      </w:r>
      <w:r w:rsidRPr="00134E36">
        <w:rPr>
          <w:lang w:val="en-GB"/>
        </w:rPr>
        <w:t xml:space="preserve"> bases. Protein prediction yielded a total of </w:t>
      </w:r>
      <w:r w:rsidR="00977CC1" w:rsidRPr="00134E36">
        <w:rPr>
          <w:lang w:val="en-GB"/>
        </w:rPr>
        <w:t>9</w:t>
      </w:r>
      <w:r w:rsidR="0051522F">
        <w:rPr>
          <w:lang w:val="en-GB"/>
        </w:rPr>
        <w:t>,</w:t>
      </w:r>
      <w:r w:rsidR="00977CC1" w:rsidRPr="00134E36">
        <w:rPr>
          <w:lang w:val="en-GB"/>
        </w:rPr>
        <w:t>178</w:t>
      </w:r>
      <w:r w:rsidR="0051522F">
        <w:rPr>
          <w:lang w:val="en-GB"/>
        </w:rPr>
        <w:t>,</w:t>
      </w:r>
      <w:r w:rsidR="00977CC1" w:rsidRPr="00134E36">
        <w:rPr>
          <w:lang w:val="en-GB"/>
        </w:rPr>
        <w:t>489</w:t>
      </w:r>
      <w:r w:rsidRPr="00134E36">
        <w:rPr>
          <w:lang w:val="en-GB"/>
        </w:rPr>
        <w:t xml:space="preserve"> predicted coding regions, of which </w:t>
      </w:r>
      <w:r w:rsidR="00977CC1" w:rsidRPr="00134E36">
        <w:rPr>
          <w:lang w:val="en-GB"/>
        </w:rPr>
        <w:t>4</w:t>
      </w:r>
      <w:r w:rsidR="0051522F">
        <w:rPr>
          <w:lang w:val="en-GB"/>
        </w:rPr>
        <w:t>,</w:t>
      </w:r>
      <w:r w:rsidR="00977CC1" w:rsidRPr="00134E36">
        <w:rPr>
          <w:lang w:val="en-GB"/>
        </w:rPr>
        <w:t>355</w:t>
      </w:r>
      <w:r w:rsidR="0051522F">
        <w:rPr>
          <w:lang w:val="en-GB"/>
        </w:rPr>
        <w:t>,</w:t>
      </w:r>
      <w:r w:rsidR="00977CC1" w:rsidRPr="00134E36">
        <w:rPr>
          <w:lang w:val="en-GB"/>
        </w:rPr>
        <w:t>554</w:t>
      </w:r>
      <w:r w:rsidRPr="00134E36">
        <w:rPr>
          <w:lang w:val="en-GB"/>
        </w:rPr>
        <w:t xml:space="preserve"> (</w:t>
      </w:r>
      <w:r w:rsidR="00977CC1" w:rsidRPr="00134E36">
        <w:rPr>
          <w:lang w:val="en-GB"/>
        </w:rPr>
        <w:t>47</w:t>
      </w:r>
      <w:r w:rsidRPr="00134E36">
        <w:rPr>
          <w:lang w:val="en-GB"/>
        </w:rPr>
        <w:t>.</w:t>
      </w:r>
      <w:r w:rsidR="00977CC1" w:rsidRPr="00134E36">
        <w:rPr>
          <w:lang w:val="en-GB"/>
        </w:rPr>
        <w:t>5</w:t>
      </w:r>
      <w:r w:rsidRPr="00134E36">
        <w:rPr>
          <w:lang w:val="en-GB"/>
        </w:rPr>
        <w:t>%) have been assigned an annotation</w:t>
      </w:r>
      <w:r w:rsidR="00977CC1" w:rsidRPr="00134E36">
        <w:rPr>
          <w:lang w:val="en-GB"/>
        </w:rPr>
        <w:t xml:space="preserve"> by MG RAST</w:t>
      </w:r>
      <w:r w:rsidRPr="00134E36">
        <w:rPr>
          <w:lang w:val="en-GB"/>
        </w:rPr>
        <w:t xml:space="preserve">. </w:t>
      </w:r>
    </w:p>
    <w:p w14:paraId="4DC60C97" w14:textId="77777777" w:rsidR="00302E07" w:rsidRPr="00134E36" w:rsidRDefault="00302E07" w:rsidP="00134E36">
      <w:pPr>
        <w:spacing w:after="0" w:line="240" w:lineRule="auto"/>
        <w:ind w:firstLine="708"/>
        <w:rPr>
          <w:rFonts w:eastAsia="Times New Roman" w:cs="Times New Roman"/>
          <w:color w:val="000000"/>
          <w:lang w:val="en-US" w:eastAsia="cs-CZ"/>
        </w:rPr>
      </w:pPr>
    </w:p>
    <w:p w14:paraId="26E1D614" w14:textId="1006E8E5" w:rsidR="00C55C37" w:rsidRPr="00134E36" w:rsidRDefault="00BE5B25" w:rsidP="00134E36">
      <w:pPr>
        <w:spacing w:after="0" w:line="240" w:lineRule="auto"/>
        <w:rPr>
          <w:rFonts w:eastAsia="Times New Roman" w:cs="Times New Roman"/>
          <w:lang w:val="en-US" w:eastAsia="cs-CZ"/>
        </w:rPr>
      </w:pPr>
      <w:r w:rsidRPr="00134E36">
        <w:rPr>
          <w:rFonts w:eastAsia="Times New Roman" w:cs="Times New Roman"/>
          <w:b/>
          <w:lang w:val="en-US" w:eastAsia="cs-CZ"/>
        </w:rPr>
        <w:t xml:space="preserve">Annotation of the metagenome and </w:t>
      </w:r>
      <w:proofErr w:type="spellStart"/>
      <w:r w:rsidRPr="00134E36">
        <w:rPr>
          <w:rFonts w:eastAsia="Times New Roman" w:cs="Times New Roman"/>
          <w:b/>
          <w:lang w:val="en-US" w:eastAsia="cs-CZ"/>
        </w:rPr>
        <w:t>metatranscriptome</w:t>
      </w:r>
      <w:proofErr w:type="spellEnd"/>
    </w:p>
    <w:p w14:paraId="7421555B" w14:textId="77777777" w:rsidR="00BE5B25" w:rsidRPr="00134E36" w:rsidRDefault="00BE5B25" w:rsidP="00134E36">
      <w:pPr>
        <w:autoSpaceDE w:val="0"/>
        <w:autoSpaceDN w:val="0"/>
        <w:adjustRightInd w:val="0"/>
        <w:spacing w:after="0" w:line="240" w:lineRule="auto"/>
        <w:rPr>
          <w:rFonts w:cs="Calibri"/>
          <w:lang w:val="en-US"/>
        </w:rPr>
      </w:pPr>
    </w:p>
    <w:p w14:paraId="3DD47ECB" w14:textId="5AA2A130" w:rsidR="00BE5B25" w:rsidRPr="00134E36" w:rsidRDefault="00BE5B25" w:rsidP="00134E36">
      <w:pPr>
        <w:spacing w:after="0" w:line="240" w:lineRule="auto"/>
        <w:ind w:firstLine="708"/>
        <w:rPr>
          <w:lang w:val="en-GB"/>
        </w:rPr>
      </w:pPr>
      <w:r w:rsidRPr="00134E36">
        <w:rPr>
          <w:lang w:val="en-GB"/>
        </w:rPr>
        <w:t xml:space="preserve">Contig annotation was first performed in MG RAST with an E value threshold of </w:t>
      </w:r>
      <w:commentRangeStart w:id="239"/>
      <w:r w:rsidRPr="00134E36">
        <w:rPr>
          <w:lang w:val="en-GB"/>
        </w:rPr>
        <w:t>10</w:t>
      </w:r>
      <w:r w:rsidRPr="00134E36">
        <w:rPr>
          <w:vertAlign w:val="superscript"/>
          <w:lang w:val="en-GB"/>
        </w:rPr>
        <w:t>-4</w:t>
      </w:r>
      <w:r w:rsidRPr="00134E36">
        <w:rPr>
          <w:lang w:val="en-GB"/>
        </w:rPr>
        <w:t xml:space="preserve"> </w:t>
      </w:r>
      <w:commentRangeEnd w:id="239"/>
      <w:r w:rsidR="007B5CED">
        <w:rPr>
          <w:rStyle w:val="CommentReference"/>
        </w:rPr>
        <w:commentReference w:id="239"/>
      </w:r>
      <w:r w:rsidRPr="00134E36">
        <w:rPr>
          <w:lang w:val="en-GB"/>
        </w:rPr>
        <w:t>while also considering the representative hit option (i.e., single best annotation for each feature)</w:t>
      </w:r>
      <w:r w:rsidR="00217B82" w:rsidRPr="00134E36">
        <w:rPr>
          <w:lang w:val="en-GB"/>
        </w:rPr>
        <w:t xml:space="preserve"> and taxonomic information was retrieved for each identified contig</w:t>
      </w:r>
      <w:r w:rsidRPr="00134E36">
        <w:rPr>
          <w:lang w:val="en-GB"/>
        </w:rPr>
        <w:t xml:space="preserve">. </w:t>
      </w:r>
      <w:r w:rsidR="00217B82" w:rsidRPr="00134E36">
        <w:rPr>
          <w:lang w:val="en-GB"/>
        </w:rPr>
        <w:t xml:space="preserve">Because MG RAST is not suitable for annotation of fungal proteins, predicted proteins were subsequently annotated by finding the best protein match in an in-house database containing protein predictions from all publicly available fungal genomes available at the time of analysis (155 genomes). For all hits that received </w:t>
      </w:r>
      <w:commentRangeStart w:id="240"/>
      <w:r w:rsidR="00217B82" w:rsidRPr="00134E36">
        <w:rPr>
          <w:lang w:val="en-GB"/>
        </w:rPr>
        <w:t xml:space="preserve">closer hit </w:t>
      </w:r>
      <w:commentRangeEnd w:id="240"/>
      <w:r w:rsidR="007B5CED">
        <w:rPr>
          <w:rStyle w:val="CommentReference"/>
        </w:rPr>
        <w:commentReference w:id="240"/>
      </w:r>
      <w:r w:rsidR="00217B82" w:rsidRPr="00134E36">
        <w:rPr>
          <w:lang w:val="en-GB"/>
        </w:rPr>
        <w:t>to the fungal predicted protein database (FPPD) then using MG RAST, taxonomic information was retrieved from the FPPD.</w:t>
      </w:r>
    </w:p>
    <w:p w14:paraId="3B11A3F3" w14:textId="2140574C" w:rsidR="00217B82" w:rsidRPr="00134E36" w:rsidRDefault="00722116" w:rsidP="00134E36">
      <w:pPr>
        <w:spacing w:after="0" w:line="240" w:lineRule="auto"/>
        <w:ind w:firstLine="708"/>
        <w:rPr>
          <w:rFonts w:eastAsia="Times New Roman" w:cs="Times New Roman"/>
          <w:color w:val="000000"/>
          <w:lang w:val="en-US" w:eastAsia="cs-CZ"/>
        </w:rPr>
      </w:pPr>
      <w:commentRangeStart w:id="241"/>
      <w:r w:rsidRPr="00134E36">
        <w:rPr>
          <w:rFonts w:eastAsia="Times New Roman" w:cs="Times New Roman"/>
          <w:color w:val="000000"/>
          <w:lang w:val="en-US" w:eastAsia="cs-CZ"/>
        </w:rPr>
        <w:t>Glycos</w:t>
      </w:r>
      <w:r>
        <w:rPr>
          <w:rFonts w:eastAsia="Times New Roman" w:cs="Times New Roman"/>
          <w:color w:val="000000"/>
          <w:lang w:val="en-US" w:eastAsia="cs-CZ"/>
        </w:rPr>
        <w:t>ide</w:t>
      </w:r>
      <w:r w:rsidRPr="00134E36">
        <w:rPr>
          <w:rFonts w:eastAsia="Times New Roman" w:cs="Times New Roman"/>
          <w:color w:val="000000"/>
          <w:lang w:val="en-US" w:eastAsia="cs-CZ"/>
        </w:rPr>
        <w:t xml:space="preserve"> </w:t>
      </w:r>
      <w:r w:rsidR="00217B82" w:rsidRPr="00134E36">
        <w:rPr>
          <w:rFonts w:eastAsia="Times New Roman" w:cs="Times New Roman"/>
          <w:color w:val="000000"/>
          <w:lang w:val="en-US" w:eastAsia="cs-CZ"/>
        </w:rPr>
        <w:t xml:space="preserve">hydrolases (GH) and </w:t>
      </w:r>
      <w:r w:rsidRPr="00134E36">
        <w:rPr>
          <w:rFonts w:eastAsia="Times New Roman" w:cs="Times New Roman"/>
          <w:color w:val="000000"/>
          <w:lang w:val="en-US" w:eastAsia="cs-CZ"/>
        </w:rPr>
        <w:t>auxiliary</w:t>
      </w:r>
      <w:r w:rsidR="00217B82" w:rsidRPr="00134E36">
        <w:rPr>
          <w:rFonts w:eastAsia="Times New Roman" w:cs="Times New Roman"/>
          <w:color w:val="000000"/>
          <w:lang w:val="en-US" w:eastAsia="cs-CZ"/>
        </w:rPr>
        <w:t xml:space="preserve"> enzymes (AA) were identified among the metagenome and </w:t>
      </w:r>
      <w:proofErr w:type="spellStart"/>
      <w:r w:rsidR="00217B82" w:rsidRPr="00134E36">
        <w:rPr>
          <w:rFonts w:eastAsia="Times New Roman" w:cs="Times New Roman"/>
          <w:color w:val="000000"/>
          <w:lang w:val="en-US" w:eastAsia="cs-CZ"/>
        </w:rPr>
        <w:t>metatranscriptome</w:t>
      </w:r>
      <w:proofErr w:type="spellEnd"/>
      <w:r w:rsidR="00217B82" w:rsidRPr="00134E36">
        <w:rPr>
          <w:rFonts w:eastAsia="Times New Roman" w:cs="Times New Roman"/>
          <w:color w:val="000000"/>
          <w:lang w:val="en-US" w:eastAsia="cs-CZ"/>
        </w:rPr>
        <w:t xml:space="preserve"> </w:t>
      </w:r>
      <w:proofErr w:type="spellStart"/>
      <w:r w:rsidR="00217B82" w:rsidRPr="00134E36">
        <w:rPr>
          <w:rFonts w:eastAsia="Times New Roman" w:cs="Times New Roman"/>
          <w:color w:val="000000"/>
          <w:lang w:val="en-US" w:eastAsia="cs-CZ"/>
        </w:rPr>
        <w:t>contigs</w:t>
      </w:r>
      <w:proofErr w:type="spellEnd"/>
      <w:r w:rsidR="00217B82" w:rsidRPr="00134E36">
        <w:rPr>
          <w:rFonts w:eastAsia="Times New Roman" w:cs="Times New Roman"/>
          <w:color w:val="000000"/>
          <w:lang w:val="en-US" w:eastAsia="cs-CZ"/>
        </w:rPr>
        <w:t xml:space="preserve"> using the </w:t>
      </w:r>
      <w:proofErr w:type="spellStart"/>
      <w:r w:rsidR="004D2C4F">
        <w:rPr>
          <w:rFonts w:eastAsia="Times New Roman" w:cs="Times New Roman"/>
          <w:color w:val="000000"/>
          <w:lang w:val="en-US" w:eastAsia="cs-CZ"/>
        </w:rPr>
        <w:t>CAZy</w:t>
      </w:r>
      <w:proofErr w:type="spellEnd"/>
      <w:r w:rsidR="00217B82" w:rsidRPr="00134E36">
        <w:rPr>
          <w:rFonts w:eastAsia="Times New Roman" w:cs="Times New Roman"/>
          <w:color w:val="000000"/>
          <w:lang w:val="en-US" w:eastAsia="cs-CZ"/>
        </w:rPr>
        <w:t xml:space="preserve"> pipeline </w:t>
      </w:r>
      <w:r w:rsidR="00217B82" w:rsidRPr="00134E36">
        <w:rPr>
          <w:rFonts w:eastAsia="Times New Roman" w:cs="Times New Roman"/>
          <w:color w:val="000000"/>
          <w:lang w:val="en-US" w:eastAsia="cs-CZ"/>
        </w:rPr>
        <w:fldChar w:fldCharType="begin">
          <w:fldData xml:space="preserve">PEVuZE5vdGU+PENpdGU+PEF1dGhvcj5Mb21iYXJkPC9BdXRob3I+PFllYXI+MjAxNDwvWWVhcj48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</w:fldData>
        </w:fldChar>
      </w:r>
      <w:r w:rsidR="00217B82" w:rsidRPr="00134E36">
        <w:rPr>
          <w:rFonts w:eastAsia="Times New Roman" w:cs="Times New Roman"/>
          <w:color w:val="000000"/>
          <w:lang w:val="en-US" w:eastAsia="cs-CZ"/>
        </w:rPr>
        <w:instrText xml:space="preserve"> ADDIN EN.CITE </w:instrText>
      </w:r>
      <w:r w:rsidR="00217B82" w:rsidRPr="00134E36">
        <w:rPr>
          <w:rFonts w:eastAsia="Times New Roman" w:cs="Times New Roman"/>
          <w:color w:val="000000"/>
          <w:lang w:val="en-US" w:eastAsia="cs-CZ"/>
        </w:rPr>
        <w:fldChar w:fldCharType="begin">
          <w:fldData xml:space="preserve">PEVuZE5vdGU+PENpdGU+PEF1dGhvcj5Mb21iYXJkPC9BdXRob3I+PFllYXI+MjAxNDwvWWVhcj48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</w:fldData>
        </w:fldChar>
      </w:r>
      <w:r w:rsidR="00217B82" w:rsidRPr="00134E36">
        <w:rPr>
          <w:rFonts w:eastAsia="Times New Roman" w:cs="Times New Roman"/>
          <w:color w:val="000000"/>
          <w:lang w:val="en-US" w:eastAsia="cs-CZ"/>
        </w:rPr>
        <w:instrText xml:space="preserve"> ADDIN EN.CITE.DATA </w:instrText>
      </w:r>
      <w:r w:rsidR="00217B82" w:rsidRPr="00134E36">
        <w:rPr>
          <w:rFonts w:eastAsia="Times New Roman" w:cs="Times New Roman"/>
          <w:color w:val="000000"/>
          <w:lang w:val="en-US" w:eastAsia="cs-CZ"/>
        </w:rPr>
      </w:r>
      <w:r w:rsidR="00217B82" w:rsidRPr="00134E36">
        <w:rPr>
          <w:rFonts w:eastAsia="Times New Roman" w:cs="Times New Roman"/>
          <w:color w:val="000000"/>
          <w:lang w:val="en-US" w:eastAsia="cs-CZ"/>
        </w:rPr>
        <w:fldChar w:fldCharType="end"/>
      </w:r>
      <w:r w:rsidR="00217B82" w:rsidRPr="00134E36">
        <w:rPr>
          <w:rFonts w:eastAsia="Times New Roman" w:cs="Times New Roman"/>
          <w:color w:val="000000"/>
          <w:lang w:val="en-US" w:eastAsia="cs-CZ"/>
        </w:rPr>
      </w:r>
      <w:r w:rsidR="00217B82" w:rsidRPr="00134E36">
        <w:rPr>
          <w:rFonts w:eastAsia="Times New Roman" w:cs="Times New Roman"/>
          <w:color w:val="000000"/>
          <w:lang w:val="en-US" w:eastAsia="cs-CZ"/>
        </w:rPr>
        <w:fldChar w:fldCharType="separate"/>
      </w:r>
      <w:r w:rsidR="00217B82" w:rsidRPr="00134E36">
        <w:rPr>
          <w:rFonts w:eastAsia="Times New Roman" w:cs="Times New Roman"/>
          <w:noProof/>
          <w:color w:val="000000"/>
          <w:lang w:val="en-US" w:eastAsia="cs-CZ"/>
        </w:rPr>
        <w:t>(Lombard</w:t>
      </w:r>
      <w:r w:rsidR="00217B82" w:rsidRPr="00134E36">
        <w:rPr>
          <w:rFonts w:eastAsia="Times New Roman" w:cs="Times New Roman"/>
          <w:i/>
          <w:noProof/>
          <w:color w:val="000000"/>
          <w:lang w:val="en-US" w:eastAsia="cs-CZ"/>
        </w:rPr>
        <w:t xml:space="preserve"> et al.,</w:t>
      </w:r>
      <w:r w:rsidR="00217B82" w:rsidRPr="00134E36">
        <w:rPr>
          <w:rFonts w:eastAsia="Times New Roman" w:cs="Times New Roman"/>
          <w:noProof/>
          <w:color w:val="000000"/>
          <w:lang w:val="en-US" w:eastAsia="cs-CZ"/>
        </w:rPr>
        <w:t xml:space="preserve"> 2014)</w:t>
      </w:r>
      <w:r w:rsidR="00217B82" w:rsidRPr="00134E36">
        <w:rPr>
          <w:rFonts w:eastAsia="Times New Roman" w:cs="Times New Roman"/>
          <w:color w:val="000000"/>
          <w:lang w:val="en-US" w:eastAsia="cs-CZ"/>
        </w:rPr>
        <w:fldChar w:fldCharType="end"/>
      </w:r>
      <w:r w:rsidR="00217B82" w:rsidRPr="00134E36">
        <w:rPr>
          <w:rFonts w:eastAsia="Times New Roman" w:cs="Times New Roman"/>
          <w:color w:val="000000"/>
          <w:lang w:val="en-US" w:eastAsia="cs-CZ"/>
        </w:rPr>
        <w:t xml:space="preserve">, which </w:t>
      </w:r>
      <w:r w:rsidR="00217B82" w:rsidRPr="00134E36">
        <w:rPr>
          <w:rFonts w:eastAsia="Times New Roman" w:cs="Times New Roman"/>
          <w:color w:val="000000"/>
          <w:lang w:val="en-US" w:eastAsia="cs-CZ"/>
        </w:rPr>
        <w:lastRenderedPageBreak/>
        <w:t xml:space="preserve">combines Blast and HMM tools with the manual curation of </w:t>
      </w:r>
      <w:proofErr w:type="spellStart"/>
      <w:r w:rsidR="004D2C4F">
        <w:rPr>
          <w:rFonts w:eastAsia="Times New Roman" w:cs="Times New Roman"/>
          <w:color w:val="000000"/>
          <w:lang w:val="en-US" w:eastAsia="cs-CZ"/>
        </w:rPr>
        <w:t>CAZy</w:t>
      </w:r>
      <w:proofErr w:type="spellEnd"/>
      <w:r w:rsidR="00217B82" w:rsidRPr="00134E36">
        <w:rPr>
          <w:rFonts w:eastAsia="Times New Roman" w:cs="Times New Roman"/>
          <w:color w:val="000000"/>
          <w:lang w:val="en-US" w:eastAsia="cs-CZ"/>
        </w:rPr>
        <w:t xml:space="preserve"> database (http://www.</w:t>
      </w:r>
      <w:r w:rsidR="004D2C4F">
        <w:rPr>
          <w:rFonts w:eastAsia="Times New Roman" w:cs="Times New Roman"/>
          <w:color w:val="000000"/>
          <w:lang w:val="en-US" w:eastAsia="cs-CZ"/>
        </w:rPr>
        <w:t>CAZy</w:t>
      </w:r>
      <w:r w:rsidR="00217B82" w:rsidRPr="00134E36">
        <w:rPr>
          <w:rFonts w:eastAsia="Times New Roman" w:cs="Times New Roman"/>
          <w:color w:val="000000"/>
          <w:lang w:val="en-US" w:eastAsia="cs-CZ"/>
        </w:rPr>
        <w:t>.org). Protein models are compared with the sequence and profile libraries created from catalytic and non-catalyt</w:t>
      </w:r>
      <w:r w:rsidR="00385367" w:rsidRPr="00134E36">
        <w:rPr>
          <w:rFonts w:eastAsia="Times New Roman" w:cs="Times New Roman"/>
          <w:color w:val="000000"/>
          <w:lang w:val="en-US" w:eastAsia="cs-CZ"/>
        </w:rPr>
        <w:t xml:space="preserve">ic modules of the </w:t>
      </w:r>
      <w:proofErr w:type="spellStart"/>
      <w:r w:rsidR="004D2C4F">
        <w:rPr>
          <w:rFonts w:eastAsia="Times New Roman" w:cs="Times New Roman"/>
          <w:color w:val="000000"/>
          <w:lang w:val="en-US" w:eastAsia="cs-CZ"/>
        </w:rPr>
        <w:t>CAZy</w:t>
      </w:r>
      <w:proofErr w:type="spellEnd"/>
      <w:r w:rsidR="00385367" w:rsidRPr="00134E36">
        <w:rPr>
          <w:rFonts w:eastAsia="Times New Roman" w:cs="Times New Roman"/>
          <w:color w:val="000000"/>
          <w:lang w:val="en-US" w:eastAsia="cs-CZ"/>
        </w:rPr>
        <w:t xml:space="preserve"> database.</w:t>
      </w:r>
      <w:r w:rsidR="00A70919" w:rsidRPr="00134E36">
        <w:rPr>
          <w:rFonts w:eastAsia="Times New Roman" w:cs="Times New Roman"/>
          <w:color w:val="000000"/>
          <w:lang w:val="en-US" w:eastAsia="cs-CZ"/>
        </w:rPr>
        <w:t xml:space="preserve"> Based on the major reported activities of GH and AA families according to the </w:t>
      </w:r>
      <w:proofErr w:type="spellStart"/>
      <w:r w:rsidR="004D2C4F">
        <w:rPr>
          <w:rFonts w:eastAsia="Times New Roman" w:cs="Times New Roman"/>
          <w:color w:val="000000"/>
          <w:lang w:val="en-US" w:eastAsia="cs-CZ"/>
        </w:rPr>
        <w:t>CAZy</w:t>
      </w:r>
      <w:proofErr w:type="spellEnd"/>
      <w:r w:rsidR="00A70919" w:rsidRPr="00134E36">
        <w:rPr>
          <w:rFonts w:eastAsia="Times New Roman" w:cs="Times New Roman"/>
          <w:color w:val="000000"/>
          <w:lang w:val="en-US" w:eastAsia="cs-CZ"/>
        </w:rPr>
        <w:t xml:space="preserve"> database, families were grouped according to function (</w:t>
      </w:r>
      <w:r w:rsidR="00A70919" w:rsidRPr="0002146B">
        <w:rPr>
          <w:rFonts w:eastAsia="Times New Roman" w:cs="Times New Roman"/>
          <w:lang w:val="en-US" w:eastAsia="cs-CZ"/>
        </w:rPr>
        <w:t xml:space="preserve">Table </w:t>
      </w:r>
      <w:r w:rsidR="001C637E">
        <w:rPr>
          <w:rFonts w:eastAsia="Times New Roman" w:cs="Times New Roman"/>
          <w:lang w:val="en-US" w:eastAsia="cs-CZ"/>
        </w:rPr>
        <w:t>1</w:t>
      </w:r>
      <w:r w:rsidR="00A70919" w:rsidRPr="00134E36">
        <w:rPr>
          <w:rFonts w:eastAsia="Times New Roman" w:cs="Times New Roman"/>
          <w:color w:val="000000"/>
          <w:lang w:val="en-US" w:eastAsia="cs-CZ"/>
        </w:rPr>
        <w:t>).</w:t>
      </w:r>
      <w:commentRangeEnd w:id="241"/>
      <w:r w:rsidR="005B38D3">
        <w:rPr>
          <w:rStyle w:val="CommentReference"/>
        </w:rPr>
        <w:commentReference w:id="241"/>
      </w:r>
    </w:p>
    <w:p w14:paraId="1C10F974" w14:textId="57FA79CD" w:rsidR="00BE5B25" w:rsidRPr="00134E36" w:rsidRDefault="00BE5B25" w:rsidP="00134E36">
      <w:pPr>
        <w:spacing w:after="0" w:line="240" w:lineRule="auto"/>
        <w:rPr>
          <w:lang w:val="en-GB"/>
        </w:rPr>
      </w:pPr>
      <w:r w:rsidRPr="00134E36">
        <w:rPr>
          <w:lang w:val="en-GB"/>
        </w:rPr>
        <w:tab/>
      </w:r>
      <w:r w:rsidR="00217B82" w:rsidRPr="00134E36">
        <w:rPr>
          <w:lang w:val="en-GB"/>
        </w:rPr>
        <w:t xml:space="preserve">To </w:t>
      </w:r>
      <w:r w:rsidR="00302E07" w:rsidRPr="00134E36">
        <w:rPr>
          <w:lang w:val="en-GB"/>
        </w:rPr>
        <w:t xml:space="preserve">assess the abundance in the metagenome and the relative rate of expression in the </w:t>
      </w:r>
      <w:proofErr w:type="spellStart"/>
      <w:r w:rsidR="00302E07" w:rsidRPr="00134E36">
        <w:rPr>
          <w:lang w:val="en-GB"/>
        </w:rPr>
        <w:t>metatranscriptome</w:t>
      </w:r>
      <w:proofErr w:type="spellEnd"/>
      <w:r w:rsidRPr="00134E36">
        <w:rPr>
          <w:lang w:val="en-GB"/>
        </w:rPr>
        <w:t xml:space="preserve">, individual sequence reads from each sample were mapped onto </w:t>
      </w:r>
      <w:proofErr w:type="spellStart"/>
      <w:r w:rsidRPr="00134E36">
        <w:rPr>
          <w:lang w:val="en-GB"/>
        </w:rPr>
        <w:t>contigs</w:t>
      </w:r>
      <w:proofErr w:type="spellEnd"/>
      <w:r w:rsidRPr="00134E36">
        <w:rPr>
          <w:lang w:val="en-GB"/>
        </w:rPr>
        <w:t xml:space="preserve"> </w:t>
      </w:r>
      <w:r w:rsidR="00302E07" w:rsidRPr="00134E36">
        <w:rPr>
          <w:lang w:val="en-GB"/>
        </w:rPr>
        <w:t xml:space="preserve">identified as GH or AA </w:t>
      </w:r>
      <w:r w:rsidRPr="00134E36">
        <w:rPr>
          <w:lang w:val="en-GB"/>
        </w:rPr>
        <w:t xml:space="preserve">using bowtie 2.2.1 </w:t>
      </w:r>
      <w:r w:rsidR="00302E07" w:rsidRPr="00134E36">
        <w:rPr>
          <w:lang w:val="en-GB"/>
        </w:rPr>
        <w:fldChar w:fldCharType="begin"/>
      </w:r>
      <w:r w:rsidR="00F16379" w:rsidRPr="00134E36">
        <w:rPr>
          <w:lang w:val="en-GB"/>
        </w:rPr>
        <w:instrText xml:space="preserve"> ADDIN EN.CITE &lt;EndNote&gt;&lt;Cite&gt;&lt;Author&gt;Langmead&lt;/Author&gt;&lt;Year&gt;2009&lt;/Year&gt;&lt;RecNum&gt;5&lt;/RecNum&gt;&lt;DisplayText&gt;(Langmead&lt;style face="italic"&gt; et al.,&lt;/style&gt; 2009)&lt;/DisplayText&gt;&lt;record&gt;&lt;rec-number&gt;5&lt;/rec-number&gt;&lt;foreign-keys&gt;&lt;key app="EN" db-id="w0zwaeefsfe2s6etd5sxf52oztwafesfv2w9" timestamp="1472088568"&gt;5&lt;/key&gt;&lt;/foreign-keys&gt;&lt;ref-type name="Journal Article"&gt;17&lt;/ref-type&gt;&lt;contributors&gt;&lt;authors&gt;&lt;author&gt;Langmead, B.&lt;/author&gt;&lt;author&gt;Trapnell, C.&lt;/author&gt;&lt;author&gt;Pop, M.&lt;/author&gt;&lt;author&gt;Salzberg, S. L.&lt;/author&gt;&lt;/authors&gt;&lt;/contributors&gt;&lt;auth-address&gt;[Langmead, Ben; Trapnell, Cole; Pop, Mihai; Salzberg, Steven L.] Univ Maryland, Ctr Bioinformat &amp;amp; Computat Biol, Inst Adv Comp Studies, College Pk, MD 20742 USA.&amp;#xD;Langmead, B (reprint author), Univ Maryland, Ctr Bioinformat &amp;amp; Computat Biol, Inst Adv Comp Studies, College Pk, MD 20742 USA.&amp;#xD;langmead@cs.umd.edu&lt;/auth-address&gt;&lt;titles&gt;&lt;title&gt;Ultrafast and memory-efficient alignment of short DNA sequences to the human genome&lt;/title&gt;&lt;secondary-title&gt;Genome Biology&lt;/secondary-title&gt;&lt;alt-title&gt;Genome Biol.&lt;/alt-title&gt;&lt;/titles&gt;&lt;periodical&gt;&lt;full-title&gt;Genome Biology&lt;/full-title&gt;&lt;abbr-1&gt;Genome Biol.&lt;/abbr-1&gt;&lt;/periodical&gt;&lt;alt-periodical&gt;&lt;full-title&gt;Genome Biology&lt;/full-title&gt;&lt;abbr-1&gt;Genome Biol.&lt;/abbr-1&gt;&lt;/alt-periodical&gt;&lt;pages&gt;10&lt;/pages&gt;&lt;volume&gt;10&lt;/volume&gt;&lt;number&gt;3&lt;/number&gt;&lt;keywords&gt;&lt;keyword&gt;IDENTIFICATION&lt;/keyword&gt;&lt;keyword&gt;SPACE&lt;/keyword&gt;&lt;keyword&gt;Biotechnology &amp;amp; Applied Microbiology&lt;/keyword&gt;&lt;keyword&gt;Genetics &amp;amp; Heredity&lt;/keyword&gt;&lt;/keywords&gt;&lt;dates&gt;&lt;year&gt;2009&lt;/year&gt;&lt;/dates&gt;&lt;isbn&gt;1474-760X&lt;/isbn&gt;&lt;accession-num&gt;WOS:000266544500005&lt;/accession-num&gt;&lt;work-type&gt;Article&lt;/work-type&gt;&lt;urls&gt;&lt;related-urls&gt;&lt;url&gt;&amp;lt;Go to ISI&amp;gt;://WOS:000266544500005&lt;/url&gt;&lt;/related-urls&gt;&lt;/urls&gt;&lt;custom7&gt;R25&lt;/custom7&gt;&lt;electronic-resource-num&gt;10.1186/gb-2009-10-3-r25&lt;/electronic-resource-num&gt;&lt;language&gt;English&lt;/language&gt;&lt;/record&gt;&lt;/Cite&gt;&lt;/EndNote&gt;</w:instrText>
      </w:r>
      <w:r w:rsidR="00302E07" w:rsidRPr="00134E36">
        <w:rPr>
          <w:lang w:val="en-GB"/>
        </w:rPr>
        <w:fldChar w:fldCharType="separate"/>
      </w:r>
      <w:r w:rsidR="00302E07" w:rsidRPr="00134E36">
        <w:rPr>
          <w:noProof/>
          <w:lang w:val="en-GB"/>
        </w:rPr>
        <w:t>(Langmead</w:t>
      </w:r>
      <w:r w:rsidR="00302E07" w:rsidRPr="00134E36">
        <w:rPr>
          <w:i/>
          <w:noProof/>
          <w:lang w:val="en-GB"/>
        </w:rPr>
        <w:t xml:space="preserve"> et al.,</w:t>
      </w:r>
      <w:r w:rsidR="00302E07" w:rsidRPr="00134E36">
        <w:rPr>
          <w:noProof/>
          <w:lang w:val="en-GB"/>
        </w:rPr>
        <w:t xml:space="preserve"> 2009)</w:t>
      </w:r>
      <w:r w:rsidR="00302E07" w:rsidRPr="00134E36">
        <w:rPr>
          <w:lang w:val="en-GB"/>
        </w:rPr>
        <w:fldChar w:fldCharType="end"/>
      </w:r>
      <w:r w:rsidRPr="00134E36">
        <w:rPr>
          <w:lang w:val="en-GB"/>
        </w:rPr>
        <w:t xml:space="preserve"> with the default settings of: end to end alignment –sensitive. To calculate </w:t>
      </w:r>
      <w:r w:rsidR="00302E07" w:rsidRPr="00134E36">
        <w:rPr>
          <w:lang w:val="en-GB"/>
        </w:rPr>
        <w:t xml:space="preserve">gene or </w:t>
      </w:r>
      <w:r w:rsidRPr="00134E36">
        <w:rPr>
          <w:lang w:val="en-GB"/>
        </w:rPr>
        <w:t xml:space="preserve">transcript abundance, data were expressed as: per base coverage = read count x read length / contig length. Abundances were always reported as normalised values, i.e., shares of all transcripts in given sample, or, where indicated, shares of all transcripts of a selected microbial taxon. </w:t>
      </w:r>
    </w:p>
    <w:p w14:paraId="45ED1230" w14:textId="77777777" w:rsidR="00BE5B25" w:rsidRPr="00134E36" w:rsidRDefault="00BE5B25" w:rsidP="00134E36">
      <w:pPr>
        <w:autoSpaceDE w:val="0"/>
        <w:autoSpaceDN w:val="0"/>
        <w:adjustRightInd w:val="0"/>
        <w:spacing w:after="0" w:line="240" w:lineRule="auto"/>
        <w:rPr>
          <w:rFonts w:cs="Calibri"/>
          <w:lang w:val="en-US"/>
        </w:rPr>
      </w:pPr>
    </w:p>
    <w:p w14:paraId="79AF5672" w14:textId="5A336021" w:rsidR="00C55C37" w:rsidRPr="00134E36" w:rsidRDefault="00C55C37" w:rsidP="00134E36">
      <w:pPr>
        <w:spacing w:after="0" w:line="240" w:lineRule="auto"/>
        <w:rPr>
          <w:rFonts w:cs="Calibri,Italic"/>
          <w:b/>
          <w:lang w:val="en-US" w:eastAsia="cs-CZ"/>
        </w:rPr>
      </w:pPr>
      <w:r w:rsidRPr="00134E36">
        <w:rPr>
          <w:rFonts w:cs="Calibri,Italic"/>
          <w:b/>
          <w:lang w:val="en-US" w:eastAsia="cs-CZ"/>
        </w:rPr>
        <w:t>Statistical analysis</w:t>
      </w:r>
    </w:p>
    <w:p w14:paraId="1701C136" w14:textId="77777777" w:rsidR="008E4BAF" w:rsidRPr="00134E36" w:rsidRDefault="008E4BAF" w:rsidP="00134E36">
      <w:pPr>
        <w:autoSpaceDE w:val="0"/>
        <w:autoSpaceDN w:val="0"/>
        <w:adjustRightInd w:val="0"/>
        <w:spacing w:after="0" w:line="240" w:lineRule="auto"/>
        <w:rPr>
          <w:rFonts w:eastAsia="Times New Roman" w:cs="Times New Roman"/>
          <w:lang w:val="en-US" w:eastAsia="cs-CZ"/>
        </w:rPr>
      </w:pPr>
    </w:p>
    <w:p w14:paraId="05E1BE2C" w14:textId="17B5D54C" w:rsidR="00DA26A4" w:rsidRPr="00134E36" w:rsidRDefault="00C55C37" w:rsidP="00134E36">
      <w:pPr>
        <w:autoSpaceDE w:val="0"/>
        <w:autoSpaceDN w:val="0"/>
        <w:adjustRightInd w:val="0"/>
        <w:spacing w:after="0" w:line="240" w:lineRule="auto"/>
        <w:ind w:firstLine="708"/>
        <w:rPr>
          <w:rFonts w:cs="Calibri"/>
          <w:lang w:val="en-US"/>
        </w:rPr>
      </w:pPr>
      <w:r w:rsidRPr="00134E36">
        <w:rPr>
          <w:rFonts w:eastAsia="Times New Roman" w:cs="Times New Roman"/>
          <w:lang w:val="en-US" w:eastAsia="cs-CZ"/>
        </w:rPr>
        <w:t xml:space="preserve">R </w:t>
      </w:r>
      <w:r w:rsidR="008F28B5" w:rsidRPr="00134E36">
        <w:rPr>
          <w:rFonts w:eastAsia="Times New Roman" w:cs="Times New Roman"/>
          <w:lang w:val="en-US" w:eastAsia="cs-CZ"/>
        </w:rPr>
        <w:fldChar w:fldCharType="begin"/>
      </w:r>
      <w:r w:rsidR="008F28B5" w:rsidRPr="00134E36">
        <w:rPr>
          <w:rFonts w:eastAsia="Times New Roman" w:cs="Times New Roman"/>
          <w:lang w:val="en-US" w:eastAsia="cs-CZ"/>
        </w:rPr>
        <w:instrText xml:space="preserve"> ADDIN EN.CITE &lt;EndNote&gt;&lt;Cite&gt;&lt;Author&gt;R Core Team&lt;/Author&gt;&lt;Year&gt;2014&lt;/Year&gt;&lt;RecNum&gt;36&lt;/RecNum&gt;&lt;DisplayText&gt;(R Core Team 2014)&lt;/DisplayText&gt;&lt;record&gt;&lt;rec-number&gt;36&lt;/rec-number&gt;&lt;foreign-keys&gt;&lt;key app="EN" db-id="w0zwaeefsfe2s6etd5sxf52oztwafesfv2w9" timestamp="1472820267"&gt;36&lt;/key&gt;&lt;/foreign-keys&gt;&lt;ref-type name="Computer Program"&gt;9&lt;/ref-type&gt;&lt;contributors&gt;&lt;authors&gt;&lt;author&gt;&lt;style face="normal" font="default" size="100%"&gt;R Core Team&lt;/style&gt;&lt;style face="normal" font="default" charset="238" size="100%"&gt;,&lt;/style&gt;&lt;/author&gt;&lt;/authors&gt;&lt;/contributors&gt;&lt;titles&gt;&lt;title&gt;&lt;style face="normal" font="default" size="100%"&gt;R: A language and environment for statistical&lt;/style&gt;&lt;style face="normal" font="default" charset="238" size="100%"&gt; &lt;/style&gt;&lt;style face="normal" font="default" size="100%"&gt;computing. R Foundation for Statistical Computing, Vienna, Austria.&lt;/style&gt;&lt;/title&gt;&lt;/titles&gt;&lt;dates&gt;&lt;year&gt;&lt;style face="normal" font="default" charset="238" size="100%"&gt;2014&lt;/style&gt;&lt;/year&gt;&lt;/dates&gt;&lt;urls&gt;&lt;/urls&gt;&lt;/record&gt;&lt;/Cite&gt;&lt;Cite&gt;&lt;Author&gt;R Core Team&lt;/Author&gt;&lt;Year&gt;2014&lt;/Year&gt;&lt;RecNum&gt;36&lt;/RecNum&gt;&lt;record&gt;&lt;rec-number&gt;36&lt;/rec-number&gt;&lt;foreign-keys&gt;&lt;key app="EN" db-id="w0zwaeefsfe2s6etd5sxf52oztwafesfv2w9" timestamp="1472820267"&gt;36&lt;/key&gt;&lt;/foreign-keys&gt;&lt;ref-type name="Computer Program"&gt;9&lt;/ref-type&gt;&lt;contributors&gt;&lt;authors&gt;&lt;author&gt;&lt;style face="normal" font="default" size="100%"&gt;R Core Team&lt;/style&gt;&lt;style face="normal" font="default" charset="238" size="100%"&gt;,&lt;/style&gt;&lt;/author&gt;&lt;/authors&gt;&lt;/contributors&gt;&lt;titles&gt;&lt;title&gt;&lt;style face="normal" font="default" size="100%"&gt;R: A language and environment for statistical&lt;/style&gt;&lt;style face="normal" font="default" charset="238" size="100%"&gt; &lt;/style&gt;&lt;style face="normal" font="default" size="100%"&gt;computing. R Foundation for Statistical Computing, Vienna, Austria.&lt;/style&gt;&lt;/title&gt;&lt;/titles&gt;&lt;dates&gt;&lt;year&gt;&lt;style face="normal" font="default" charset="238" size="100%"&gt;2014&lt;/style&gt;&lt;/year&gt;&lt;/dates&gt;&lt;urls&gt;&lt;/urls&gt;&lt;/record&gt;&lt;/Cite&gt;&lt;/EndNote&gt;</w:instrText>
      </w:r>
      <w:r w:rsidR="008F28B5" w:rsidRPr="00134E36">
        <w:rPr>
          <w:rFonts w:eastAsia="Times New Roman" w:cs="Times New Roman"/>
          <w:lang w:val="en-US" w:eastAsia="cs-CZ"/>
        </w:rPr>
        <w:fldChar w:fldCharType="separate"/>
      </w:r>
      <w:r w:rsidR="008F28B5" w:rsidRPr="00134E36">
        <w:rPr>
          <w:rFonts w:eastAsia="Times New Roman" w:cs="Times New Roman"/>
          <w:noProof/>
          <w:lang w:val="en-US" w:eastAsia="cs-CZ"/>
        </w:rPr>
        <w:t>(R Core Team 2014)</w:t>
      </w:r>
      <w:r w:rsidR="008F28B5" w:rsidRPr="00134E36">
        <w:rPr>
          <w:rFonts w:eastAsia="Times New Roman" w:cs="Times New Roman"/>
          <w:lang w:val="en-US" w:eastAsia="cs-CZ"/>
        </w:rPr>
        <w:fldChar w:fldCharType="end"/>
      </w:r>
      <w:r w:rsidRPr="00134E36">
        <w:rPr>
          <w:rFonts w:eastAsia="Times New Roman" w:cs="Times New Roman"/>
          <w:lang w:val="en-US" w:eastAsia="cs-CZ"/>
        </w:rPr>
        <w:t xml:space="preserve"> and PAST 3.03 (http://folk.uio.no/ohammer/past/) were used for statistical analysis.  Differences in </w:t>
      </w:r>
      <w:r w:rsidR="00DA26A4" w:rsidRPr="00134E36">
        <w:rPr>
          <w:rFonts w:cs="Calibri"/>
          <w:lang w:val="en-US"/>
        </w:rPr>
        <w:t xml:space="preserve">relative abundances of </w:t>
      </w:r>
      <w:r w:rsidR="008E4BAF" w:rsidRPr="00134E36">
        <w:rPr>
          <w:rFonts w:cs="Calibri"/>
          <w:lang w:val="en-US"/>
        </w:rPr>
        <w:t>gene or transcript abundances</w:t>
      </w:r>
      <w:r w:rsidR="00DA26A4" w:rsidRPr="00134E36">
        <w:rPr>
          <w:rFonts w:cs="Calibri"/>
          <w:lang w:val="en-US"/>
        </w:rPr>
        <w:t xml:space="preserve"> were tested using the Mann-Whitney U test, which assumes the measurements on a rank-order scale but does not assume normality of data. </w:t>
      </w:r>
      <w:r w:rsidR="008E4BAF" w:rsidRPr="00134E36">
        <w:rPr>
          <w:rFonts w:cs="Calibri"/>
          <w:lang w:val="en-US"/>
        </w:rPr>
        <w:t>One-way or two-way PERMANOVA</w:t>
      </w:r>
      <w:r w:rsidR="00DA26A4" w:rsidRPr="00134E36">
        <w:rPr>
          <w:rFonts w:cs="Calibri"/>
          <w:lang w:val="en-US"/>
        </w:rPr>
        <w:t xml:space="preserve"> on Bray-Curtis distances </w:t>
      </w:r>
      <w:r w:rsidR="008E4BAF" w:rsidRPr="00134E36">
        <w:rPr>
          <w:rFonts w:cs="Calibri"/>
          <w:lang w:val="en-US"/>
        </w:rPr>
        <w:t xml:space="preserve">with 99999 permutations </w:t>
      </w:r>
      <w:r w:rsidR="00DA26A4" w:rsidRPr="00134E36">
        <w:rPr>
          <w:rFonts w:cs="Calibri"/>
          <w:lang w:val="en-US"/>
        </w:rPr>
        <w:t xml:space="preserve">was used </w:t>
      </w:r>
      <w:r w:rsidR="0008107C">
        <w:rPr>
          <w:rFonts w:cs="Calibri"/>
          <w:lang w:val="en-US"/>
        </w:rPr>
        <w:t>to</w:t>
      </w:r>
      <w:r w:rsidR="00DA26A4" w:rsidRPr="00134E36">
        <w:rPr>
          <w:rFonts w:cs="Calibri"/>
          <w:lang w:val="en-US"/>
        </w:rPr>
        <w:t xml:space="preserve"> analy</w:t>
      </w:r>
      <w:r w:rsidR="0008107C">
        <w:rPr>
          <w:rFonts w:cs="Calibri"/>
          <w:lang w:val="en-US"/>
        </w:rPr>
        <w:t>ze</w:t>
      </w:r>
      <w:r w:rsidR="00DA26A4" w:rsidRPr="00134E36">
        <w:rPr>
          <w:rFonts w:cs="Calibri"/>
          <w:lang w:val="en-US"/>
        </w:rPr>
        <w:t xml:space="preserve"> differences among communities or transcript pools. </w:t>
      </w:r>
      <w:r w:rsidR="008E4BAF" w:rsidRPr="00134E36">
        <w:rPr>
          <w:rFonts w:cs="Calibri"/>
          <w:lang w:val="en-US"/>
        </w:rPr>
        <w:t xml:space="preserve">Two-dimensional non-metric multidimensional scaling (NMDS) ordination analysis on Bray-Curtis distances was performed in R with package vegan </w:t>
      </w:r>
      <w:r w:rsidR="008F28B5" w:rsidRPr="00134E36">
        <w:rPr>
          <w:rFonts w:cs="Calibri"/>
          <w:lang w:val="en-US"/>
        </w:rPr>
        <w:fldChar w:fldCharType="begin">
          <w:fldData xml:space="preserve">PEVuZE5vdGU+PENpdGU+PEF1dGhvcj5Pa3NhbmVuPC9BdXRob3I+PFllYXI+MjAxNjwvWWVhcj48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</w:fldData>
        </w:fldChar>
      </w:r>
      <w:r w:rsidR="008F28B5" w:rsidRPr="00134E36">
        <w:rPr>
          <w:rFonts w:cs="Calibri"/>
          <w:lang w:val="en-US"/>
        </w:rPr>
        <w:instrText xml:space="preserve"> ADDIN EN.CITE </w:instrText>
      </w:r>
      <w:r w:rsidR="008F28B5" w:rsidRPr="00134E36">
        <w:rPr>
          <w:rFonts w:cs="Calibri"/>
          <w:lang w:val="en-US"/>
        </w:rPr>
        <w:fldChar w:fldCharType="begin">
          <w:fldData xml:space="preserve">PEVuZE5vdGU+PENpdGU+PEF1dGhvcj5Pa3NhbmVuPC9BdXRob3I+PFllYXI+MjAxNjwvWWVhcj48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</w:fldData>
        </w:fldChar>
      </w:r>
      <w:r w:rsidR="008F28B5" w:rsidRPr="00134E36">
        <w:rPr>
          <w:rFonts w:cs="Calibri"/>
          <w:lang w:val="en-US"/>
        </w:rPr>
        <w:instrText xml:space="preserve"> ADDIN EN.CITE.DATA </w:instrText>
      </w:r>
      <w:r w:rsidR="008F28B5" w:rsidRPr="00134E36">
        <w:rPr>
          <w:rFonts w:cs="Calibri"/>
          <w:lang w:val="en-US"/>
        </w:rPr>
      </w:r>
      <w:r w:rsidR="008F28B5" w:rsidRPr="00134E36">
        <w:rPr>
          <w:rFonts w:cs="Calibri"/>
          <w:lang w:val="en-US"/>
        </w:rPr>
        <w:fldChar w:fldCharType="end"/>
      </w:r>
      <w:r w:rsidR="008F28B5" w:rsidRPr="00134E36">
        <w:rPr>
          <w:rFonts w:cs="Calibri"/>
          <w:lang w:val="en-US"/>
        </w:rPr>
      </w:r>
      <w:r w:rsidR="008F28B5" w:rsidRPr="00134E36">
        <w:rPr>
          <w:rFonts w:cs="Calibri"/>
          <w:lang w:val="en-US"/>
        </w:rPr>
        <w:fldChar w:fldCharType="separate"/>
      </w:r>
      <w:r w:rsidR="008F28B5" w:rsidRPr="00134E36">
        <w:rPr>
          <w:rFonts w:cs="Calibri"/>
          <w:noProof/>
          <w:lang w:val="en-US"/>
        </w:rPr>
        <w:t>(Oksanen</w:t>
      </w:r>
      <w:r w:rsidR="008F28B5" w:rsidRPr="00134E36">
        <w:rPr>
          <w:rFonts w:cs="Calibri"/>
          <w:i/>
          <w:noProof/>
          <w:lang w:val="en-US"/>
        </w:rPr>
        <w:t xml:space="preserve"> et al.,</w:t>
      </w:r>
      <w:r w:rsidR="008F28B5" w:rsidRPr="00134E36">
        <w:rPr>
          <w:rFonts w:cs="Calibri"/>
          <w:noProof/>
          <w:lang w:val="en-US"/>
        </w:rPr>
        <w:t xml:space="preserve"> 2016; R Core Team 2014)</w:t>
      </w:r>
      <w:r w:rsidR="008F28B5" w:rsidRPr="00134E36">
        <w:rPr>
          <w:rFonts w:cs="Calibri"/>
          <w:lang w:val="en-US"/>
        </w:rPr>
        <w:fldChar w:fldCharType="end"/>
      </w:r>
      <w:r w:rsidR="00DA26A4" w:rsidRPr="00134E36">
        <w:rPr>
          <w:rFonts w:cs="Calibri"/>
          <w:lang w:val="en-US"/>
        </w:rPr>
        <w:t>.</w:t>
      </w:r>
      <w:r w:rsidR="008E4BAF" w:rsidRPr="00134E36">
        <w:rPr>
          <w:rFonts w:cs="Calibri"/>
          <w:lang w:val="en-US"/>
        </w:rPr>
        <w:t xml:space="preserve"> In all cases, differences at P &lt; 0.05 were considered to be statistically significant.</w:t>
      </w:r>
    </w:p>
    <w:p w14:paraId="74B71297" w14:textId="77777777" w:rsidR="00CE736C" w:rsidRPr="00134E36" w:rsidRDefault="00CE736C" w:rsidP="00134E36">
      <w:pPr>
        <w:spacing w:after="0" w:line="240" w:lineRule="auto"/>
        <w:rPr>
          <w:b/>
          <w:lang w:val="en-US"/>
        </w:rPr>
      </w:pPr>
    </w:p>
    <w:p w14:paraId="2E5129B6" w14:textId="77777777" w:rsidR="00CE736C" w:rsidRPr="00134E36" w:rsidRDefault="009B37EF" w:rsidP="00134E36">
      <w:pPr>
        <w:spacing w:after="0" w:line="240" w:lineRule="auto"/>
        <w:rPr>
          <w:b/>
          <w:lang w:val="en-US"/>
        </w:rPr>
      </w:pPr>
      <w:r w:rsidRPr="00134E36">
        <w:rPr>
          <w:b/>
          <w:lang w:val="en-US"/>
        </w:rPr>
        <w:t>Results</w:t>
      </w:r>
    </w:p>
    <w:p w14:paraId="395DDFA0" w14:textId="77777777" w:rsidR="008E4BAF" w:rsidRPr="00134E36" w:rsidRDefault="008E4BAF" w:rsidP="00134E36">
      <w:pPr>
        <w:spacing w:after="0" w:line="240" w:lineRule="auto"/>
        <w:rPr>
          <w:b/>
          <w:lang w:val="en-US"/>
        </w:rPr>
      </w:pPr>
    </w:p>
    <w:p w14:paraId="7AB9F285" w14:textId="0CA33487" w:rsidR="00CE736C" w:rsidRPr="00134E36" w:rsidRDefault="00163CE9" w:rsidP="00134E36">
      <w:pPr>
        <w:spacing w:after="0" w:line="240" w:lineRule="auto"/>
        <w:rPr>
          <w:b/>
          <w:lang w:val="en-US"/>
        </w:rPr>
      </w:pPr>
      <w:r w:rsidRPr="00134E36">
        <w:rPr>
          <w:b/>
          <w:lang w:val="en-US"/>
        </w:rPr>
        <w:t xml:space="preserve">Gene pool of </w:t>
      </w:r>
      <w:r w:rsidR="00722116" w:rsidRPr="00134E36">
        <w:rPr>
          <w:b/>
          <w:lang w:val="en-US"/>
        </w:rPr>
        <w:t>auxiliary</w:t>
      </w:r>
      <w:r w:rsidRPr="00134E36">
        <w:rPr>
          <w:b/>
          <w:lang w:val="en-US"/>
        </w:rPr>
        <w:t xml:space="preserve"> enzymes and </w:t>
      </w:r>
      <w:r w:rsidR="00722116" w:rsidRPr="00134E36">
        <w:rPr>
          <w:b/>
          <w:lang w:val="en-US"/>
        </w:rPr>
        <w:t>glycos</w:t>
      </w:r>
      <w:r w:rsidR="00722116">
        <w:rPr>
          <w:b/>
          <w:lang w:val="en-US"/>
        </w:rPr>
        <w:t>ide</w:t>
      </w:r>
      <w:r w:rsidR="00722116" w:rsidRPr="00134E36">
        <w:rPr>
          <w:b/>
          <w:lang w:val="en-US"/>
        </w:rPr>
        <w:t xml:space="preserve"> </w:t>
      </w:r>
      <w:r w:rsidRPr="00134E36">
        <w:rPr>
          <w:b/>
          <w:lang w:val="en-US"/>
        </w:rPr>
        <w:t xml:space="preserve">hydrolases </w:t>
      </w:r>
    </w:p>
    <w:p w14:paraId="02FEB37B" w14:textId="77777777" w:rsidR="00163CE9" w:rsidRPr="00134E36" w:rsidRDefault="00163CE9" w:rsidP="00134E36">
      <w:pPr>
        <w:spacing w:after="0" w:line="240" w:lineRule="auto"/>
        <w:rPr>
          <w:lang w:val="en-US"/>
        </w:rPr>
      </w:pPr>
    </w:p>
    <w:p w14:paraId="36BB7298" w14:textId="4281D6E7" w:rsidR="00163CE9" w:rsidRPr="00134E36" w:rsidRDefault="00D97469" w:rsidP="00134E36">
      <w:pPr>
        <w:spacing w:after="0" w:line="240" w:lineRule="auto"/>
        <w:ind w:firstLine="708"/>
        <w:rPr>
          <w:lang w:val="en-US"/>
        </w:rPr>
      </w:pPr>
      <w:del w:id="242" w:author="Adina Howe" w:date="2016-11-08T10:17:00Z">
        <w:r w:rsidRPr="00134E36" w:rsidDel="0052247C">
          <w:rPr>
            <w:lang w:val="en-US"/>
          </w:rPr>
          <w:delText>From the all genes</w:delText>
        </w:r>
      </w:del>
      <w:ins w:id="243" w:author="Adina Howe" w:date="2016-11-08T10:17:00Z">
        <w:r w:rsidR="0052247C">
          <w:rPr>
            <w:lang w:val="en-US"/>
          </w:rPr>
          <w:t xml:space="preserve">Among genes predicted in soil metagenomes, </w:t>
        </w:r>
      </w:ins>
      <w:del w:id="244" w:author="Adina Howe" w:date="2016-11-08T10:18:00Z">
        <w:r w:rsidRPr="00134E36" w:rsidDel="0052247C">
          <w:rPr>
            <w:lang w:val="en-US"/>
          </w:rPr>
          <w:delText xml:space="preserve"> in soil metagenome </w:delText>
        </w:r>
      </w:del>
      <w:r w:rsidRPr="00134E36">
        <w:rPr>
          <w:lang w:val="en-US"/>
        </w:rPr>
        <w:t>5.5</w:t>
      </w:r>
      <w:del w:id="245" w:author="Adina Howe" w:date="2016-11-08T10:18:00Z">
        <w:r w:rsidRPr="00134E36" w:rsidDel="0052247C">
          <w:rPr>
            <w:lang w:val="en-US"/>
          </w:rPr>
          <w:delText>1</w:delText>
        </w:r>
      </w:del>
      <w:r w:rsidRPr="00134E36">
        <w:rPr>
          <w:lang w:val="en-US"/>
        </w:rPr>
        <w:t xml:space="preserve"> % </w:t>
      </w:r>
      <w:ins w:id="246" w:author="Adina Howe" w:date="2016-11-08T10:18:00Z">
        <w:r w:rsidR="0052247C">
          <w:rPr>
            <w:lang w:val="en-US"/>
          </w:rPr>
          <w:t xml:space="preserve">of </w:t>
        </w:r>
      </w:ins>
      <w:r w:rsidRPr="00134E36">
        <w:rPr>
          <w:lang w:val="en-US"/>
        </w:rPr>
        <w:t xml:space="preserve">genes </w:t>
      </w:r>
      <w:ins w:id="247" w:author="Adina Howe" w:date="2016-11-08T10:18:00Z">
        <w:r w:rsidR="0052247C">
          <w:rPr>
            <w:lang w:val="en-US"/>
          </w:rPr>
          <w:t xml:space="preserve">were </w:t>
        </w:r>
      </w:ins>
      <w:del w:id="248" w:author="Adina Howe" w:date="2016-11-08T10:18:00Z">
        <w:r w:rsidRPr="00134E36" w:rsidDel="0052247C">
          <w:rPr>
            <w:lang w:val="en-US"/>
          </w:rPr>
          <w:delText xml:space="preserve">have been </w:delText>
        </w:r>
      </w:del>
      <w:r w:rsidRPr="00134E36">
        <w:rPr>
          <w:lang w:val="en-US"/>
        </w:rPr>
        <w:t xml:space="preserve">annotated as Carbohydrate Active Enzymes - </w:t>
      </w:r>
      <w:proofErr w:type="spellStart"/>
      <w:r w:rsidR="004D2C4F">
        <w:rPr>
          <w:lang w:val="en-US"/>
        </w:rPr>
        <w:t>CAZy</w:t>
      </w:r>
      <w:r w:rsidRPr="00134E36">
        <w:rPr>
          <w:lang w:val="en-US"/>
        </w:rPr>
        <w:t>mes</w:t>
      </w:r>
      <w:proofErr w:type="spellEnd"/>
      <w:r w:rsidRPr="00134E36">
        <w:rPr>
          <w:lang w:val="en-US"/>
        </w:rPr>
        <w:t xml:space="preserve">. </w:t>
      </w:r>
      <w:r w:rsidR="00275DFC" w:rsidRPr="00134E36">
        <w:rPr>
          <w:lang w:val="en-US"/>
        </w:rPr>
        <w:t>In total</w:t>
      </w:r>
      <w:ins w:id="249" w:author="Adina Howe" w:date="2016-11-08T10:18:00Z">
        <w:r w:rsidR="00AE763D">
          <w:rPr>
            <w:lang w:val="en-US"/>
          </w:rPr>
          <w:t>,</w:t>
        </w:r>
      </w:ins>
      <w:r w:rsidR="00275DFC" w:rsidRPr="00134E36">
        <w:rPr>
          <w:lang w:val="en-US"/>
        </w:rPr>
        <w:t xml:space="preserve"> </w:t>
      </w:r>
      <w:r w:rsidR="00163CE9" w:rsidRPr="00134E36">
        <w:rPr>
          <w:lang w:val="en-US"/>
        </w:rPr>
        <w:t>91</w:t>
      </w:r>
      <w:r w:rsidR="0051522F">
        <w:rPr>
          <w:lang w:val="en-US"/>
        </w:rPr>
        <w:t>,</w:t>
      </w:r>
      <w:r w:rsidR="00163CE9" w:rsidRPr="00134E36">
        <w:rPr>
          <w:lang w:val="en-US"/>
        </w:rPr>
        <w:t xml:space="preserve">195 </w:t>
      </w:r>
      <w:r w:rsidR="00722116" w:rsidRPr="00134E36">
        <w:rPr>
          <w:lang w:val="en-US"/>
        </w:rPr>
        <w:t>glycos</w:t>
      </w:r>
      <w:r w:rsidR="00722116">
        <w:rPr>
          <w:lang w:val="en-US"/>
        </w:rPr>
        <w:t>ide</w:t>
      </w:r>
      <w:r w:rsidR="00722116" w:rsidRPr="00134E36">
        <w:rPr>
          <w:lang w:val="en-US"/>
        </w:rPr>
        <w:t xml:space="preserve"> </w:t>
      </w:r>
      <w:r w:rsidR="00163CE9" w:rsidRPr="00134E36">
        <w:rPr>
          <w:lang w:val="en-US"/>
        </w:rPr>
        <w:t xml:space="preserve">hydrolases </w:t>
      </w:r>
      <w:r w:rsidR="00275DFC" w:rsidRPr="00134E36">
        <w:rPr>
          <w:lang w:val="en-US"/>
        </w:rPr>
        <w:t>from</w:t>
      </w:r>
      <w:r w:rsidR="00C12BB5" w:rsidRPr="00134E36">
        <w:rPr>
          <w:lang w:val="en-US"/>
        </w:rPr>
        <w:t xml:space="preserve"> 108 families </w:t>
      </w:r>
      <w:r w:rsidR="00163CE9" w:rsidRPr="00134E36">
        <w:rPr>
          <w:lang w:val="en-US"/>
        </w:rPr>
        <w:t>and 7</w:t>
      </w:r>
      <w:r w:rsidR="0051522F">
        <w:rPr>
          <w:lang w:val="en-US"/>
        </w:rPr>
        <w:t>,</w:t>
      </w:r>
      <w:r w:rsidR="00163CE9" w:rsidRPr="00134E36">
        <w:rPr>
          <w:lang w:val="en-US"/>
        </w:rPr>
        <w:t xml:space="preserve">709 </w:t>
      </w:r>
      <w:r w:rsidR="00722116" w:rsidRPr="00134E36">
        <w:rPr>
          <w:lang w:val="en-US"/>
        </w:rPr>
        <w:t>auxiliary</w:t>
      </w:r>
      <w:r w:rsidR="00163CE9" w:rsidRPr="00134E36">
        <w:rPr>
          <w:lang w:val="en-US"/>
        </w:rPr>
        <w:t xml:space="preserve"> enzymes</w:t>
      </w:r>
      <w:r w:rsidR="00C12BB5" w:rsidRPr="00134E36">
        <w:rPr>
          <w:lang w:val="en-US"/>
        </w:rPr>
        <w:t xml:space="preserve"> from 11 families</w:t>
      </w:r>
      <w:r w:rsidR="00275DFC" w:rsidRPr="00134E36">
        <w:rPr>
          <w:lang w:val="en-US"/>
        </w:rPr>
        <w:t xml:space="preserve"> were identified among the protein predictions of the </w:t>
      </w:r>
      <w:r w:rsidR="00275DFC" w:rsidRPr="00134E36">
        <w:rPr>
          <w:i/>
          <w:lang w:val="en-US"/>
        </w:rPr>
        <w:t xml:space="preserve">P. </w:t>
      </w:r>
      <w:proofErr w:type="spellStart"/>
      <w:r w:rsidR="00275DFC" w:rsidRPr="00134E36">
        <w:rPr>
          <w:i/>
          <w:lang w:val="en-US"/>
        </w:rPr>
        <w:t>abies</w:t>
      </w:r>
      <w:proofErr w:type="spellEnd"/>
      <w:r w:rsidR="00275DFC" w:rsidRPr="00134E36">
        <w:rPr>
          <w:lang w:val="en-US"/>
        </w:rPr>
        <w:t xml:space="preserve"> topsoil metagenome</w:t>
      </w:r>
      <w:r w:rsidR="00163CE9" w:rsidRPr="00134E36">
        <w:rPr>
          <w:lang w:val="en-US"/>
        </w:rPr>
        <w:t xml:space="preserve">. </w:t>
      </w:r>
      <w:r w:rsidR="00C12BB5" w:rsidRPr="00134E36">
        <w:rPr>
          <w:lang w:val="en-US"/>
        </w:rPr>
        <w:t xml:space="preserve">GH13 </w:t>
      </w:r>
      <w:r w:rsidR="00FD1319" w:rsidRPr="00134E36">
        <w:rPr>
          <w:lang w:val="en-US"/>
        </w:rPr>
        <w:t xml:space="preserve">(amylase) </w:t>
      </w:r>
      <w:r w:rsidR="00C12BB5" w:rsidRPr="00134E36">
        <w:rPr>
          <w:lang w:val="en-US"/>
        </w:rPr>
        <w:t xml:space="preserve">was the most diverse family with </w:t>
      </w:r>
      <w:commentRangeStart w:id="250"/>
      <w:r w:rsidR="00C12BB5" w:rsidRPr="00134E36">
        <w:rPr>
          <w:lang w:val="en-US"/>
        </w:rPr>
        <w:t>16</w:t>
      </w:r>
      <w:r w:rsidR="0051522F">
        <w:rPr>
          <w:lang w:val="en-US"/>
        </w:rPr>
        <w:t>,</w:t>
      </w:r>
      <w:r w:rsidR="00C12BB5" w:rsidRPr="00134E36">
        <w:rPr>
          <w:lang w:val="en-US"/>
        </w:rPr>
        <w:t xml:space="preserve">412 </w:t>
      </w:r>
      <w:proofErr w:type="spellStart"/>
      <w:r w:rsidR="00C12BB5" w:rsidRPr="00134E36">
        <w:rPr>
          <w:lang w:val="en-US"/>
        </w:rPr>
        <w:t>contigs</w:t>
      </w:r>
      <w:proofErr w:type="spellEnd"/>
      <w:r w:rsidR="00C12BB5" w:rsidRPr="00134E36">
        <w:rPr>
          <w:lang w:val="en-US"/>
        </w:rPr>
        <w:t xml:space="preserve"> followed by GH3 </w:t>
      </w:r>
      <w:r w:rsidR="00FD1319" w:rsidRPr="00134E36">
        <w:rPr>
          <w:lang w:val="en-US"/>
        </w:rPr>
        <w:t>(</w:t>
      </w:r>
      <w:r w:rsidR="00FD1319" w:rsidRPr="0002146B">
        <w:rPr>
          <w:rFonts w:ascii="Symbol" w:hAnsi="Symbol"/>
          <w:lang w:val="en-US"/>
        </w:rPr>
        <w:t></w:t>
      </w:r>
      <w:r w:rsidR="00FD1319" w:rsidRPr="00134E36">
        <w:rPr>
          <w:lang w:val="en-US"/>
        </w:rPr>
        <w:t xml:space="preserve">-glucosidase) </w:t>
      </w:r>
      <w:r w:rsidR="00C12BB5" w:rsidRPr="00134E36">
        <w:rPr>
          <w:lang w:val="en-US"/>
        </w:rPr>
        <w:t>and GH15</w:t>
      </w:r>
      <w:r w:rsidR="00FD1319" w:rsidRPr="00134E36">
        <w:rPr>
          <w:lang w:val="en-US"/>
        </w:rPr>
        <w:t xml:space="preserve"> (</w:t>
      </w:r>
      <w:proofErr w:type="spellStart"/>
      <w:r w:rsidR="00FD1319" w:rsidRPr="00134E36">
        <w:rPr>
          <w:lang w:val="en-US"/>
        </w:rPr>
        <w:t>trehalase</w:t>
      </w:r>
      <w:proofErr w:type="spellEnd"/>
      <w:r w:rsidR="00FD1319" w:rsidRPr="00134E36">
        <w:rPr>
          <w:lang w:val="en-US"/>
        </w:rPr>
        <w:t>)</w:t>
      </w:r>
      <w:r w:rsidR="00C12BB5" w:rsidRPr="00134E36">
        <w:rPr>
          <w:lang w:val="en-US"/>
        </w:rPr>
        <w:t>, another 29 GH families and the family AA3 were identified in &gt;1</w:t>
      </w:r>
      <w:r w:rsidR="0051522F">
        <w:rPr>
          <w:lang w:val="en-US"/>
        </w:rPr>
        <w:t>,</w:t>
      </w:r>
      <w:r w:rsidR="00C12BB5" w:rsidRPr="00134E36">
        <w:rPr>
          <w:lang w:val="en-US"/>
        </w:rPr>
        <w:t xml:space="preserve">000 </w:t>
      </w:r>
      <w:proofErr w:type="spellStart"/>
      <w:r w:rsidR="00C12BB5" w:rsidRPr="00134E36">
        <w:rPr>
          <w:lang w:val="en-US"/>
        </w:rPr>
        <w:t>contigs</w:t>
      </w:r>
      <w:proofErr w:type="spellEnd"/>
      <w:r w:rsidR="00C12BB5" w:rsidRPr="00134E36">
        <w:rPr>
          <w:lang w:val="en-US"/>
        </w:rPr>
        <w:t xml:space="preserve"> (Supplementary Table </w:t>
      </w:r>
      <w:r w:rsidR="001C637E">
        <w:rPr>
          <w:lang w:val="en-US"/>
        </w:rPr>
        <w:t>1</w:t>
      </w:r>
      <w:r w:rsidR="00C12BB5" w:rsidRPr="00134E36">
        <w:rPr>
          <w:lang w:val="en-US"/>
        </w:rPr>
        <w:t>)</w:t>
      </w:r>
      <w:commentRangeEnd w:id="250"/>
      <w:r w:rsidR="00B816F8">
        <w:rPr>
          <w:rStyle w:val="CommentReference"/>
        </w:rPr>
        <w:commentReference w:id="250"/>
      </w:r>
      <w:r w:rsidR="00C12BB5" w:rsidRPr="00134E36">
        <w:rPr>
          <w:lang w:val="en-US"/>
        </w:rPr>
        <w:t xml:space="preserve">. </w:t>
      </w:r>
      <w:ins w:id="251" w:author="Adina Howe" w:date="2016-11-08T10:31:00Z">
        <w:r w:rsidR="00EE26D9">
          <w:rPr>
            <w:lang w:val="en-US"/>
          </w:rPr>
          <w:t xml:space="preserve">Among </w:t>
        </w:r>
        <w:proofErr w:type="spellStart"/>
        <w:r w:rsidR="00EE26D9">
          <w:rPr>
            <w:lang w:val="en-US"/>
          </w:rPr>
          <w:t>contigs</w:t>
        </w:r>
        <w:proofErr w:type="spellEnd"/>
        <w:r w:rsidR="00EE26D9">
          <w:rPr>
            <w:lang w:val="en-US"/>
          </w:rPr>
          <w:t xml:space="preserve">, </w:t>
        </w:r>
      </w:ins>
      <w:r w:rsidR="00163CE9" w:rsidRPr="00134E36">
        <w:rPr>
          <w:lang w:val="en-US"/>
        </w:rPr>
        <w:t xml:space="preserve">67 % of GH and 46% of </w:t>
      </w:r>
      <w:proofErr w:type="spellStart"/>
      <w:r w:rsidR="00163CE9" w:rsidRPr="00134E36">
        <w:rPr>
          <w:lang w:val="en-US"/>
        </w:rPr>
        <w:t>contigs</w:t>
      </w:r>
      <w:proofErr w:type="spellEnd"/>
      <w:r w:rsidR="00163CE9" w:rsidRPr="00134E36">
        <w:rPr>
          <w:lang w:val="en-US"/>
        </w:rPr>
        <w:t xml:space="preserve"> AA were of assigned to bacteria and 27% and 24% to fungi.</w:t>
      </w:r>
    </w:p>
    <w:p w14:paraId="3BDC4535" w14:textId="08FC900E" w:rsidR="00C26BE0" w:rsidRPr="00134E36" w:rsidRDefault="00C26BE0" w:rsidP="00134E36">
      <w:pPr>
        <w:spacing w:after="0" w:line="240" w:lineRule="auto"/>
        <w:ind w:firstLine="708"/>
        <w:rPr>
          <w:lang w:val="en-US"/>
        </w:rPr>
      </w:pPr>
      <w:r w:rsidRPr="00134E36">
        <w:rPr>
          <w:lang w:val="en-US"/>
        </w:rPr>
        <w:t>Considering the frequency of occurrence, 6</w:t>
      </w:r>
      <w:r w:rsidR="00911DB7" w:rsidRPr="00134E36">
        <w:rPr>
          <w:lang w:val="en-US"/>
        </w:rPr>
        <w:t>6</w:t>
      </w:r>
      <w:r w:rsidRPr="00134E36">
        <w:rPr>
          <w:lang w:val="en-US"/>
        </w:rPr>
        <w:t>.</w:t>
      </w:r>
      <w:r w:rsidR="00911DB7" w:rsidRPr="00134E36">
        <w:rPr>
          <w:lang w:val="en-US"/>
        </w:rPr>
        <w:t>2</w:t>
      </w:r>
      <w:r w:rsidRPr="00134E36">
        <w:rPr>
          <w:lang w:val="en-US"/>
        </w:rPr>
        <w:t xml:space="preserve">% of </w:t>
      </w:r>
      <w:r w:rsidR="00722116">
        <w:rPr>
          <w:lang w:val="en-US"/>
        </w:rPr>
        <w:t>glycoside hydrolase</w:t>
      </w:r>
      <w:r w:rsidR="00911DB7" w:rsidRPr="00134E36">
        <w:rPr>
          <w:lang w:val="en-US"/>
        </w:rPr>
        <w:t xml:space="preserve"> </w:t>
      </w:r>
      <w:r w:rsidRPr="00134E36">
        <w:rPr>
          <w:lang w:val="en-US"/>
        </w:rPr>
        <w:t xml:space="preserve">reads were </w:t>
      </w:r>
      <w:r w:rsidR="00911DB7" w:rsidRPr="00134E36">
        <w:rPr>
          <w:lang w:val="en-US"/>
        </w:rPr>
        <w:t xml:space="preserve">assigned to </w:t>
      </w:r>
      <w:r w:rsidRPr="00134E36">
        <w:rPr>
          <w:lang w:val="en-US"/>
        </w:rPr>
        <w:t>bacteria (</w:t>
      </w:r>
      <w:proofErr w:type="spellStart"/>
      <w:r w:rsidRPr="00134E36">
        <w:rPr>
          <w:lang w:val="en-US"/>
        </w:rPr>
        <w:t>Proteobacteria</w:t>
      </w:r>
      <w:proofErr w:type="spellEnd"/>
      <w:r w:rsidRPr="00134E36">
        <w:rPr>
          <w:lang w:val="en-US"/>
        </w:rPr>
        <w:t xml:space="preserve"> 20.</w:t>
      </w:r>
      <w:r w:rsidR="00911DB7" w:rsidRPr="00134E36">
        <w:rPr>
          <w:lang w:val="en-US"/>
        </w:rPr>
        <w:t>0</w:t>
      </w:r>
      <w:r w:rsidRPr="00134E36">
        <w:rPr>
          <w:lang w:val="en-US"/>
        </w:rPr>
        <w:t xml:space="preserve">%, </w:t>
      </w:r>
      <w:proofErr w:type="spellStart"/>
      <w:r w:rsidRPr="00134E36">
        <w:rPr>
          <w:lang w:val="en-US"/>
        </w:rPr>
        <w:t>Acidobacteria</w:t>
      </w:r>
      <w:proofErr w:type="spellEnd"/>
      <w:r w:rsidRPr="00134E36">
        <w:rPr>
          <w:lang w:val="en-US"/>
        </w:rPr>
        <w:t xml:space="preserve"> 20.</w:t>
      </w:r>
      <w:r w:rsidR="00911DB7" w:rsidRPr="00134E36">
        <w:rPr>
          <w:lang w:val="en-US"/>
        </w:rPr>
        <w:t>9</w:t>
      </w:r>
      <w:r w:rsidRPr="00134E36">
        <w:rPr>
          <w:lang w:val="en-US"/>
        </w:rPr>
        <w:t xml:space="preserve">%, </w:t>
      </w:r>
      <w:proofErr w:type="spellStart"/>
      <w:r w:rsidRPr="00134E36">
        <w:rPr>
          <w:lang w:val="en-US"/>
        </w:rPr>
        <w:t>Actinobacteria</w:t>
      </w:r>
      <w:proofErr w:type="spellEnd"/>
      <w:r w:rsidRPr="00134E36">
        <w:rPr>
          <w:lang w:val="en-US"/>
        </w:rPr>
        <w:t xml:space="preserve"> 1</w:t>
      </w:r>
      <w:r w:rsidR="00911DB7" w:rsidRPr="00134E36">
        <w:rPr>
          <w:lang w:val="en-US"/>
        </w:rPr>
        <w:t>3</w:t>
      </w:r>
      <w:r w:rsidRPr="00134E36">
        <w:rPr>
          <w:lang w:val="en-US"/>
        </w:rPr>
        <w:t>.</w:t>
      </w:r>
      <w:r w:rsidR="00911DB7" w:rsidRPr="00134E36">
        <w:rPr>
          <w:lang w:val="en-US"/>
        </w:rPr>
        <w:t>4</w:t>
      </w:r>
      <w:r w:rsidRPr="00134E36">
        <w:rPr>
          <w:lang w:val="en-US"/>
        </w:rPr>
        <w:t xml:space="preserve">%, </w:t>
      </w:r>
      <w:proofErr w:type="spellStart"/>
      <w:r w:rsidRPr="00134E36">
        <w:rPr>
          <w:lang w:val="en-US"/>
        </w:rPr>
        <w:t>Bacteroidetes</w:t>
      </w:r>
      <w:proofErr w:type="spellEnd"/>
      <w:r w:rsidRPr="00134E36">
        <w:rPr>
          <w:lang w:val="en-US"/>
        </w:rPr>
        <w:t xml:space="preserve"> </w:t>
      </w:r>
      <w:r w:rsidR="00911DB7" w:rsidRPr="00134E36">
        <w:rPr>
          <w:lang w:val="en-US"/>
        </w:rPr>
        <w:t>4</w:t>
      </w:r>
      <w:r w:rsidRPr="00134E36">
        <w:rPr>
          <w:lang w:val="en-US"/>
        </w:rPr>
        <w:t>.</w:t>
      </w:r>
      <w:r w:rsidR="00911DB7" w:rsidRPr="00134E36">
        <w:rPr>
          <w:lang w:val="en-US"/>
        </w:rPr>
        <w:t>9</w:t>
      </w:r>
      <w:r w:rsidRPr="00134E36">
        <w:rPr>
          <w:lang w:val="en-US"/>
        </w:rPr>
        <w:t>%), 2</w:t>
      </w:r>
      <w:r w:rsidR="00911DB7" w:rsidRPr="00134E36">
        <w:rPr>
          <w:lang w:val="en-US"/>
        </w:rPr>
        <w:t>4</w:t>
      </w:r>
      <w:r w:rsidRPr="00134E36">
        <w:rPr>
          <w:lang w:val="en-US"/>
        </w:rPr>
        <w:t>.</w:t>
      </w:r>
      <w:r w:rsidR="00911DB7" w:rsidRPr="00134E36">
        <w:rPr>
          <w:lang w:val="en-US"/>
        </w:rPr>
        <w:t>9</w:t>
      </w:r>
      <w:r w:rsidRPr="00134E36">
        <w:rPr>
          <w:lang w:val="en-US"/>
        </w:rPr>
        <w:t xml:space="preserve">% </w:t>
      </w:r>
      <w:r w:rsidR="00911DB7" w:rsidRPr="00134E36">
        <w:rPr>
          <w:lang w:val="en-US"/>
        </w:rPr>
        <w:t>to</w:t>
      </w:r>
      <w:r w:rsidRPr="00134E36">
        <w:rPr>
          <w:lang w:val="en-US"/>
        </w:rPr>
        <w:t xml:space="preserve"> fung</w:t>
      </w:r>
      <w:r w:rsidR="00911DB7" w:rsidRPr="00134E36">
        <w:rPr>
          <w:lang w:val="en-US"/>
        </w:rPr>
        <w:t>i</w:t>
      </w:r>
      <w:r w:rsidRPr="00134E36">
        <w:rPr>
          <w:lang w:val="en-US"/>
        </w:rPr>
        <w:t xml:space="preserve"> (Ascomycota 1</w:t>
      </w:r>
      <w:r w:rsidR="00911DB7" w:rsidRPr="00134E36">
        <w:rPr>
          <w:lang w:val="en-US"/>
        </w:rPr>
        <w:t>4</w:t>
      </w:r>
      <w:r w:rsidRPr="00134E36">
        <w:rPr>
          <w:lang w:val="en-US"/>
        </w:rPr>
        <w:t>.</w:t>
      </w:r>
      <w:r w:rsidR="00911DB7" w:rsidRPr="00134E36">
        <w:rPr>
          <w:lang w:val="en-US"/>
        </w:rPr>
        <w:t>1</w:t>
      </w:r>
      <w:r w:rsidRPr="00134E36">
        <w:rPr>
          <w:lang w:val="en-US"/>
        </w:rPr>
        <w:t xml:space="preserve">%, Basidiomycota </w:t>
      </w:r>
      <w:r w:rsidR="00911DB7" w:rsidRPr="00134E36">
        <w:rPr>
          <w:lang w:val="en-US"/>
        </w:rPr>
        <w:t>6</w:t>
      </w:r>
      <w:r w:rsidRPr="00134E36">
        <w:rPr>
          <w:lang w:val="en-US"/>
        </w:rPr>
        <w:t>.</w:t>
      </w:r>
      <w:r w:rsidR="00911DB7" w:rsidRPr="00134E36">
        <w:rPr>
          <w:lang w:val="en-US"/>
        </w:rPr>
        <w:t>1%).</w:t>
      </w:r>
      <w:r w:rsidRPr="00134E36">
        <w:rPr>
          <w:lang w:val="en-US"/>
        </w:rPr>
        <w:t xml:space="preserve"> </w:t>
      </w:r>
      <w:r w:rsidR="00911DB7" w:rsidRPr="00134E36">
        <w:rPr>
          <w:lang w:val="en-US"/>
        </w:rPr>
        <w:t xml:space="preserve">Of </w:t>
      </w:r>
      <w:proofErr w:type="spellStart"/>
      <w:r w:rsidR="00911DB7" w:rsidRPr="00134E36">
        <w:rPr>
          <w:lang w:val="en-US"/>
        </w:rPr>
        <w:t>auxilliary</w:t>
      </w:r>
      <w:proofErr w:type="spellEnd"/>
      <w:r w:rsidR="00911DB7" w:rsidRPr="00134E36">
        <w:rPr>
          <w:lang w:val="en-US"/>
        </w:rPr>
        <w:t xml:space="preserve"> enzyme reads 61.8</w:t>
      </w:r>
      <w:proofErr w:type="gramStart"/>
      <w:r w:rsidR="00911DB7" w:rsidRPr="00134E36">
        <w:rPr>
          <w:lang w:val="en-US"/>
        </w:rPr>
        <w:t>%  were</w:t>
      </w:r>
      <w:proofErr w:type="gramEnd"/>
      <w:r w:rsidR="00911DB7" w:rsidRPr="00134E36">
        <w:rPr>
          <w:lang w:val="en-US"/>
        </w:rPr>
        <w:t xml:space="preserve"> assigned to bacteria (</w:t>
      </w:r>
      <w:proofErr w:type="spellStart"/>
      <w:r w:rsidR="00911DB7" w:rsidRPr="00134E36">
        <w:rPr>
          <w:lang w:val="en-US"/>
        </w:rPr>
        <w:t>Proteobacteria</w:t>
      </w:r>
      <w:proofErr w:type="spellEnd"/>
      <w:r w:rsidR="00911DB7" w:rsidRPr="00134E36">
        <w:rPr>
          <w:lang w:val="en-US"/>
        </w:rPr>
        <w:t xml:space="preserve"> 43.2%, </w:t>
      </w:r>
      <w:proofErr w:type="spellStart"/>
      <w:r w:rsidR="00911DB7" w:rsidRPr="00134E36">
        <w:rPr>
          <w:lang w:val="en-US"/>
        </w:rPr>
        <w:t>Acidobacteria</w:t>
      </w:r>
      <w:proofErr w:type="spellEnd"/>
      <w:r w:rsidR="00911DB7" w:rsidRPr="00134E36">
        <w:rPr>
          <w:lang w:val="en-US"/>
        </w:rPr>
        <w:t xml:space="preserve"> 6.3%, </w:t>
      </w:r>
      <w:proofErr w:type="spellStart"/>
      <w:r w:rsidR="00911DB7" w:rsidRPr="00134E36">
        <w:rPr>
          <w:lang w:val="en-US"/>
        </w:rPr>
        <w:t>Actinobacteria</w:t>
      </w:r>
      <w:proofErr w:type="spellEnd"/>
      <w:r w:rsidR="00911DB7" w:rsidRPr="00134E36">
        <w:rPr>
          <w:lang w:val="en-US"/>
        </w:rPr>
        <w:t xml:space="preserve"> 7.6%), 37.5% to fungi (Ascomycota 26.1%, Basidiomycota 9.1%). Reads assigned to other organisms were rare </w:t>
      </w:r>
      <w:r w:rsidRPr="00134E36">
        <w:rPr>
          <w:lang w:val="en-US"/>
        </w:rPr>
        <w:t xml:space="preserve">(Fig. </w:t>
      </w:r>
      <w:r w:rsidR="001C637E">
        <w:rPr>
          <w:lang w:val="en-US"/>
        </w:rPr>
        <w:t>1</w:t>
      </w:r>
      <w:r w:rsidRPr="00134E36">
        <w:rPr>
          <w:lang w:val="en-US"/>
        </w:rPr>
        <w:t>). Most reads mapped to GH13 (</w:t>
      </w:r>
      <w:r w:rsidRPr="0002146B">
        <w:rPr>
          <w:rFonts w:ascii="Symbol" w:hAnsi="Symbol"/>
          <w:lang w:val="en-US"/>
        </w:rPr>
        <w:t></w:t>
      </w:r>
      <w:r w:rsidRPr="00134E36">
        <w:rPr>
          <w:lang w:val="en-US"/>
        </w:rPr>
        <w:t>-glucosidase), GH3 (</w:t>
      </w:r>
      <w:r w:rsidRPr="0002146B">
        <w:rPr>
          <w:rFonts w:ascii="Symbol" w:hAnsi="Symbol"/>
          <w:lang w:val="en-US"/>
        </w:rPr>
        <w:t></w:t>
      </w:r>
      <w:r w:rsidRPr="00134E36">
        <w:rPr>
          <w:lang w:val="en-US"/>
        </w:rPr>
        <w:t>-glucosidase), GH23 (</w:t>
      </w:r>
      <w:proofErr w:type="spellStart"/>
      <w:r w:rsidRPr="00134E36">
        <w:rPr>
          <w:lang w:val="en-US"/>
        </w:rPr>
        <w:t>chitinase</w:t>
      </w:r>
      <w:proofErr w:type="spellEnd"/>
      <w:r w:rsidRPr="00134E36">
        <w:rPr>
          <w:lang w:val="en-US"/>
        </w:rPr>
        <w:t>), GH15 (</w:t>
      </w:r>
      <w:proofErr w:type="spellStart"/>
      <w:r w:rsidRPr="00134E36">
        <w:rPr>
          <w:lang w:val="en-US"/>
        </w:rPr>
        <w:t>trehalase</w:t>
      </w:r>
      <w:proofErr w:type="spellEnd"/>
      <w:r w:rsidRPr="00134E36">
        <w:rPr>
          <w:lang w:val="en-US"/>
        </w:rPr>
        <w:t>), AA3</w:t>
      </w:r>
      <w:r w:rsidR="0050408A" w:rsidRPr="00134E36">
        <w:rPr>
          <w:lang w:val="en-US"/>
        </w:rPr>
        <w:t xml:space="preserve"> (</w:t>
      </w:r>
      <w:proofErr w:type="spellStart"/>
      <w:r w:rsidRPr="00134E36">
        <w:rPr>
          <w:lang w:val="en-US"/>
        </w:rPr>
        <w:t>ligninolytic</w:t>
      </w:r>
      <w:proofErr w:type="spellEnd"/>
      <w:r w:rsidR="0050408A" w:rsidRPr="00134E36">
        <w:rPr>
          <w:lang w:val="en-US"/>
        </w:rPr>
        <w:t xml:space="preserve"> oxidase), </w:t>
      </w:r>
      <w:r w:rsidRPr="00134E36">
        <w:rPr>
          <w:lang w:val="en-US"/>
        </w:rPr>
        <w:t>GH2</w:t>
      </w:r>
      <w:r w:rsidR="0050408A" w:rsidRPr="00134E36">
        <w:rPr>
          <w:lang w:val="en-US"/>
        </w:rPr>
        <w:t xml:space="preserve"> (</w:t>
      </w:r>
      <w:r w:rsidR="0050408A" w:rsidRPr="0002146B">
        <w:rPr>
          <w:rFonts w:ascii="Symbol" w:hAnsi="Symbol"/>
          <w:lang w:val="en-US"/>
        </w:rPr>
        <w:t></w:t>
      </w:r>
      <w:r w:rsidR="0050408A" w:rsidRPr="00134E36">
        <w:rPr>
          <w:lang w:val="en-US"/>
        </w:rPr>
        <w:t>-glucosidase), GH</w:t>
      </w:r>
      <w:r w:rsidRPr="00134E36">
        <w:rPr>
          <w:lang w:val="en-US"/>
        </w:rPr>
        <w:t>18</w:t>
      </w:r>
      <w:r w:rsidR="0050408A" w:rsidRPr="00134E36">
        <w:rPr>
          <w:lang w:val="en-US"/>
        </w:rPr>
        <w:t xml:space="preserve"> (</w:t>
      </w:r>
      <w:proofErr w:type="spellStart"/>
      <w:r w:rsidR="0050408A" w:rsidRPr="00134E36">
        <w:rPr>
          <w:lang w:val="en-US"/>
        </w:rPr>
        <w:t>chitinase</w:t>
      </w:r>
      <w:proofErr w:type="spellEnd"/>
      <w:r w:rsidR="0050408A" w:rsidRPr="00134E36">
        <w:rPr>
          <w:lang w:val="en-US"/>
        </w:rPr>
        <w:t xml:space="preserve">), </w:t>
      </w:r>
      <w:r w:rsidRPr="00134E36">
        <w:rPr>
          <w:lang w:val="en-US"/>
        </w:rPr>
        <w:t>GH5</w:t>
      </w:r>
      <w:r w:rsidR="0050408A" w:rsidRPr="00134E36">
        <w:rPr>
          <w:lang w:val="en-US"/>
        </w:rPr>
        <w:t xml:space="preserve"> (</w:t>
      </w:r>
      <w:proofErr w:type="spellStart"/>
      <w:r w:rsidRPr="00134E36">
        <w:rPr>
          <w:lang w:val="en-US"/>
        </w:rPr>
        <w:t>cellulase</w:t>
      </w:r>
      <w:proofErr w:type="spellEnd"/>
      <w:r w:rsidR="0050408A" w:rsidRPr="00134E36">
        <w:rPr>
          <w:lang w:val="en-US"/>
        </w:rPr>
        <w:t xml:space="preserve">), and </w:t>
      </w:r>
      <w:r w:rsidRPr="00134E36">
        <w:rPr>
          <w:lang w:val="en-US"/>
        </w:rPr>
        <w:t>GH1</w:t>
      </w:r>
      <w:r w:rsidR="0050408A" w:rsidRPr="00134E36">
        <w:rPr>
          <w:lang w:val="en-US"/>
        </w:rPr>
        <w:t xml:space="preserve"> (</w:t>
      </w:r>
      <w:r w:rsidRPr="0002146B">
        <w:rPr>
          <w:rFonts w:ascii="Symbol" w:hAnsi="Symbol"/>
          <w:lang w:val="en-US"/>
        </w:rPr>
        <w:t></w:t>
      </w:r>
      <w:r w:rsidRPr="00134E36">
        <w:rPr>
          <w:lang w:val="en-US"/>
        </w:rPr>
        <w:t>-glucosidase</w:t>
      </w:r>
      <w:r w:rsidR="0050408A" w:rsidRPr="00134E36">
        <w:rPr>
          <w:lang w:val="en-US"/>
        </w:rPr>
        <w:t xml:space="preserve">) in total representing approximately one half of all reads (Fig. </w:t>
      </w:r>
      <w:r w:rsidR="00391083">
        <w:rPr>
          <w:lang w:val="en-US"/>
        </w:rPr>
        <w:t>2</w:t>
      </w:r>
      <w:r w:rsidR="0050408A" w:rsidRPr="00134E36">
        <w:rPr>
          <w:lang w:val="en-US"/>
        </w:rPr>
        <w:t xml:space="preserve">). The gene pool differed significantly between litter and soil, but not between seasons (Fig. </w:t>
      </w:r>
      <w:r w:rsidR="00391083">
        <w:rPr>
          <w:lang w:val="en-US"/>
        </w:rPr>
        <w:t>3</w:t>
      </w:r>
      <w:r w:rsidR="0050408A" w:rsidRPr="00134E36">
        <w:rPr>
          <w:lang w:val="en-US"/>
        </w:rPr>
        <w:t xml:space="preserve">). </w:t>
      </w:r>
      <w:ins w:id="252" w:author="Adina Howe" w:date="2016-11-08T10:38:00Z">
        <w:r w:rsidR="00AE4737">
          <w:rPr>
            <w:lang w:val="en-US"/>
          </w:rPr>
          <w:t xml:space="preserve"> Among X </w:t>
        </w:r>
      </w:ins>
      <w:del w:id="253" w:author="Adina Howe" w:date="2016-11-08T10:38:00Z">
        <w:r w:rsidR="0050408A" w:rsidRPr="00134E36" w:rsidDel="00AE4737">
          <w:rPr>
            <w:lang w:val="en-US"/>
          </w:rPr>
          <w:delText xml:space="preserve">Of </w:delText>
        </w:r>
      </w:del>
      <w:r w:rsidR="0050408A" w:rsidRPr="00134E36">
        <w:rPr>
          <w:lang w:val="en-US"/>
        </w:rPr>
        <w:t>individual gene families, abundance was significantly different among horizons for 72</w:t>
      </w:r>
      <w:ins w:id="254" w:author="Adina Howe" w:date="2016-11-08T10:39:00Z">
        <w:r w:rsidR="00AE4737">
          <w:rPr>
            <w:lang w:val="en-US"/>
          </w:rPr>
          <w:t xml:space="preserve"> gene families</w:t>
        </w:r>
      </w:ins>
      <w:r w:rsidR="0050408A" w:rsidRPr="00134E36">
        <w:rPr>
          <w:lang w:val="en-US"/>
        </w:rPr>
        <w:t xml:space="preserve">, among season for 9 </w:t>
      </w:r>
      <w:ins w:id="255" w:author="Adina Howe" w:date="2016-11-08T10:39:00Z">
        <w:r w:rsidR="00AE4737">
          <w:rPr>
            <w:lang w:val="en-US"/>
          </w:rPr>
          <w:t xml:space="preserve">gene families </w:t>
        </w:r>
      </w:ins>
      <w:r w:rsidR="0050408A" w:rsidRPr="00134E36">
        <w:rPr>
          <w:lang w:val="en-US"/>
        </w:rPr>
        <w:t xml:space="preserve">in litter and 2 </w:t>
      </w:r>
      <w:ins w:id="256" w:author="Adina Howe" w:date="2016-11-08T10:39:00Z">
        <w:r w:rsidR="00AE4737">
          <w:rPr>
            <w:lang w:val="en-US"/>
          </w:rPr>
          <w:t xml:space="preserve">gene families </w:t>
        </w:r>
      </w:ins>
      <w:r w:rsidR="0050408A" w:rsidRPr="00134E36">
        <w:rPr>
          <w:lang w:val="en-US"/>
        </w:rPr>
        <w:t>in soils indicating that the community composition is horizon-specific but similar in both seasons (</w:t>
      </w:r>
      <w:r w:rsidR="00722116" w:rsidRPr="00134E36">
        <w:rPr>
          <w:lang w:val="en-US"/>
        </w:rPr>
        <w:t>Supplementary</w:t>
      </w:r>
      <w:r w:rsidR="0050408A" w:rsidRPr="00134E36">
        <w:rPr>
          <w:lang w:val="en-US"/>
        </w:rPr>
        <w:t xml:space="preserve"> Table </w:t>
      </w:r>
      <w:r w:rsidR="001C637E">
        <w:rPr>
          <w:lang w:val="en-US"/>
        </w:rPr>
        <w:t>1</w:t>
      </w:r>
      <w:r w:rsidR="0050408A" w:rsidRPr="00134E36">
        <w:rPr>
          <w:lang w:val="en-US"/>
        </w:rPr>
        <w:t>).</w:t>
      </w:r>
    </w:p>
    <w:p w14:paraId="502814B9" w14:textId="77777777" w:rsidR="00163CE9" w:rsidRPr="00134E36" w:rsidRDefault="00163CE9" w:rsidP="00134E36">
      <w:pPr>
        <w:spacing w:after="0" w:line="240" w:lineRule="auto"/>
        <w:rPr>
          <w:lang w:val="en-US"/>
        </w:rPr>
      </w:pPr>
    </w:p>
    <w:p w14:paraId="00BC55B6" w14:textId="69F88BE7" w:rsidR="00CE736C" w:rsidRPr="00134E36" w:rsidRDefault="00ED12C9" w:rsidP="00134E36">
      <w:pPr>
        <w:spacing w:after="0" w:line="240" w:lineRule="auto"/>
        <w:rPr>
          <w:rStyle w:val="alt-edited"/>
          <w:b/>
          <w:lang w:val="en-US"/>
        </w:rPr>
      </w:pPr>
      <w:r w:rsidRPr="00134E36">
        <w:rPr>
          <w:rStyle w:val="alt-edited"/>
          <w:b/>
          <w:lang w:val="en-US"/>
        </w:rPr>
        <w:t xml:space="preserve">Transcription of </w:t>
      </w:r>
      <w:proofErr w:type="spellStart"/>
      <w:r w:rsidRPr="00134E36">
        <w:rPr>
          <w:b/>
          <w:lang w:val="en-US"/>
        </w:rPr>
        <w:t>auxilliary</w:t>
      </w:r>
      <w:proofErr w:type="spellEnd"/>
      <w:r w:rsidRPr="00134E36">
        <w:rPr>
          <w:b/>
          <w:lang w:val="en-US"/>
        </w:rPr>
        <w:t xml:space="preserve"> enzymes and </w:t>
      </w:r>
      <w:r w:rsidR="00722116">
        <w:rPr>
          <w:b/>
          <w:lang w:val="en-US"/>
        </w:rPr>
        <w:t>glycoside hydrolase</w:t>
      </w:r>
      <w:r w:rsidRPr="00134E36">
        <w:rPr>
          <w:b/>
          <w:lang w:val="en-US"/>
        </w:rPr>
        <w:t xml:space="preserve">s </w:t>
      </w:r>
    </w:p>
    <w:p w14:paraId="643855DB" w14:textId="77777777" w:rsidR="00ED12C9" w:rsidRPr="00134E36" w:rsidRDefault="00ED12C9" w:rsidP="00134E36">
      <w:pPr>
        <w:spacing w:after="0" w:line="240" w:lineRule="auto"/>
        <w:rPr>
          <w:rStyle w:val="alt-edited"/>
          <w:lang w:val="en-US"/>
        </w:rPr>
      </w:pPr>
    </w:p>
    <w:p w14:paraId="57C94007" w14:textId="20DB1542" w:rsidR="00ED12C9" w:rsidRPr="00134E36" w:rsidRDefault="00ED12C9" w:rsidP="00134E36">
      <w:pPr>
        <w:spacing w:after="0" w:line="240" w:lineRule="auto"/>
        <w:ind w:firstLine="708"/>
        <w:rPr>
          <w:lang w:val="en-US"/>
        </w:rPr>
      </w:pPr>
      <w:r w:rsidRPr="00134E36">
        <w:rPr>
          <w:lang w:val="en-US"/>
        </w:rPr>
        <w:t xml:space="preserve">Of 4.5 millions </w:t>
      </w:r>
      <w:proofErr w:type="spellStart"/>
      <w:r w:rsidRPr="00134E36">
        <w:rPr>
          <w:lang w:val="en-US"/>
        </w:rPr>
        <w:t>contigs</w:t>
      </w:r>
      <w:proofErr w:type="spellEnd"/>
      <w:r w:rsidRPr="00134E36">
        <w:rPr>
          <w:lang w:val="en-US"/>
        </w:rPr>
        <w:t xml:space="preserve"> of the </w:t>
      </w:r>
      <w:r w:rsidRPr="00134E36">
        <w:rPr>
          <w:i/>
          <w:lang w:val="en-US"/>
        </w:rPr>
        <w:t xml:space="preserve">P. </w:t>
      </w:r>
      <w:proofErr w:type="spellStart"/>
      <w:r w:rsidRPr="00134E36">
        <w:rPr>
          <w:i/>
          <w:lang w:val="en-US"/>
        </w:rPr>
        <w:t>abies</w:t>
      </w:r>
      <w:proofErr w:type="spellEnd"/>
      <w:r w:rsidRPr="00134E36">
        <w:rPr>
          <w:lang w:val="en-US"/>
        </w:rPr>
        <w:t xml:space="preserve"> topsoil </w:t>
      </w:r>
      <w:proofErr w:type="spellStart"/>
      <w:r w:rsidRPr="00134E36">
        <w:rPr>
          <w:lang w:val="en-US"/>
        </w:rPr>
        <w:t>metatranscriptome</w:t>
      </w:r>
      <w:proofErr w:type="spellEnd"/>
      <w:r w:rsidRPr="00134E36">
        <w:rPr>
          <w:lang w:val="en-US"/>
        </w:rPr>
        <w:t xml:space="preserve">, </w:t>
      </w:r>
      <w:r w:rsidR="00275DFC" w:rsidRPr="00134E36">
        <w:rPr>
          <w:lang w:val="en-US"/>
        </w:rPr>
        <w:t>42</w:t>
      </w:r>
      <w:r w:rsidR="0051522F">
        <w:rPr>
          <w:lang w:val="en-US"/>
        </w:rPr>
        <w:t>,</w:t>
      </w:r>
      <w:r w:rsidR="00275DFC" w:rsidRPr="00134E36">
        <w:rPr>
          <w:lang w:val="en-US"/>
        </w:rPr>
        <w:t>872</w:t>
      </w:r>
      <w:r w:rsidRPr="00134E36">
        <w:rPr>
          <w:lang w:val="en-US"/>
        </w:rPr>
        <w:t xml:space="preserve"> (0.</w:t>
      </w:r>
      <w:r w:rsidR="00275DFC" w:rsidRPr="00134E36">
        <w:rPr>
          <w:lang w:val="en-US"/>
        </w:rPr>
        <w:t>83</w:t>
      </w:r>
      <w:r w:rsidRPr="00134E36">
        <w:rPr>
          <w:lang w:val="en-US"/>
        </w:rPr>
        <w:t xml:space="preserve">%) were identified as </w:t>
      </w:r>
      <w:r w:rsidR="00722116">
        <w:rPr>
          <w:lang w:val="en-US"/>
        </w:rPr>
        <w:t>glycoside hydrolase</w:t>
      </w:r>
      <w:r w:rsidRPr="00134E36">
        <w:rPr>
          <w:lang w:val="en-US"/>
        </w:rPr>
        <w:t xml:space="preserve">s </w:t>
      </w:r>
      <w:r w:rsidR="00275DFC" w:rsidRPr="00134E36">
        <w:rPr>
          <w:lang w:val="en-US"/>
        </w:rPr>
        <w:t>from</w:t>
      </w:r>
      <w:r w:rsidRPr="00134E36">
        <w:rPr>
          <w:lang w:val="en-US"/>
        </w:rPr>
        <w:t xml:space="preserve"> 10</w:t>
      </w:r>
      <w:r w:rsidR="00275DFC" w:rsidRPr="00134E36">
        <w:rPr>
          <w:lang w:val="en-US"/>
        </w:rPr>
        <w:t>5</w:t>
      </w:r>
      <w:r w:rsidRPr="00134E36">
        <w:rPr>
          <w:lang w:val="en-US"/>
        </w:rPr>
        <w:t xml:space="preserve"> families and </w:t>
      </w:r>
      <w:r w:rsidR="00275DFC" w:rsidRPr="00134E36">
        <w:rPr>
          <w:lang w:val="en-US"/>
        </w:rPr>
        <w:t>5</w:t>
      </w:r>
      <w:r w:rsidR="0051522F">
        <w:rPr>
          <w:lang w:val="en-US"/>
        </w:rPr>
        <w:t>,</w:t>
      </w:r>
      <w:r w:rsidR="00275DFC" w:rsidRPr="00134E36">
        <w:rPr>
          <w:lang w:val="en-US"/>
        </w:rPr>
        <w:t>111</w:t>
      </w:r>
      <w:r w:rsidRPr="00134E36">
        <w:rPr>
          <w:lang w:val="en-US"/>
        </w:rPr>
        <w:t xml:space="preserve"> (0.</w:t>
      </w:r>
      <w:r w:rsidR="00275DFC" w:rsidRPr="00134E36">
        <w:rPr>
          <w:lang w:val="en-US"/>
        </w:rPr>
        <w:t>11</w:t>
      </w:r>
      <w:r w:rsidRPr="00134E36">
        <w:rPr>
          <w:lang w:val="en-US"/>
        </w:rPr>
        <w:t xml:space="preserve">%) as </w:t>
      </w:r>
      <w:r w:rsidR="00722116" w:rsidRPr="00134E36">
        <w:rPr>
          <w:lang w:val="en-US"/>
        </w:rPr>
        <w:t>auxiliary</w:t>
      </w:r>
      <w:r w:rsidRPr="00134E36">
        <w:rPr>
          <w:lang w:val="en-US"/>
        </w:rPr>
        <w:t xml:space="preserve"> enzymes from 1</w:t>
      </w:r>
      <w:r w:rsidR="00275DFC" w:rsidRPr="00134E36">
        <w:rPr>
          <w:lang w:val="en-US"/>
        </w:rPr>
        <w:t>2</w:t>
      </w:r>
      <w:r w:rsidRPr="00134E36">
        <w:rPr>
          <w:lang w:val="en-US"/>
        </w:rPr>
        <w:t xml:space="preserve"> families. GH13 (amylase) was the most diverse family with </w:t>
      </w:r>
      <w:r w:rsidR="00275DFC" w:rsidRPr="00134E36">
        <w:rPr>
          <w:lang w:val="en-US"/>
        </w:rPr>
        <w:t>4</w:t>
      </w:r>
      <w:r w:rsidR="0051522F">
        <w:rPr>
          <w:lang w:val="en-US"/>
        </w:rPr>
        <w:t>,</w:t>
      </w:r>
      <w:r w:rsidR="00275DFC" w:rsidRPr="00134E36">
        <w:rPr>
          <w:lang w:val="en-US"/>
        </w:rPr>
        <w:t>574</w:t>
      </w:r>
      <w:r w:rsidRPr="00134E36">
        <w:rPr>
          <w:lang w:val="en-US"/>
        </w:rPr>
        <w:t xml:space="preserve"> </w:t>
      </w:r>
      <w:proofErr w:type="spellStart"/>
      <w:r w:rsidRPr="00134E36">
        <w:rPr>
          <w:lang w:val="en-US"/>
        </w:rPr>
        <w:t>contigs</w:t>
      </w:r>
      <w:proofErr w:type="spellEnd"/>
      <w:r w:rsidRPr="00134E36">
        <w:rPr>
          <w:lang w:val="en-US"/>
        </w:rPr>
        <w:t xml:space="preserve"> followed by </w:t>
      </w:r>
      <w:r w:rsidR="00275DFC" w:rsidRPr="00134E36">
        <w:rPr>
          <w:lang w:val="en-US"/>
        </w:rPr>
        <w:t>GH5 (2</w:t>
      </w:r>
      <w:r w:rsidR="0051522F">
        <w:rPr>
          <w:lang w:val="en-US"/>
        </w:rPr>
        <w:t>,</w:t>
      </w:r>
      <w:r w:rsidR="00275DFC" w:rsidRPr="00134E36">
        <w:rPr>
          <w:lang w:val="en-US"/>
        </w:rPr>
        <w:t>011</w:t>
      </w:r>
      <w:r w:rsidR="0051522F">
        <w:rPr>
          <w:lang w:val="en-US"/>
        </w:rPr>
        <w:t xml:space="preserve"> </w:t>
      </w:r>
      <w:proofErr w:type="spellStart"/>
      <w:r w:rsidR="0051522F">
        <w:rPr>
          <w:lang w:val="en-US"/>
        </w:rPr>
        <w:lastRenderedPageBreak/>
        <w:t>contigs</w:t>
      </w:r>
      <w:proofErr w:type="spellEnd"/>
      <w:r w:rsidR="00275DFC" w:rsidRPr="00134E36">
        <w:rPr>
          <w:lang w:val="en-US"/>
        </w:rPr>
        <w:t xml:space="preserve">, </w:t>
      </w:r>
      <w:proofErr w:type="spellStart"/>
      <w:r w:rsidR="00275DFC" w:rsidRPr="00134E36">
        <w:rPr>
          <w:lang w:val="en-US"/>
        </w:rPr>
        <w:t>cellulase</w:t>
      </w:r>
      <w:proofErr w:type="spellEnd"/>
      <w:r w:rsidR="00275DFC" w:rsidRPr="00134E36">
        <w:rPr>
          <w:lang w:val="en-US"/>
        </w:rPr>
        <w:t xml:space="preserve">), </w:t>
      </w:r>
      <w:r w:rsidRPr="00134E36">
        <w:rPr>
          <w:lang w:val="en-US"/>
        </w:rPr>
        <w:t>GH3 (</w:t>
      </w:r>
      <w:r w:rsidR="00275DFC" w:rsidRPr="00134E36">
        <w:rPr>
          <w:lang w:val="en-US"/>
        </w:rPr>
        <w:t>1</w:t>
      </w:r>
      <w:r w:rsidR="0051522F">
        <w:rPr>
          <w:lang w:val="en-US"/>
        </w:rPr>
        <w:t>,</w:t>
      </w:r>
      <w:r w:rsidR="00275DFC" w:rsidRPr="00134E36">
        <w:rPr>
          <w:lang w:val="en-US"/>
        </w:rPr>
        <w:t>707</w:t>
      </w:r>
      <w:r w:rsidR="0051522F">
        <w:rPr>
          <w:lang w:val="en-US"/>
        </w:rPr>
        <w:t xml:space="preserve"> </w:t>
      </w:r>
      <w:proofErr w:type="spellStart"/>
      <w:r w:rsidR="0051522F">
        <w:rPr>
          <w:lang w:val="en-US"/>
        </w:rPr>
        <w:t>contigs</w:t>
      </w:r>
      <w:proofErr w:type="spellEnd"/>
      <w:r w:rsidR="00275DFC" w:rsidRPr="00134E36">
        <w:rPr>
          <w:lang w:val="en-US"/>
        </w:rPr>
        <w:t xml:space="preserve">, </w:t>
      </w:r>
      <w:r w:rsidRPr="0002146B">
        <w:rPr>
          <w:rFonts w:ascii="Symbol" w:hAnsi="Symbol"/>
          <w:lang w:val="en-US"/>
        </w:rPr>
        <w:t></w:t>
      </w:r>
      <w:r w:rsidRPr="00134E36">
        <w:rPr>
          <w:lang w:val="en-US"/>
        </w:rPr>
        <w:t xml:space="preserve">-glucosidase) and </w:t>
      </w:r>
      <w:r w:rsidR="00275DFC" w:rsidRPr="00134E36">
        <w:rPr>
          <w:lang w:val="en-US"/>
        </w:rPr>
        <w:t>AA3</w:t>
      </w:r>
      <w:r w:rsidRPr="00134E36">
        <w:rPr>
          <w:lang w:val="en-US"/>
        </w:rPr>
        <w:t xml:space="preserve"> (</w:t>
      </w:r>
      <w:r w:rsidR="00275DFC" w:rsidRPr="00134E36">
        <w:rPr>
          <w:lang w:val="en-US"/>
        </w:rPr>
        <w:t>1</w:t>
      </w:r>
      <w:r w:rsidR="0051522F">
        <w:rPr>
          <w:lang w:val="en-US"/>
        </w:rPr>
        <w:t>,</w:t>
      </w:r>
      <w:r w:rsidR="00275DFC" w:rsidRPr="00134E36">
        <w:rPr>
          <w:lang w:val="en-US"/>
        </w:rPr>
        <w:t>683</w:t>
      </w:r>
      <w:r w:rsidR="0051522F">
        <w:rPr>
          <w:lang w:val="en-US"/>
        </w:rPr>
        <w:t xml:space="preserve"> </w:t>
      </w:r>
      <w:proofErr w:type="spellStart"/>
      <w:r w:rsidR="0051522F">
        <w:rPr>
          <w:lang w:val="en-US"/>
        </w:rPr>
        <w:t>contigs</w:t>
      </w:r>
      <w:proofErr w:type="spellEnd"/>
      <w:r w:rsidR="00275DFC" w:rsidRPr="00134E36">
        <w:rPr>
          <w:lang w:val="en-US"/>
        </w:rPr>
        <w:t xml:space="preserve">, </w:t>
      </w:r>
      <w:proofErr w:type="spellStart"/>
      <w:r w:rsidR="00275DFC" w:rsidRPr="00134E36">
        <w:rPr>
          <w:lang w:val="en-US"/>
        </w:rPr>
        <w:t>ligninolytic</w:t>
      </w:r>
      <w:proofErr w:type="spellEnd"/>
      <w:r w:rsidR="00275DFC" w:rsidRPr="00134E36">
        <w:rPr>
          <w:lang w:val="en-US"/>
        </w:rPr>
        <w:t xml:space="preserve"> oxidase</w:t>
      </w:r>
      <w:r w:rsidRPr="00134E36">
        <w:rPr>
          <w:lang w:val="en-US"/>
        </w:rPr>
        <w:t>), an</w:t>
      </w:r>
      <w:r w:rsidR="009C5035" w:rsidRPr="00134E36">
        <w:rPr>
          <w:lang w:val="en-US"/>
        </w:rPr>
        <w:t>d additional</w:t>
      </w:r>
      <w:r w:rsidRPr="00134E36">
        <w:rPr>
          <w:lang w:val="en-US"/>
        </w:rPr>
        <w:t xml:space="preserve"> </w:t>
      </w:r>
      <w:r w:rsidR="00E475DC">
        <w:rPr>
          <w:lang w:val="en-US"/>
        </w:rPr>
        <w:t>six</w:t>
      </w:r>
      <w:r w:rsidR="00E475DC" w:rsidRPr="00134E36">
        <w:rPr>
          <w:lang w:val="en-US"/>
        </w:rPr>
        <w:t xml:space="preserve"> </w:t>
      </w:r>
      <w:r w:rsidRPr="00134E36">
        <w:rPr>
          <w:lang w:val="en-US"/>
        </w:rPr>
        <w:t>GH families and the family AA</w:t>
      </w:r>
      <w:r w:rsidR="009C5035" w:rsidRPr="00134E36">
        <w:rPr>
          <w:lang w:val="en-US"/>
        </w:rPr>
        <w:t>1</w:t>
      </w:r>
      <w:r w:rsidRPr="00134E36">
        <w:rPr>
          <w:lang w:val="en-US"/>
        </w:rPr>
        <w:t xml:space="preserve"> were identified in &gt;1</w:t>
      </w:r>
      <w:r w:rsidR="00E475DC">
        <w:rPr>
          <w:lang w:val="en-US"/>
        </w:rPr>
        <w:t>,</w:t>
      </w:r>
      <w:r w:rsidRPr="00134E36">
        <w:rPr>
          <w:lang w:val="en-US"/>
        </w:rPr>
        <w:t xml:space="preserve">000 </w:t>
      </w:r>
      <w:proofErr w:type="spellStart"/>
      <w:r w:rsidRPr="00134E36">
        <w:rPr>
          <w:lang w:val="en-US"/>
        </w:rPr>
        <w:t>contigs</w:t>
      </w:r>
      <w:proofErr w:type="spellEnd"/>
      <w:r w:rsidRPr="00134E36">
        <w:rPr>
          <w:lang w:val="en-US"/>
        </w:rPr>
        <w:t xml:space="preserve"> (Supplementary Table </w:t>
      </w:r>
      <w:r w:rsidR="001C637E">
        <w:rPr>
          <w:lang w:val="en-US"/>
        </w:rPr>
        <w:t>1</w:t>
      </w:r>
      <w:r w:rsidRPr="00134E36">
        <w:rPr>
          <w:lang w:val="en-US"/>
        </w:rPr>
        <w:t xml:space="preserve">). </w:t>
      </w:r>
      <w:r w:rsidR="00E475DC">
        <w:rPr>
          <w:lang w:val="en-US"/>
        </w:rPr>
        <w:t>G</w:t>
      </w:r>
      <w:r w:rsidR="00722116">
        <w:rPr>
          <w:lang w:val="en-US"/>
        </w:rPr>
        <w:t>lycoside hydrolase</w:t>
      </w:r>
      <w:r w:rsidR="009C5035" w:rsidRPr="00134E36">
        <w:rPr>
          <w:lang w:val="en-US"/>
        </w:rPr>
        <w:t xml:space="preserve">s and </w:t>
      </w:r>
      <w:r w:rsidR="00722116" w:rsidRPr="00134E36">
        <w:rPr>
          <w:lang w:val="en-US"/>
        </w:rPr>
        <w:t>auxiliary</w:t>
      </w:r>
      <w:r w:rsidR="009C5035" w:rsidRPr="00134E36">
        <w:rPr>
          <w:lang w:val="en-US"/>
        </w:rPr>
        <w:t xml:space="preserve"> enzymes were more frequently of fungal origin (43% GH and 71% AA) then of bacterial origin (42% and 22%)</w:t>
      </w:r>
      <w:r w:rsidRPr="00134E36">
        <w:rPr>
          <w:lang w:val="en-US"/>
        </w:rPr>
        <w:t>.</w:t>
      </w:r>
    </w:p>
    <w:p w14:paraId="2F25E43F" w14:textId="0598B558" w:rsidR="00BB16E5" w:rsidRPr="00134E36" w:rsidRDefault="0017587E" w:rsidP="00134E36">
      <w:pPr>
        <w:spacing w:after="0" w:line="240" w:lineRule="auto"/>
        <w:ind w:firstLine="708"/>
        <w:rPr>
          <w:lang w:val="en-US"/>
        </w:rPr>
      </w:pPr>
      <w:commentRangeStart w:id="257"/>
      <w:r w:rsidRPr="00134E36">
        <w:rPr>
          <w:lang w:val="en-US"/>
        </w:rPr>
        <w:t xml:space="preserve">The transcription of </w:t>
      </w:r>
      <w:r w:rsidR="00722116">
        <w:rPr>
          <w:lang w:val="en-US"/>
        </w:rPr>
        <w:t>glycoside hydrolase</w:t>
      </w:r>
      <w:r w:rsidRPr="00134E36">
        <w:rPr>
          <w:lang w:val="en-US"/>
        </w:rPr>
        <w:t xml:space="preserve">s represented between 0.26% and 0.34% of the total transcription </w:t>
      </w:r>
      <w:r w:rsidR="00564CF2" w:rsidRPr="00134E36">
        <w:rPr>
          <w:lang w:val="en-US"/>
        </w:rPr>
        <w:t xml:space="preserve">in both litter and soil. </w:t>
      </w:r>
      <w:r w:rsidR="00722116" w:rsidRPr="00134E36">
        <w:rPr>
          <w:lang w:val="en-US"/>
        </w:rPr>
        <w:t>Auxiliary</w:t>
      </w:r>
      <w:r w:rsidR="00564CF2" w:rsidRPr="00134E36">
        <w:rPr>
          <w:lang w:val="en-US"/>
        </w:rPr>
        <w:t xml:space="preserve"> enzymes were more transcribed in litter (0.07-0.08% of total transcription) than in soil (0.03-0.04%; Fig</w:t>
      </w:r>
      <w:r w:rsidR="00391083">
        <w:rPr>
          <w:lang w:val="en-US"/>
        </w:rPr>
        <w:t>. 1</w:t>
      </w:r>
      <w:r w:rsidR="00564CF2" w:rsidRPr="00134E36">
        <w:rPr>
          <w:lang w:val="en-US"/>
        </w:rPr>
        <w:t>).</w:t>
      </w:r>
      <w:r w:rsidRPr="00134E36">
        <w:rPr>
          <w:lang w:val="en-US"/>
        </w:rPr>
        <w:t xml:space="preserve"> Most</w:t>
      </w:r>
      <w:r w:rsidR="00A30E36" w:rsidRPr="00134E36">
        <w:rPr>
          <w:lang w:val="en-US"/>
        </w:rPr>
        <w:t xml:space="preserve"> GH and AA </w:t>
      </w:r>
      <w:r w:rsidRPr="00134E36">
        <w:rPr>
          <w:lang w:val="en-US"/>
        </w:rPr>
        <w:t xml:space="preserve">transcripts </w:t>
      </w:r>
      <w:r w:rsidR="00A30E36" w:rsidRPr="00134E36">
        <w:rPr>
          <w:lang w:val="en-US"/>
        </w:rPr>
        <w:t>w</w:t>
      </w:r>
      <w:r w:rsidRPr="00134E36">
        <w:rPr>
          <w:lang w:val="en-US"/>
        </w:rPr>
        <w:t>ere</w:t>
      </w:r>
      <w:r w:rsidR="00A30E36" w:rsidRPr="00134E36">
        <w:rPr>
          <w:lang w:val="en-US"/>
        </w:rPr>
        <w:t xml:space="preserve"> </w:t>
      </w:r>
      <w:r w:rsidRPr="00134E36">
        <w:rPr>
          <w:lang w:val="en-US"/>
        </w:rPr>
        <w:t>produced by</w:t>
      </w:r>
      <w:r w:rsidR="00A30E36" w:rsidRPr="00134E36">
        <w:rPr>
          <w:lang w:val="en-US"/>
        </w:rPr>
        <w:t xml:space="preserve"> fungi that accounted for 51.6% of GH reads (27.6% Basidiomycota, 19.3% Ascomycota) and as much as 81.5% of AA reads (44.7% Ascomycota, 35.1% Basidiomycota). Bacteria were responsible for 34.7% of GH transcription (</w:t>
      </w:r>
      <w:proofErr w:type="spellStart"/>
      <w:r w:rsidR="00A30E36" w:rsidRPr="00134E36">
        <w:rPr>
          <w:lang w:val="en-US"/>
        </w:rPr>
        <w:t>Acidobacteria</w:t>
      </w:r>
      <w:proofErr w:type="spellEnd"/>
      <w:r w:rsidR="00A30E36" w:rsidRPr="00134E36">
        <w:rPr>
          <w:lang w:val="en-US"/>
        </w:rPr>
        <w:t xml:space="preserve"> 13.7%, </w:t>
      </w:r>
      <w:proofErr w:type="spellStart"/>
      <w:r w:rsidR="00A30E36" w:rsidRPr="00134E36">
        <w:rPr>
          <w:lang w:val="en-US"/>
        </w:rPr>
        <w:t>Proteobacteria</w:t>
      </w:r>
      <w:proofErr w:type="spellEnd"/>
      <w:r w:rsidR="00A30E36" w:rsidRPr="00134E36">
        <w:rPr>
          <w:lang w:val="en-US"/>
        </w:rPr>
        <w:t xml:space="preserve"> 7.6%) and 13.1% of AA transcription. GH were also frequently transcribed by animals (3.7%) and plants (2.6%) and AA by plants (3.3%; Fig. </w:t>
      </w:r>
      <w:r w:rsidR="00391083">
        <w:rPr>
          <w:lang w:val="en-US"/>
        </w:rPr>
        <w:t>1</w:t>
      </w:r>
      <w:r w:rsidR="00A30E36" w:rsidRPr="00134E36">
        <w:rPr>
          <w:lang w:val="en-US"/>
        </w:rPr>
        <w:t xml:space="preserve">). </w:t>
      </w:r>
      <w:commentRangeEnd w:id="257"/>
      <w:r w:rsidR="00B048A7">
        <w:rPr>
          <w:rStyle w:val="CommentReference"/>
        </w:rPr>
        <w:commentReference w:id="257"/>
      </w:r>
    </w:p>
    <w:p w14:paraId="20645711" w14:textId="1CCCB4F9" w:rsidR="00D453D9" w:rsidRPr="00134E36" w:rsidRDefault="00ED12C9" w:rsidP="00134E36">
      <w:pPr>
        <w:spacing w:after="0" w:line="240" w:lineRule="auto"/>
        <w:ind w:firstLine="708"/>
        <w:rPr>
          <w:lang w:val="en-US"/>
        </w:rPr>
      </w:pPr>
      <w:r w:rsidRPr="00134E36">
        <w:rPr>
          <w:lang w:val="en-US"/>
        </w:rPr>
        <w:t xml:space="preserve">Most </w:t>
      </w:r>
      <w:proofErr w:type="spellStart"/>
      <w:r w:rsidR="00A30E36" w:rsidRPr="00134E36">
        <w:rPr>
          <w:lang w:val="en-US"/>
        </w:rPr>
        <w:t>metatranscriptome</w:t>
      </w:r>
      <w:proofErr w:type="spellEnd"/>
      <w:r w:rsidR="00A30E36" w:rsidRPr="00134E36">
        <w:rPr>
          <w:lang w:val="en-US"/>
        </w:rPr>
        <w:t xml:space="preserve"> </w:t>
      </w:r>
      <w:r w:rsidRPr="00134E36">
        <w:rPr>
          <w:lang w:val="en-US"/>
        </w:rPr>
        <w:t xml:space="preserve">reads </w:t>
      </w:r>
      <w:commentRangeStart w:id="258"/>
      <w:r w:rsidRPr="00134E36">
        <w:rPr>
          <w:lang w:val="en-US"/>
        </w:rPr>
        <w:t xml:space="preserve">mapped to </w:t>
      </w:r>
      <w:r w:rsidR="00A30E36" w:rsidRPr="00134E36">
        <w:rPr>
          <w:lang w:val="en-US"/>
        </w:rPr>
        <w:t>the</w:t>
      </w:r>
      <w:commentRangeEnd w:id="258"/>
      <w:r w:rsidR="00B048A7">
        <w:rPr>
          <w:rStyle w:val="CommentReference"/>
        </w:rPr>
        <w:commentReference w:id="258"/>
      </w:r>
      <w:r w:rsidR="00A30E36" w:rsidRPr="00134E36">
        <w:rPr>
          <w:lang w:val="en-US"/>
        </w:rPr>
        <w:t xml:space="preserve"> </w:t>
      </w:r>
      <w:r w:rsidRPr="0002146B">
        <w:rPr>
          <w:rFonts w:ascii="Symbol" w:hAnsi="Symbol"/>
          <w:lang w:val="en-US"/>
        </w:rPr>
        <w:t></w:t>
      </w:r>
      <w:r w:rsidRPr="00134E36">
        <w:rPr>
          <w:lang w:val="en-US"/>
        </w:rPr>
        <w:t>-glucosidase</w:t>
      </w:r>
      <w:r w:rsidR="00A30E36" w:rsidRPr="00134E36">
        <w:rPr>
          <w:lang w:val="en-US"/>
        </w:rPr>
        <w:t>s of the GH13 family</w:t>
      </w:r>
      <w:r w:rsidRPr="00134E36">
        <w:rPr>
          <w:lang w:val="en-US"/>
        </w:rPr>
        <w:t xml:space="preserve">, </w:t>
      </w:r>
      <w:r w:rsidR="00A30E36" w:rsidRPr="00134E36">
        <w:rPr>
          <w:lang w:val="en-US"/>
        </w:rPr>
        <w:t xml:space="preserve">to the cellulolytic enzymes in </w:t>
      </w:r>
      <w:r w:rsidRPr="00134E36">
        <w:rPr>
          <w:lang w:val="en-US"/>
        </w:rPr>
        <w:t>GH</w:t>
      </w:r>
      <w:r w:rsidR="00A30E36" w:rsidRPr="00134E36">
        <w:rPr>
          <w:lang w:val="en-US"/>
        </w:rPr>
        <w:t xml:space="preserve">5, GH7, and AA9, </w:t>
      </w:r>
      <w:proofErr w:type="spellStart"/>
      <w:r w:rsidR="00A30E36" w:rsidRPr="00134E36">
        <w:rPr>
          <w:lang w:val="en-US"/>
        </w:rPr>
        <w:t>ligninolytic</w:t>
      </w:r>
      <w:proofErr w:type="spellEnd"/>
      <w:r w:rsidR="00A30E36" w:rsidRPr="00134E36">
        <w:rPr>
          <w:lang w:val="en-US"/>
        </w:rPr>
        <w:t xml:space="preserve"> oxidases AA3</w:t>
      </w:r>
      <w:r w:rsidR="0078099A">
        <w:rPr>
          <w:lang w:val="en-US"/>
        </w:rPr>
        <w:t>,</w:t>
      </w:r>
      <w:r w:rsidR="00A30E36" w:rsidRPr="00134E36">
        <w:rPr>
          <w:lang w:val="en-US"/>
        </w:rPr>
        <w:t xml:space="preserve"> to</w:t>
      </w:r>
      <w:r w:rsidR="0078099A">
        <w:rPr>
          <w:lang w:val="en-US"/>
        </w:rPr>
        <w:t xml:space="preserve"> </w:t>
      </w:r>
      <w:r w:rsidR="00D94F46">
        <w:rPr>
          <w:lang w:val="en-US"/>
        </w:rPr>
        <w:t>the endoglucanase/</w:t>
      </w:r>
      <w:proofErr w:type="spellStart"/>
      <w:r w:rsidR="00D94F46">
        <w:rPr>
          <w:lang w:val="en-US"/>
        </w:rPr>
        <w:t>endogalactanase</w:t>
      </w:r>
      <w:proofErr w:type="spellEnd"/>
      <w:r w:rsidR="00D94F46">
        <w:rPr>
          <w:lang w:val="en-US"/>
        </w:rPr>
        <w:t xml:space="preserve"> </w:t>
      </w:r>
      <w:r w:rsidR="0078099A">
        <w:rPr>
          <w:lang w:val="en-US"/>
        </w:rPr>
        <w:t>GH16 and</w:t>
      </w:r>
      <w:r w:rsidR="00A30E36" w:rsidRPr="00134E36">
        <w:rPr>
          <w:lang w:val="en-US"/>
        </w:rPr>
        <w:t xml:space="preserve"> </w:t>
      </w:r>
      <w:r w:rsidR="00D94F46">
        <w:rPr>
          <w:lang w:val="en-US"/>
        </w:rPr>
        <w:t xml:space="preserve">to the </w:t>
      </w:r>
      <w:proofErr w:type="spellStart"/>
      <w:r w:rsidR="00D94F46">
        <w:rPr>
          <w:lang w:val="en-US"/>
        </w:rPr>
        <w:t>chitinase</w:t>
      </w:r>
      <w:proofErr w:type="spellEnd"/>
      <w:r w:rsidR="00D94F46">
        <w:rPr>
          <w:lang w:val="en-US"/>
        </w:rPr>
        <w:t xml:space="preserve"> </w:t>
      </w:r>
      <w:r w:rsidR="00A30E36" w:rsidRPr="00134E36">
        <w:rPr>
          <w:lang w:val="en-US"/>
        </w:rPr>
        <w:t>GH18</w:t>
      </w:r>
      <w:r w:rsidR="00864917" w:rsidRPr="00134E36">
        <w:rPr>
          <w:lang w:val="en-US"/>
        </w:rPr>
        <w:t xml:space="preserve">. </w:t>
      </w:r>
      <w:r w:rsidR="0060062A" w:rsidRPr="00134E36">
        <w:rPr>
          <w:lang w:val="en-US"/>
        </w:rPr>
        <w:t>Although the most transcribed GH family was also the one most abundant in the metagenome, the</w:t>
      </w:r>
      <w:ins w:id="259" w:author="Adina Howe" w:date="2016-11-08T10:49:00Z">
        <w:r w:rsidR="00EC2E5D">
          <w:rPr>
            <w:lang w:val="en-US"/>
          </w:rPr>
          <w:t xml:space="preserve"> </w:t>
        </w:r>
        <w:commentRangeStart w:id="260"/>
        <w:r w:rsidR="00EC2E5D">
          <w:rPr>
            <w:lang w:val="en-US"/>
          </w:rPr>
          <w:t xml:space="preserve">gene and transcript </w:t>
        </w:r>
        <w:proofErr w:type="spellStart"/>
        <w:r w:rsidR="00EC2E5D">
          <w:rPr>
            <w:lang w:val="en-US"/>
          </w:rPr>
          <w:t>CAZyme</w:t>
        </w:r>
        <w:proofErr w:type="spellEnd"/>
        <w:r w:rsidR="00EC2E5D">
          <w:rPr>
            <w:lang w:val="en-US"/>
          </w:rPr>
          <w:t xml:space="preserve"> gene profiles were not statistically similar? </w:t>
        </w:r>
        <w:commentRangeEnd w:id="260"/>
        <w:r w:rsidR="00EC2E5D">
          <w:rPr>
            <w:rStyle w:val="CommentReference"/>
          </w:rPr>
          <w:commentReference w:id="260"/>
        </w:r>
      </w:ins>
      <w:del w:id="261" w:author="Adina Howe" w:date="2016-11-08T10:49:00Z">
        <w:r w:rsidR="0060062A" w:rsidRPr="00134E36" w:rsidDel="00EC2E5D">
          <w:rPr>
            <w:lang w:val="en-US"/>
          </w:rPr>
          <w:delText xml:space="preserve">re was generally little </w:delText>
        </w:r>
        <w:r w:rsidR="008271AF" w:rsidRPr="00134E36" w:rsidDel="00EC2E5D">
          <w:rPr>
            <w:lang w:val="en-US"/>
          </w:rPr>
          <w:delText>relationship</w:delText>
        </w:r>
        <w:r w:rsidR="0060062A" w:rsidRPr="00134E36" w:rsidDel="00EC2E5D">
          <w:rPr>
            <w:lang w:val="en-US"/>
          </w:rPr>
          <w:delText xml:space="preserve"> between gene and transcript abundance</w:delText>
        </w:r>
        <w:r w:rsidRPr="00134E36" w:rsidDel="00EC2E5D">
          <w:rPr>
            <w:lang w:val="en-US"/>
          </w:rPr>
          <w:delText xml:space="preserve"> </w:delText>
        </w:r>
      </w:del>
      <w:r w:rsidRPr="00134E36">
        <w:rPr>
          <w:lang w:val="en-US"/>
        </w:rPr>
        <w:t xml:space="preserve">(Fig. </w:t>
      </w:r>
      <w:proofErr w:type="spellStart"/>
      <w:r w:rsidR="00391083">
        <w:rPr>
          <w:lang w:val="en-US"/>
        </w:rPr>
        <w:t>2</w:t>
      </w:r>
      <w:r w:rsidRPr="00134E36">
        <w:rPr>
          <w:lang w:val="en-US"/>
        </w:rPr>
        <w:t>).</w:t>
      </w:r>
      <w:proofErr w:type="spellEnd"/>
      <w:r w:rsidRPr="00134E36">
        <w:rPr>
          <w:lang w:val="en-US"/>
        </w:rPr>
        <w:t xml:space="preserve"> </w:t>
      </w:r>
    </w:p>
    <w:p w14:paraId="0A1B9643" w14:textId="2B12D170" w:rsidR="00A30E36" w:rsidRPr="00134E36" w:rsidRDefault="00A30E36" w:rsidP="00134E36">
      <w:pPr>
        <w:spacing w:after="0" w:line="240" w:lineRule="auto"/>
        <w:rPr>
          <w:rStyle w:val="alt-edited"/>
          <w:lang w:val="en-US"/>
        </w:rPr>
      </w:pPr>
      <w:r w:rsidRPr="00134E36">
        <w:rPr>
          <w:rStyle w:val="alt-edited"/>
          <w:lang w:val="en-US"/>
        </w:rPr>
        <w:tab/>
      </w:r>
      <w:commentRangeStart w:id="262"/>
      <w:r w:rsidRPr="00134E36">
        <w:rPr>
          <w:rStyle w:val="alt-edited"/>
          <w:lang w:val="en-US"/>
        </w:rPr>
        <w:t xml:space="preserve">It was apparent that </w:t>
      </w:r>
      <w:r w:rsidR="0060062A" w:rsidRPr="00134E36">
        <w:rPr>
          <w:rStyle w:val="alt-edited"/>
          <w:lang w:val="en-US"/>
        </w:rPr>
        <w:t>different groups of organisms</w:t>
      </w:r>
      <w:r w:rsidRPr="00134E36">
        <w:rPr>
          <w:rStyle w:val="alt-edited"/>
          <w:lang w:val="en-US"/>
        </w:rPr>
        <w:t xml:space="preserve"> transcribe different enzyme</w:t>
      </w:r>
      <w:r w:rsidR="0060062A" w:rsidRPr="00134E36">
        <w:rPr>
          <w:rStyle w:val="alt-edited"/>
          <w:lang w:val="en-US"/>
        </w:rPr>
        <w:t xml:space="preserve"> </w:t>
      </w:r>
      <w:r w:rsidRPr="00134E36">
        <w:rPr>
          <w:rStyle w:val="alt-edited"/>
          <w:lang w:val="en-US"/>
        </w:rPr>
        <w:t>s</w:t>
      </w:r>
      <w:r w:rsidR="0060062A" w:rsidRPr="00134E36">
        <w:rPr>
          <w:rStyle w:val="alt-edited"/>
          <w:lang w:val="en-US"/>
        </w:rPr>
        <w:t xml:space="preserve">ets </w:t>
      </w:r>
      <w:r w:rsidRPr="00134E36">
        <w:rPr>
          <w:rStyle w:val="alt-edited"/>
          <w:lang w:val="en-US"/>
        </w:rPr>
        <w:t xml:space="preserve">(Fig. </w:t>
      </w:r>
      <w:r w:rsidR="00391083">
        <w:rPr>
          <w:rStyle w:val="alt-edited"/>
          <w:lang w:val="en-US"/>
        </w:rPr>
        <w:t>3</w:t>
      </w:r>
      <w:r w:rsidRPr="00134E36">
        <w:rPr>
          <w:rStyle w:val="alt-edited"/>
          <w:lang w:val="en-US"/>
        </w:rPr>
        <w:t>)</w:t>
      </w:r>
      <w:r w:rsidR="0060062A" w:rsidRPr="00134E36">
        <w:rPr>
          <w:rStyle w:val="alt-edited"/>
          <w:lang w:val="en-US"/>
        </w:rPr>
        <w:t xml:space="preserve">. </w:t>
      </w:r>
      <w:commentRangeEnd w:id="262"/>
      <w:r w:rsidR="00B77EFE">
        <w:rPr>
          <w:rStyle w:val="CommentReference"/>
        </w:rPr>
        <w:commentReference w:id="262"/>
      </w:r>
      <w:r w:rsidR="0060062A" w:rsidRPr="00134E36">
        <w:rPr>
          <w:rStyle w:val="alt-edited"/>
          <w:lang w:val="en-US"/>
        </w:rPr>
        <w:t xml:space="preserve">In all taxa, </w:t>
      </w:r>
      <w:r w:rsidR="0060062A" w:rsidRPr="0002146B">
        <w:rPr>
          <w:rStyle w:val="alt-edited"/>
          <w:rFonts w:ascii="Symbol" w:hAnsi="Symbol"/>
          <w:lang w:val="en-US"/>
        </w:rPr>
        <w:t></w:t>
      </w:r>
      <w:r w:rsidR="0060062A" w:rsidRPr="00134E36">
        <w:rPr>
          <w:rStyle w:val="alt-edited"/>
          <w:lang w:val="en-US"/>
        </w:rPr>
        <w:t xml:space="preserve">-glucosidases and </w:t>
      </w:r>
      <w:proofErr w:type="spellStart"/>
      <w:r w:rsidR="0060062A" w:rsidRPr="00134E36">
        <w:rPr>
          <w:rStyle w:val="alt-edited"/>
          <w:lang w:val="en-US"/>
        </w:rPr>
        <w:t>cellulases</w:t>
      </w:r>
      <w:proofErr w:type="spellEnd"/>
      <w:r w:rsidR="0060062A" w:rsidRPr="00134E36">
        <w:rPr>
          <w:rStyle w:val="alt-edited"/>
          <w:lang w:val="en-US"/>
        </w:rPr>
        <w:t xml:space="preserve"> belonged to the most transcribed enzymes, however, for </w:t>
      </w:r>
      <w:proofErr w:type="spellStart"/>
      <w:r w:rsidR="0060062A" w:rsidRPr="00134E36">
        <w:rPr>
          <w:rStyle w:val="alt-edited"/>
          <w:lang w:val="en-US"/>
        </w:rPr>
        <w:t>di</w:t>
      </w:r>
      <w:r w:rsidR="008271AF" w:rsidRPr="00134E36">
        <w:rPr>
          <w:rStyle w:val="alt-edited"/>
          <w:lang w:val="en-US"/>
        </w:rPr>
        <w:t>k</w:t>
      </w:r>
      <w:r w:rsidR="0060062A" w:rsidRPr="00134E36">
        <w:rPr>
          <w:rStyle w:val="alt-edited"/>
          <w:lang w:val="en-US"/>
        </w:rPr>
        <w:t>aryotic</w:t>
      </w:r>
      <w:proofErr w:type="spellEnd"/>
      <w:r w:rsidR="0060062A" w:rsidRPr="00134E36">
        <w:rPr>
          <w:rStyle w:val="alt-edited"/>
          <w:lang w:val="en-US"/>
        </w:rPr>
        <w:t xml:space="preserve"> fungi, </w:t>
      </w:r>
      <w:proofErr w:type="spellStart"/>
      <w:r w:rsidR="0060062A" w:rsidRPr="00134E36">
        <w:rPr>
          <w:rStyle w:val="alt-edited"/>
          <w:lang w:val="en-US"/>
        </w:rPr>
        <w:t>cellulases</w:t>
      </w:r>
      <w:proofErr w:type="spellEnd"/>
      <w:r w:rsidR="0060062A" w:rsidRPr="00134E36">
        <w:rPr>
          <w:rStyle w:val="alt-edited"/>
          <w:lang w:val="en-US"/>
        </w:rPr>
        <w:t xml:space="preserve"> and </w:t>
      </w:r>
      <w:proofErr w:type="spellStart"/>
      <w:r w:rsidR="0060062A" w:rsidRPr="00134E36">
        <w:rPr>
          <w:rStyle w:val="alt-edited"/>
          <w:lang w:val="en-US"/>
        </w:rPr>
        <w:t>ligninolytic</w:t>
      </w:r>
      <w:proofErr w:type="spellEnd"/>
      <w:r w:rsidR="0060062A" w:rsidRPr="00134E36">
        <w:rPr>
          <w:rStyle w:val="alt-edited"/>
          <w:lang w:val="en-US"/>
        </w:rPr>
        <w:t xml:space="preserve"> enzymes were </w:t>
      </w:r>
      <w:del w:id="263" w:author="Adina Howe" w:date="2016-11-08T10:54:00Z">
        <w:r w:rsidR="0060062A" w:rsidRPr="00134E36" w:rsidDel="00B77EFE">
          <w:rPr>
            <w:rStyle w:val="alt-edited"/>
            <w:lang w:val="en-US"/>
          </w:rPr>
          <w:delText xml:space="preserve">obviously </w:delText>
        </w:r>
      </w:del>
      <w:r w:rsidR="0060062A" w:rsidRPr="00134E36">
        <w:rPr>
          <w:rStyle w:val="alt-edited"/>
          <w:lang w:val="en-US"/>
        </w:rPr>
        <w:t xml:space="preserve">the most transcribed groups. </w:t>
      </w:r>
      <w:r w:rsidR="0060062A" w:rsidRPr="0002146B">
        <w:rPr>
          <w:rStyle w:val="alt-edited"/>
          <w:rFonts w:ascii="Symbol" w:hAnsi="Symbol"/>
          <w:lang w:val="en-US"/>
        </w:rPr>
        <w:t></w:t>
      </w:r>
      <w:r w:rsidR="0060062A" w:rsidRPr="00134E36">
        <w:rPr>
          <w:rStyle w:val="alt-edited"/>
          <w:lang w:val="en-US"/>
        </w:rPr>
        <w:t xml:space="preserve">-Glucosidases and </w:t>
      </w:r>
      <w:proofErr w:type="spellStart"/>
      <w:r w:rsidR="0060062A" w:rsidRPr="00134E36">
        <w:rPr>
          <w:rStyle w:val="alt-edited"/>
          <w:lang w:val="en-US"/>
        </w:rPr>
        <w:t>chitinases</w:t>
      </w:r>
      <w:proofErr w:type="spellEnd"/>
      <w:r w:rsidR="0060062A" w:rsidRPr="00134E36">
        <w:rPr>
          <w:rStyle w:val="alt-edited"/>
          <w:lang w:val="en-US"/>
        </w:rPr>
        <w:t xml:space="preserve"> were also often among the most produced enzymes while xylanases were missing in archaea and rare in </w:t>
      </w:r>
      <w:proofErr w:type="spellStart"/>
      <w:r w:rsidR="0060062A" w:rsidRPr="00134E36">
        <w:rPr>
          <w:rStyle w:val="alt-edited"/>
          <w:lang w:val="en-US"/>
        </w:rPr>
        <w:t>Proteobacteria</w:t>
      </w:r>
      <w:proofErr w:type="spellEnd"/>
      <w:r w:rsidR="0060062A" w:rsidRPr="00134E36">
        <w:rPr>
          <w:rStyle w:val="alt-edited"/>
          <w:lang w:val="en-US"/>
        </w:rPr>
        <w:t xml:space="preserve"> (Supplementary Table </w:t>
      </w:r>
      <w:r w:rsidR="001C637E">
        <w:rPr>
          <w:rStyle w:val="alt-edited"/>
          <w:lang w:val="en-US"/>
        </w:rPr>
        <w:t>2</w:t>
      </w:r>
      <w:r w:rsidR="0060062A" w:rsidRPr="00134E36">
        <w:rPr>
          <w:rStyle w:val="alt-edited"/>
          <w:lang w:val="en-US"/>
        </w:rPr>
        <w:t xml:space="preserve">). The contribution of individual groups to the production of enzymes was </w:t>
      </w:r>
      <w:r w:rsidR="007F32C5" w:rsidRPr="00134E36">
        <w:rPr>
          <w:rStyle w:val="alt-edited"/>
          <w:lang w:val="en-US"/>
        </w:rPr>
        <w:t>highly variable with a high contribution of fungi to the production of the dominant plant cell wall-degrading enzymes</w:t>
      </w:r>
      <w:r w:rsidR="00AE04B5" w:rsidRPr="00134E36">
        <w:rPr>
          <w:rStyle w:val="alt-edited"/>
          <w:lang w:val="en-US"/>
        </w:rPr>
        <w:t xml:space="preserve"> – </w:t>
      </w:r>
      <w:proofErr w:type="spellStart"/>
      <w:r w:rsidR="00AE04B5" w:rsidRPr="00134E36">
        <w:rPr>
          <w:rStyle w:val="alt-edited"/>
          <w:lang w:val="en-US"/>
        </w:rPr>
        <w:t>cellulases</w:t>
      </w:r>
      <w:proofErr w:type="spellEnd"/>
      <w:r w:rsidR="00AE04B5" w:rsidRPr="00134E36">
        <w:rPr>
          <w:rStyle w:val="alt-edited"/>
          <w:lang w:val="en-US"/>
        </w:rPr>
        <w:t xml:space="preserve">, </w:t>
      </w:r>
      <w:proofErr w:type="spellStart"/>
      <w:r w:rsidR="00AE04B5" w:rsidRPr="00134E36">
        <w:rPr>
          <w:rStyle w:val="alt-edited"/>
          <w:lang w:val="en-US"/>
        </w:rPr>
        <w:t>ligninases</w:t>
      </w:r>
      <w:proofErr w:type="spellEnd"/>
      <w:r w:rsidR="00AE04B5" w:rsidRPr="00134E36">
        <w:rPr>
          <w:rStyle w:val="alt-edited"/>
          <w:lang w:val="en-US"/>
        </w:rPr>
        <w:t xml:space="preserve"> (up to 90% of fungal transcripts in both groups), and xylanases (up to 70%); all other enzyme groups are produced by a wide range of taxa</w:t>
      </w:r>
      <w:r w:rsidR="007F32C5" w:rsidRPr="00134E36">
        <w:rPr>
          <w:rStyle w:val="alt-edited"/>
          <w:lang w:val="en-US"/>
        </w:rPr>
        <w:t xml:space="preserve"> (Fig. </w:t>
      </w:r>
      <w:r w:rsidR="00391083">
        <w:rPr>
          <w:rStyle w:val="alt-edited"/>
          <w:lang w:val="en-US"/>
        </w:rPr>
        <w:t>2, 4</w:t>
      </w:r>
      <w:r w:rsidR="007F32C5" w:rsidRPr="00134E36">
        <w:rPr>
          <w:rStyle w:val="alt-edited"/>
          <w:lang w:val="en-US"/>
        </w:rPr>
        <w:t>).</w:t>
      </w:r>
    </w:p>
    <w:p w14:paraId="56ED1B61" w14:textId="4D88E613" w:rsidR="0017587E" w:rsidRPr="00134E36" w:rsidRDefault="0017587E" w:rsidP="00134E36">
      <w:pPr>
        <w:spacing w:after="0" w:line="240" w:lineRule="auto"/>
        <w:ind w:firstLine="708"/>
        <w:rPr>
          <w:lang w:val="en-US"/>
        </w:rPr>
      </w:pPr>
      <w:r w:rsidRPr="00134E36">
        <w:rPr>
          <w:lang w:val="en-US"/>
        </w:rPr>
        <w:t>The transcript pool differed significantly between litter and soil: 86 gene families showed significantly different expression rate between horizons (</w:t>
      </w:r>
      <w:r w:rsidR="00722116" w:rsidRPr="00134E36">
        <w:rPr>
          <w:lang w:val="en-US"/>
        </w:rPr>
        <w:t>Supplementary</w:t>
      </w:r>
      <w:r w:rsidRPr="00134E36">
        <w:rPr>
          <w:lang w:val="en-US"/>
        </w:rPr>
        <w:t xml:space="preserve"> Table </w:t>
      </w:r>
      <w:r w:rsidR="001C637E">
        <w:rPr>
          <w:lang w:val="en-US"/>
        </w:rPr>
        <w:t>1</w:t>
      </w:r>
      <w:r w:rsidRPr="00134E36">
        <w:rPr>
          <w:lang w:val="en-US"/>
        </w:rPr>
        <w:t xml:space="preserve">). This partly reflects the differences in the metagenome and thus </w:t>
      </w:r>
      <w:r w:rsidR="00D61B25" w:rsidRPr="00134E36">
        <w:rPr>
          <w:lang w:val="en-US"/>
        </w:rPr>
        <w:t xml:space="preserve">of </w:t>
      </w:r>
      <w:r w:rsidRPr="00134E36">
        <w:rPr>
          <w:lang w:val="en-US"/>
        </w:rPr>
        <w:t xml:space="preserve">the community composition but also the gene pools produced by different groups of microorganisms differed significantly among horizons (Fig. </w:t>
      </w:r>
      <w:r w:rsidR="00391083">
        <w:rPr>
          <w:lang w:val="en-US"/>
        </w:rPr>
        <w:t>3</w:t>
      </w:r>
      <w:r w:rsidRPr="00134E36">
        <w:rPr>
          <w:lang w:val="en-US"/>
        </w:rPr>
        <w:t xml:space="preserve">). </w:t>
      </w:r>
      <w:r w:rsidR="00D61B25" w:rsidRPr="00134E36">
        <w:rPr>
          <w:lang w:val="en-US"/>
        </w:rPr>
        <w:t xml:space="preserve">Among the functional groups of enzymes, </w:t>
      </w:r>
      <w:r w:rsidR="00D94F46">
        <w:rPr>
          <w:lang w:val="en-US"/>
        </w:rPr>
        <w:t xml:space="preserve">enzymes targeting </w:t>
      </w:r>
      <w:r w:rsidR="00D61B25" w:rsidRPr="00134E36">
        <w:rPr>
          <w:lang w:val="en-US"/>
        </w:rPr>
        <w:t>cellul</w:t>
      </w:r>
      <w:r w:rsidR="00D94F46">
        <w:rPr>
          <w:lang w:val="en-US"/>
        </w:rPr>
        <w:t>os</w:t>
      </w:r>
      <w:r w:rsidR="00D61B25" w:rsidRPr="00134E36">
        <w:rPr>
          <w:lang w:val="en-US"/>
        </w:rPr>
        <w:t xml:space="preserve">e were the most transcribed followed by </w:t>
      </w:r>
      <w:r w:rsidR="00D94F46">
        <w:rPr>
          <w:lang w:val="en-US"/>
        </w:rPr>
        <w:t xml:space="preserve">those acting on </w:t>
      </w:r>
      <w:r w:rsidR="00D61B25" w:rsidRPr="00134E36">
        <w:rPr>
          <w:lang w:val="en-US"/>
        </w:rPr>
        <w:t xml:space="preserve">lignin, </w:t>
      </w:r>
      <w:r w:rsidR="00D94F46">
        <w:rPr>
          <w:lang w:val="en-US"/>
        </w:rPr>
        <w:t xml:space="preserve">fungal cell wall, </w:t>
      </w:r>
      <w:r w:rsidR="004821AC">
        <w:rPr>
          <w:lang w:val="en-US"/>
        </w:rPr>
        <w:t>and starch and glycogen</w:t>
      </w:r>
      <w:r w:rsidR="00D61B25" w:rsidRPr="00134E36">
        <w:rPr>
          <w:lang w:val="en-US"/>
        </w:rPr>
        <w:t xml:space="preserve"> indicating the importance of plant and fungal biomass as nutrient</w:t>
      </w:r>
      <w:r w:rsidR="004821AC">
        <w:rPr>
          <w:lang w:val="en-US"/>
        </w:rPr>
        <w:t xml:space="preserve"> </w:t>
      </w:r>
      <w:r w:rsidR="00D61B25" w:rsidRPr="00134E36">
        <w:rPr>
          <w:lang w:val="en-US"/>
        </w:rPr>
        <w:t>s</w:t>
      </w:r>
      <w:r w:rsidR="004821AC">
        <w:rPr>
          <w:lang w:val="en-US"/>
        </w:rPr>
        <w:t>ources</w:t>
      </w:r>
      <w:r w:rsidR="00D61B25" w:rsidRPr="00134E36">
        <w:rPr>
          <w:lang w:val="en-US"/>
        </w:rPr>
        <w:t xml:space="preserve">. Soil </w:t>
      </w:r>
      <w:r w:rsidR="00EB066E" w:rsidRPr="00134E36">
        <w:rPr>
          <w:lang w:val="en-US"/>
        </w:rPr>
        <w:t>samples</w:t>
      </w:r>
      <w:r w:rsidR="00D61B25" w:rsidRPr="00134E36">
        <w:rPr>
          <w:lang w:val="en-US"/>
        </w:rPr>
        <w:t xml:space="preserve"> </w:t>
      </w:r>
      <w:r w:rsidR="00EB066E" w:rsidRPr="00134E36">
        <w:rPr>
          <w:lang w:val="en-US"/>
        </w:rPr>
        <w:t>showed higher production of</w:t>
      </w:r>
      <w:r w:rsidR="00D61B25" w:rsidRPr="00134E36">
        <w:rPr>
          <w:lang w:val="en-US"/>
        </w:rPr>
        <w:t xml:space="preserve"> enzymes targeting reserve compounds (</w:t>
      </w:r>
      <w:r w:rsidR="004821AC">
        <w:rPr>
          <w:lang w:val="en-US"/>
        </w:rPr>
        <w:t xml:space="preserve">starch/glycogen and </w:t>
      </w:r>
      <w:proofErr w:type="spellStart"/>
      <w:r w:rsidR="004821AC">
        <w:rPr>
          <w:lang w:val="en-US"/>
        </w:rPr>
        <w:t>trehalose</w:t>
      </w:r>
      <w:proofErr w:type="spellEnd"/>
      <w:r w:rsidR="00EB066E" w:rsidRPr="00134E36">
        <w:rPr>
          <w:lang w:val="en-US"/>
        </w:rPr>
        <w:t xml:space="preserve">) and </w:t>
      </w:r>
      <w:r w:rsidR="004821AC">
        <w:rPr>
          <w:lang w:val="en-US"/>
        </w:rPr>
        <w:t>peptidoglycan</w:t>
      </w:r>
      <w:r w:rsidR="004821AC" w:rsidRPr="00134E36">
        <w:rPr>
          <w:lang w:val="en-US"/>
        </w:rPr>
        <w:t xml:space="preserve"> </w:t>
      </w:r>
      <w:r w:rsidR="00EB066E" w:rsidRPr="00134E36">
        <w:rPr>
          <w:lang w:val="en-US"/>
        </w:rPr>
        <w:t xml:space="preserve">while the </w:t>
      </w:r>
      <w:r w:rsidR="004821AC">
        <w:rPr>
          <w:lang w:val="en-US"/>
        </w:rPr>
        <w:t xml:space="preserve">enzymes </w:t>
      </w:r>
      <w:proofErr w:type="spellStart"/>
      <w:r w:rsidR="004821AC">
        <w:rPr>
          <w:lang w:val="en-US"/>
        </w:rPr>
        <w:t>degading</w:t>
      </w:r>
      <w:proofErr w:type="spellEnd"/>
      <w:r w:rsidR="004821AC">
        <w:rPr>
          <w:lang w:val="en-US"/>
        </w:rPr>
        <w:t xml:space="preserve"> </w:t>
      </w:r>
      <w:r w:rsidR="00EB066E" w:rsidRPr="00134E36">
        <w:rPr>
          <w:lang w:val="en-US"/>
        </w:rPr>
        <w:t>cellul</w:t>
      </w:r>
      <w:r w:rsidR="004821AC">
        <w:rPr>
          <w:lang w:val="en-US"/>
        </w:rPr>
        <w:t>ose and</w:t>
      </w:r>
      <w:r w:rsidR="00EB066E" w:rsidRPr="00134E36">
        <w:rPr>
          <w:lang w:val="en-US"/>
        </w:rPr>
        <w:t xml:space="preserve"> lignin</w:t>
      </w:r>
      <w:r w:rsidR="004821AC">
        <w:rPr>
          <w:lang w:val="en-US"/>
        </w:rPr>
        <w:t xml:space="preserve"> and pectin</w:t>
      </w:r>
      <w:r w:rsidR="00EB066E" w:rsidRPr="00134E36">
        <w:rPr>
          <w:lang w:val="en-US"/>
        </w:rPr>
        <w:t xml:space="preserve"> were more transcribed in </w:t>
      </w:r>
      <w:r w:rsidR="008271AF" w:rsidRPr="00134E36">
        <w:rPr>
          <w:lang w:val="en-US"/>
        </w:rPr>
        <w:t>litter</w:t>
      </w:r>
      <w:r w:rsidR="00EB066E" w:rsidRPr="00134E36">
        <w:rPr>
          <w:lang w:val="en-US"/>
        </w:rPr>
        <w:t xml:space="preserve"> (Fig. </w:t>
      </w:r>
      <w:r w:rsidR="00391083">
        <w:rPr>
          <w:lang w:val="en-US"/>
        </w:rPr>
        <w:t>4</w:t>
      </w:r>
      <w:r w:rsidR="00EB066E" w:rsidRPr="00134E36">
        <w:rPr>
          <w:lang w:val="en-US"/>
        </w:rPr>
        <w:t>).</w:t>
      </w:r>
    </w:p>
    <w:p w14:paraId="269CAC1F" w14:textId="5E64AA7B" w:rsidR="00ED12C9" w:rsidRPr="00134E36" w:rsidRDefault="00ED12C9" w:rsidP="00134E36">
      <w:pPr>
        <w:spacing w:after="0" w:line="240" w:lineRule="auto"/>
        <w:rPr>
          <w:rStyle w:val="alt-edited"/>
          <w:lang w:val="en-US"/>
        </w:rPr>
      </w:pPr>
    </w:p>
    <w:p w14:paraId="2F0498BF" w14:textId="75D55006" w:rsidR="0017587E" w:rsidRPr="00134E36" w:rsidRDefault="0017587E" w:rsidP="00134E36">
      <w:pPr>
        <w:spacing w:after="0" w:line="240" w:lineRule="auto"/>
        <w:rPr>
          <w:rStyle w:val="alt-edited"/>
          <w:b/>
          <w:lang w:val="en-US"/>
        </w:rPr>
      </w:pPr>
      <w:r w:rsidRPr="00134E36">
        <w:rPr>
          <w:rStyle w:val="alt-edited"/>
          <w:b/>
          <w:lang w:val="en-US"/>
        </w:rPr>
        <w:t>Seasonality of transcription</w:t>
      </w:r>
    </w:p>
    <w:p w14:paraId="7D9FC855" w14:textId="77777777" w:rsidR="0017587E" w:rsidRPr="00134E36" w:rsidRDefault="0017587E" w:rsidP="00134E36">
      <w:pPr>
        <w:spacing w:after="0" w:line="240" w:lineRule="auto"/>
        <w:rPr>
          <w:rStyle w:val="alt-edited"/>
          <w:lang w:val="en-US"/>
        </w:rPr>
      </w:pPr>
    </w:p>
    <w:p w14:paraId="2AC2436B" w14:textId="08D3C951" w:rsidR="00D61B25" w:rsidRPr="00134E36" w:rsidRDefault="001B6551" w:rsidP="00134E36">
      <w:pPr>
        <w:spacing w:after="0" w:line="240" w:lineRule="auto"/>
        <w:ind w:firstLine="708"/>
        <w:rPr>
          <w:lang w:val="en-US"/>
        </w:rPr>
      </w:pPr>
      <w:r w:rsidRPr="00134E36">
        <w:rPr>
          <w:lang w:val="en-US"/>
        </w:rPr>
        <w:t>The transcript pool differed significantly between summer and winter in both horizons but was more pronounced in soil</w:t>
      </w:r>
      <w:ins w:id="264" w:author="Adina Howe" w:date="2016-11-08T10:56:00Z">
        <w:r w:rsidR="0044264E">
          <w:rPr>
            <w:lang w:val="en-US"/>
          </w:rPr>
          <w:t>,</w:t>
        </w:r>
      </w:ins>
      <w:r w:rsidRPr="00134E36">
        <w:rPr>
          <w:lang w:val="en-US"/>
        </w:rPr>
        <w:t xml:space="preserve"> where it affected 60 gene families compared to 18</w:t>
      </w:r>
      <w:ins w:id="265" w:author="Adina Howe" w:date="2016-11-08T10:56:00Z">
        <w:r w:rsidR="0044264E">
          <w:rPr>
            <w:lang w:val="en-US"/>
          </w:rPr>
          <w:t xml:space="preserve"> gene families</w:t>
        </w:r>
      </w:ins>
      <w:r w:rsidRPr="00134E36">
        <w:rPr>
          <w:lang w:val="en-US"/>
        </w:rPr>
        <w:t xml:space="preserve"> in litter (Fig. </w:t>
      </w:r>
      <w:r w:rsidR="00322895">
        <w:rPr>
          <w:lang w:val="en-US"/>
        </w:rPr>
        <w:t>3</w:t>
      </w:r>
      <w:r w:rsidRPr="00134E36">
        <w:rPr>
          <w:lang w:val="en-US"/>
        </w:rPr>
        <w:t xml:space="preserve">, </w:t>
      </w:r>
      <w:r w:rsidR="00722116" w:rsidRPr="00134E36">
        <w:rPr>
          <w:lang w:val="en-US"/>
        </w:rPr>
        <w:t>Supplementary</w:t>
      </w:r>
      <w:r w:rsidRPr="00134E36">
        <w:rPr>
          <w:lang w:val="en-US"/>
        </w:rPr>
        <w:t xml:space="preserve"> Table </w:t>
      </w:r>
      <w:r w:rsidR="001C637E">
        <w:rPr>
          <w:lang w:val="en-US"/>
        </w:rPr>
        <w:t>1</w:t>
      </w:r>
      <w:r w:rsidRPr="00134E36">
        <w:rPr>
          <w:lang w:val="en-US"/>
        </w:rPr>
        <w:t>).</w:t>
      </w:r>
      <w:r w:rsidR="00564CF2" w:rsidRPr="00134E36">
        <w:rPr>
          <w:lang w:val="en-US"/>
        </w:rPr>
        <w:t xml:space="preserve"> </w:t>
      </w:r>
      <w:r w:rsidR="00D61B25" w:rsidRPr="00134E36">
        <w:rPr>
          <w:lang w:val="en-US"/>
        </w:rPr>
        <w:t>At the level of functional groups of enzymes, differences in their metagenome content among seasons was negligible as well as the variation in the taxonomic groups that produced them (</w:t>
      </w:r>
      <w:r w:rsidR="00322895">
        <w:rPr>
          <w:lang w:val="en-US"/>
        </w:rPr>
        <w:t xml:space="preserve">Supplementary </w:t>
      </w:r>
      <w:r w:rsidR="00D61B25" w:rsidRPr="00134E36">
        <w:rPr>
          <w:lang w:val="en-US"/>
        </w:rPr>
        <w:t xml:space="preserve">Figure </w:t>
      </w:r>
      <w:r w:rsidR="00322895">
        <w:rPr>
          <w:lang w:val="en-US"/>
        </w:rPr>
        <w:t>1</w:t>
      </w:r>
      <w:r w:rsidR="00D61B25" w:rsidRPr="00134E36">
        <w:rPr>
          <w:lang w:val="en-US"/>
        </w:rPr>
        <w:t>).</w:t>
      </w:r>
      <w:r w:rsidR="00EB066E" w:rsidRPr="00134E36">
        <w:rPr>
          <w:lang w:val="en-US"/>
        </w:rPr>
        <w:t xml:space="preserve"> Most functional groups of enzymes showed seasonal differences in transcription and the shift in the contribution of taxa to their production (Fig. </w:t>
      </w:r>
      <w:r w:rsidR="00322895">
        <w:rPr>
          <w:lang w:val="en-US"/>
        </w:rPr>
        <w:t>4</w:t>
      </w:r>
      <w:r w:rsidR="00EB066E" w:rsidRPr="00134E36">
        <w:rPr>
          <w:lang w:val="en-US"/>
        </w:rPr>
        <w:t>)</w:t>
      </w:r>
      <w:ins w:id="266" w:author="Adina Howe" w:date="2016-11-08T10:57:00Z">
        <w:r w:rsidR="0044264E">
          <w:rPr>
            <w:lang w:val="en-US"/>
          </w:rPr>
          <w:t>, especially in soil</w:t>
        </w:r>
      </w:ins>
      <w:del w:id="267" w:author="Adina Howe" w:date="2016-11-08T10:57:00Z">
        <w:r w:rsidR="00EB066E" w:rsidRPr="00134E36" w:rsidDel="0044264E">
          <w:rPr>
            <w:lang w:val="en-US"/>
          </w:rPr>
          <w:delText>. This was most apparent in soil</w:delText>
        </w:r>
      </w:del>
      <w:r w:rsidR="00EB066E" w:rsidRPr="00134E36">
        <w:rPr>
          <w:lang w:val="en-US"/>
        </w:rPr>
        <w:t xml:space="preserve">. </w:t>
      </w:r>
      <w:commentRangeStart w:id="268"/>
      <w:ins w:id="269" w:author="Adina Howe" w:date="2016-11-08T10:57:00Z">
        <w:r w:rsidR="0044264E">
          <w:rPr>
            <w:lang w:val="en-US"/>
          </w:rPr>
          <w:t xml:space="preserve">Winter samples were associated with </w:t>
        </w:r>
      </w:ins>
      <w:del w:id="270" w:author="Adina Howe" w:date="2016-11-08T10:57:00Z">
        <w:r w:rsidR="00EB066E" w:rsidRPr="00134E36" w:rsidDel="0044264E">
          <w:rPr>
            <w:lang w:val="en-US"/>
          </w:rPr>
          <w:delText xml:space="preserve">The winter saw </w:delText>
        </w:r>
      </w:del>
      <w:r w:rsidR="00EB066E" w:rsidRPr="00134E36">
        <w:rPr>
          <w:lang w:val="en-US"/>
        </w:rPr>
        <w:t>an increase in the use of reserve compounds (</w:t>
      </w:r>
      <w:r w:rsidR="004821AC">
        <w:rPr>
          <w:rFonts w:cstheme="minorHAnsi"/>
          <w:lang w:val="en-US"/>
        </w:rPr>
        <w:t>glycogen/starch</w:t>
      </w:r>
      <w:r w:rsidR="00EB066E" w:rsidRPr="00134E36">
        <w:rPr>
          <w:lang w:val="en-US"/>
        </w:rPr>
        <w:t xml:space="preserve"> and </w:t>
      </w:r>
      <w:proofErr w:type="spellStart"/>
      <w:r w:rsidR="004821AC" w:rsidRPr="00134E36">
        <w:rPr>
          <w:lang w:val="en-US"/>
        </w:rPr>
        <w:t>trehal</w:t>
      </w:r>
      <w:r w:rsidR="004821AC">
        <w:rPr>
          <w:lang w:val="en-US"/>
        </w:rPr>
        <w:t>o</w:t>
      </w:r>
      <w:r w:rsidR="004821AC" w:rsidRPr="00134E36">
        <w:rPr>
          <w:lang w:val="en-US"/>
        </w:rPr>
        <w:t>se</w:t>
      </w:r>
      <w:proofErr w:type="spellEnd"/>
      <w:r w:rsidR="00EB066E" w:rsidRPr="00134E36">
        <w:rPr>
          <w:lang w:val="en-US"/>
        </w:rPr>
        <w:t>) while the share of enzymes targeting recalcitrant plant biomass (cellulose, and lignin) decreased</w:t>
      </w:r>
      <w:commentRangeEnd w:id="268"/>
      <w:r w:rsidR="0044264E">
        <w:rPr>
          <w:rStyle w:val="CommentReference"/>
        </w:rPr>
        <w:commentReference w:id="268"/>
      </w:r>
      <w:r w:rsidR="00EB066E" w:rsidRPr="00134E36">
        <w:rPr>
          <w:lang w:val="en-US"/>
        </w:rPr>
        <w:t xml:space="preserve">. </w:t>
      </w:r>
      <w:r w:rsidR="004821AC">
        <w:rPr>
          <w:lang w:val="en-US"/>
        </w:rPr>
        <w:t xml:space="preserve">Significantly </w:t>
      </w:r>
      <w:r w:rsidR="00EB066E" w:rsidRPr="00134E36">
        <w:rPr>
          <w:lang w:val="en-US"/>
        </w:rPr>
        <w:t>high</w:t>
      </w:r>
      <w:r w:rsidR="004821AC">
        <w:rPr>
          <w:lang w:val="en-US"/>
        </w:rPr>
        <w:t>er</w:t>
      </w:r>
      <w:r w:rsidR="00EB066E" w:rsidRPr="00134E36">
        <w:rPr>
          <w:lang w:val="en-US"/>
        </w:rPr>
        <w:t xml:space="preserve"> production of </w:t>
      </w:r>
      <w:r w:rsidR="004821AC">
        <w:rPr>
          <w:lang w:val="en-US"/>
        </w:rPr>
        <w:t>enzymes targeting fungal and bacterial cell wall components such as chitin, peptidoglycan</w:t>
      </w:r>
      <w:ins w:id="271" w:author="Adina Howe" w:date="2016-11-08T10:58:00Z">
        <w:r w:rsidR="00CE5CFF">
          <w:rPr>
            <w:lang w:val="en-US"/>
          </w:rPr>
          <w:t>,</w:t>
        </w:r>
      </w:ins>
      <w:r w:rsidR="004821AC">
        <w:rPr>
          <w:lang w:val="en-US"/>
        </w:rPr>
        <w:t xml:space="preserve"> and selected glucans</w:t>
      </w:r>
      <w:ins w:id="272" w:author="Adina Howe" w:date="2016-11-08T10:58:00Z">
        <w:r w:rsidR="00CE5CFF">
          <w:rPr>
            <w:lang w:val="en-US"/>
          </w:rPr>
          <w:t xml:space="preserve"> </w:t>
        </w:r>
      </w:ins>
      <w:r w:rsidR="004821AC">
        <w:rPr>
          <w:lang w:val="en-US"/>
        </w:rPr>
        <w:t>was observed</w:t>
      </w:r>
      <w:r w:rsidR="00EB066E" w:rsidRPr="00134E36">
        <w:rPr>
          <w:lang w:val="en-US"/>
        </w:rPr>
        <w:t xml:space="preserve"> in summer </w:t>
      </w:r>
      <w:r w:rsidR="004821AC">
        <w:rPr>
          <w:lang w:val="en-US"/>
        </w:rPr>
        <w:t>compared to</w:t>
      </w:r>
      <w:r w:rsidR="00EB066E" w:rsidRPr="00134E36">
        <w:rPr>
          <w:lang w:val="en-US"/>
        </w:rPr>
        <w:t xml:space="preserve"> winter indicat</w:t>
      </w:r>
      <w:r w:rsidR="004821AC">
        <w:rPr>
          <w:lang w:val="en-US"/>
        </w:rPr>
        <w:t>ing higher turnover and growth rates</w:t>
      </w:r>
      <w:r w:rsidR="00EB066E" w:rsidRPr="00134E36">
        <w:rPr>
          <w:lang w:val="en-US"/>
        </w:rPr>
        <w:t xml:space="preserve"> </w:t>
      </w:r>
      <w:r w:rsidR="004821AC">
        <w:rPr>
          <w:lang w:val="en-US"/>
        </w:rPr>
        <w:t xml:space="preserve">in the </w:t>
      </w:r>
      <w:r w:rsidR="00EB066E" w:rsidRPr="00134E36">
        <w:rPr>
          <w:lang w:val="en-US"/>
        </w:rPr>
        <w:t xml:space="preserve">warm season (Fig. </w:t>
      </w:r>
      <w:r w:rsidR="00322895">
        <w:rPr>
          <w:lang w:val="en-US"/>
        </w:rPr>
        <w:t>4</w:t>
      </w:r>
      <w:r w:rsidR="00EB066E" w:rsidRPr="00134E36">
        <w:rPr>
          <w:lang w:val="en-US"/>
        </w:rPr>
        <w:t>). For all enzyme groups, the share of enzymes produced by fungi</w:t>
      </w:r>
      <w:r w:rsidR="009D3B23" w:rsidRPr="00134E36">
        <w:rPr>
          <w:lang w:val="en-US"/>
        </w:rPr>
        <w:t xml:space="preserve"> in soil decreased in winter while </w:t>
      </w:r>
      <w:r w:rsidR="009D3B23" w:rsidRPr="00134E36">
        <w:rPr>
          <w:lang w:val="en-US"/>
        </w:rPr>
        <w:lastRenderedPageBreak/>
        <w:t>the contribution of bacteria increased</w:t>
      </w:r>
      <w:r w:rsidR="00AE04B5" w:rsidRPr="00134E36">
        <w:rPr>
          <w:lang w:val="en-US"/>
        </w:rPr>
        <w:t xml:space="preserve">. For example, fungi produced 62% of </w:t>
      </w:r>
      <w:proofErr w:type="spellStart"/>
      <w:r w:rsidR="00AE04B5" w:rsidRPr="00134E36">
        <w:rPr>
          <w:lang w:val="en-US"/>
        </w:rPr>
        <w:t>cellulases</w:t>
      </w:r>
      <w:proofErr w:type="spellEnd"/>
      <w:r w:rsidR="00AE04B5" w:rsidRPr="00134E36">
        <w:rPr>
          <w:lang w:val="en-US"/>
        </w:rPr>
        <w:t xml:space="preserve"> in soil in summer but only 29% in winter</w:t>
      </w:r>
      <w:r w:rsidR="009D3B23" w:rsidRPr="00134E36">
        <w:rPr>
          <w:lang w:val="en-US"/>
        </w:rPr>
        <w:t xml:space="preserve"> (Fig. </w:t>
      </w:r>
      <w:r w:rsidR="00322895">
        <w:rPr>
          <w:lang w:val="en-US"/>
        </w:rPr>
        <w:t>4</w:t>
      </w:r>
      <w:r w:rsidR="009D3B23" w:rsidRPr="00134E36">
        <w:rPr>
          <w:lang w:val="en-US"/>
        </w:rPr>
        <w:t>).</w:t>
      </w:r>
    </w:p>
    <w:p w14:paraId="08AA8218" w14:textId="262C2620" w:rsidR="00513445" w:rsidRPr="00134E36" w:rsidRDefault="00513445" w:rsidP="00134E36">
      <w:pPr>
        <w:spacing w:after="0" w:line="240" w:lineRule="auto"/>
        <w:ind w:firstLine="708"/>
        <w:rPr>
          <w:rStyle w:val="alt-edited"/>
          <w:lang w:val="en-US"/>
        </w:rPr>
      </w:pPr>
      <w:r w:rsidRPr="00134E36">
        <w:rPr>
          <w:rStyle w:val="alt-edited"/>
          <w:lang w:val="en-US"/>
        </w:rPr>
        <w:t xml:space="preserve">Of </w:t>
      </w:r>
      <w:r w:rsidR="00792A5E" w:rsidRPr="00134E36">
        <w:rPr>
          <w:rStyle w:val="alt-edited"/>
          <w:lang w:val="en-US"/>
        </w:rPr>
        <w:t>2</w:t>
      </w:r>
      <w:r w:rsidR="00E475DC">
        <w:rPr>
          <w:rStyle w:val="alt-edited"/>
          <w:lang w:val="en-US"/>
        </w:rPr>
        <w:t>,</w:t>
      </w:r>
      <w:r w:rsidR="00792A5E" w:rsidRPr="00134E36">
        <w:rPr>
          <w:rStyle w:val="alt-edited"/>
          <w:lang w:val="en-US"/>
        </w:rPr>
        <w:t>836</w:t>
      </w:r>
      <w:r w:rsidRPr="00134E36">
        <w:rPr>
          <w:rStyle w:val="alt-edited"/>
          <w:lang w:val="en-US"/>
        </w:rPr>
        <w:t xml:space="preserve"> </w:t>
      </w:r>
      <w:proofErr w:type="spellStart"/>
      <w:ins w:id="273" w:author="Adina Howe" w:date="2016-11-08T10:59:00Z">
        <w:r w:rsidR="00CE5CFF">
          <w:rPr>
            <w:rStyle w:val="alt-edited"/>
            <w:lang w:val="en-US"/>
          </w:rPr>
          <w:t>CAZyme</w:t>
        </w:r>
        <w:proofErr w:type="spellEnd"/>
        <w:r w:rsidR="00CE5CFF">
          <w:rPr>
            <w:rStyle w:val="alt-edited"/>
            <w:lang w:val="en-US"/>
          </w:rPr>
          <w:t xml:space="preserve">-associated </w:t>
        </w:r>
      </w:ins>
      <w:r w:rsidRPr="00134E36">
        <w:rPr>
          <w:rStyle w:val="alt-edited"/>
          <w:lang w:val="en-US"/>
        </w:rPr>
        <w:t xml:space="preserve">transcripts that appeared in at least five litter samples, </w:t>
      </w:r>
      <w:r w:rsidR="00792A5E" w:rsidRPr="00134E36">
        <w:rPr>
          <w:rStyle w:val="alt-edited"/>
          <w:lang w:val="en-US"/>
        </w:rPr>
        <w:t>219</w:t>
      </w:r>
      <w:r w:rsidRPr="00134E36">
        <w:rPr>
          <w:rStyle w:val="alt-edited"/>
          <w:lang w:val="en-US"/>
        </w:rPr>
        <w:t xml:space="preserve"> (</w:t>
      </w:r>
      <w:r w:rsidR="00792A5E" w:rsidRPr="00134E36">
        <w:rPr>
          <w:rStyle w:val="alt-edited"/>
          <w:lang w:val="en-US"/>
        </w:rPr>
        <w:t>7.7</w:t>
      </w:r>
      <w:r w:rsidRPr="00134E36">
        <w:rPr>
          <w:rStyle w:val="alt-edited"/>
          <w:lang w:val="en-US"/>
        </w:rPr>
        <w:t xml:space="preserve">%) were </w:t>
      </w:r>
      <w:r w:rsidR="00792A5E" w:rsidRPr="00134E36">
        <w:rPr>
          <w:rStyle w:val="alt-edited"/>
          <w:lang w:val="en-US"/>
        </w:rPr>
        <w:t xml:space="preserve">significantly </w:t>
      </w:r>
      <w:r w:rsidRPr="00134E36">
        <w:rPr>
          <w:rStyle w:val="alt-edited"/>
          <w:lang w:val="en-US"/>
        </w:rPr>
        <w:t xml:space="preserve">increased in summer and </w:t>
      </w:r>
      <w:r w:rsidR="00792A5E" w:rsidRPr="00134E36">
        <w:rPr>
          <w:rStyle w:val="alt-edited"/>
          <w:lang w:val="en-US"/>
        </w:rPr>
        <w:t>103</w:t>
      </w:r>
      <w:r w:rsidRPr="00134E36">
        <w:rPr>
          <w:rStyle w:val="alt-edited"/>
          <w:lang w:val="en-US"/>
        </w:rPr>
        <w:t xml:space="preserve"> (</w:t>
      </w:r>
      <w:r w:rsidR="00792A5E" w:rsidRPr="00134E36">
        <w:rPr>
          <w:rStyle w:val="alt-edited"/>
          <w:lang w:val="en-US"/>
        </w:rPr>
        <w:t>3.6</w:t>
      </w:r>
      <w:r w:rsidRPr="00134E36">
        <w:rPr>
          <w:rStyle w:val="alt-edited"/>
          <w:lang w:val="en-US"/>
        </w:rPr>
        <w:t>%) in winter. In soil, of 2</w:t>
      </w:r>
      <w:r w:rsidR="00E475DC">
        <w:rPr>
          <w:rStyle w:val="alt-edited"/>
          <w:lang w:val="en-US"/>
        </w:rPr>
        <w:t>,</w:t>
      </w:r>
      <w:r w:rsidR="00792A5E" w:rsidRPr="00134E36">
        <w:rPr>
          <w:rStyle w:val="alt-edited"/>
          <w:lang w:val="en-US"/>
        </w:rPr>
        <w:t>119</w:t>
      </w:r>
      <w:r w:rsidRPr="00134E36">
        <w:rPr>
          <w:rStyle w:val="alt-edited"/>
          <w:lang w:val="en-US"/>
        </w:rPr>
        <w:t xml:space="preserve"> transcripts, </w:t>
      </w:r>
      <w:r w:rsidR="00792A5E" w:rsidRPr="00134E36">
        <w:rPr>
          <w:rStyle w:val="alt-edited"/>
          <w:lang w:val="en-US"/>
        </w:rPr>
        <w:t>2</w:t>
      </w:r>
      <w:r w:rsidR="00045716" w:rsidRPr="00134E36">
        <w:rPr>
          <w:rStyle w:val="alt-edited"/>
          <w:lang w:val="en-US"/>
        </w:rPr>
        <w:t>87</w:t>
      </w:r>
      <w:r w:rsidRPr="00134E36">
        <w:rPr>
          <w:rStyle w:val="alt-edited"/>
          <w:lang w:val="en-US"/>
        </w:rPr>
        <w:t xml:space="preserve"> (1</w:t>
      </w:r>
      <w:r w:rsidR="00045716" w:rsidRPr="00134E36">
        <w:rPr>
          <w:rStyle w:val="alt-edited"/>
          <w:lang w:val="en-US"/>
        </w:rPr>
        <w:t>3</w:t>
      </w:r>
      <w:r w:rsidRPr="00134E36">
        <w:rPr>
          <w:rStyle w:val="alt-edited"/>
          <w:lang w:val="en-US"/>
        </w:rPr>
        <w:t>.</w:t>
      </w:r>
      <w:r w:rsidR="00045716" w:rsidRPr="00134E36">
        <w:rPr>
          <w:rStyle w:val="alt-edited"/>
          <w:lang w:val="en-US"/>
        </w:rPr>
        <w:t>5</w:t>
      </w:r>
      <w:r w:rsidRPr="00134E36">
        <w:rPr>
          <w:rStyle w:val="alt-edited"/>
          <w:lang w:val="en-US"/>
        </w:rPr>
        <w:t xml:space="preserve">%) were increased in summer and </w:t>
      </w:r>
      <w:r w:rsidR="00792A5E" w:rsidRPr="00134E36">
        <w:rPr>
          <w:rStyle w:val="alt-edited"/>
          <w:lang w:val="en-US"/>
        </w:rPr>
        <w:t>2</w:t>
      </w:r>
      <w:r w:rsidR="00045716" w:rsidRPr="00134E36">
        <w:rPr>
          <w:rStyle w:val="alt-edited"/>
          <w:lang w:val="en-US"/>
        </w:rPr>
        <w:t>15</w:t>
      </w:r>
      <w:r w:rsidRPr="00134E36">
        <w:rPr>
          <w:rStyle w:val="alt-edited"/>
          <w:lang w:val="en-US"/>
        </w:rPr>
        <w:t xml:space="preserve"> (</w:t>
      </w:r>
      <w:r w:rsidR="00792A5E" w:rsidRPr="00134E36">
        <w:rPr>
          <w:rStyle w:val="alt-edited"/>
          <w:lang w:val="en-US"/>
        </w:rPr>
        <w:t>1</w:t>
      </w:r>
      <w:r w:rsidR="00045716" w:rsidRPr="00134E36">
        <w:rPr>
          <w:rStyle w:val="alt-edited"/>
          <w:lang w:val="en-US"/>
        </w:rPr>
        <w:t>0</w:t>
      </w:r>
      <w:r w:rsidRPr="00134E36">
        <w:rPr>
          <w:rStyle w:val="alt-edited"/>
          <w:lang w:val="en-US"/>
        </w:rPr>
        <w:t>.</w:t>
      </w:r>
      <w:r w:rsidR="00045716" w:rsidRPr="00134E36">
        <w:rPr>
          <w:rStyle w:val="alt-edited"/>
          <w:lang w:val="en-US"/>
        </w:rPr>
        <w:t>1</w:t>
      </w:r>
      <w:r w:rsidRPr="00134E36">
        <w:rPr>
          <w:rStyle w:val="alt-edited"/>
          <w:lang w:val="en-US"/>
        </w:rPr>
        <w:t>%) in winter</w:t>
      </w:r>
      <w:r w:rsidR="004821AC">
        <w:rPr>
          <w:rStyle w:val="alt-edited"/>
          <w:lang w:val="en-US"/>
        </w:rPr>
        <w:t xml:space="preserve"> confirming the more pronounced seasonality in </w:t>
      </w:r>
      <w:commentRangeStart w:id="274"/>
      <w:r w:rsidR="004821AC">
        <w:rPr>
          <w:rStyle w:val="alt-edited"/>
          <w:lang w:val="en-US"/>
        </w:rPr>
        <w:t>soil</w:t>
      </w:r>
      <w:commentRangeEnd w:id="274"/>
      <w:r w:rsidR="00CE5CFF">
        <w:rPr>
          <w:rStyle w:val="CommentReference"/>
        </w:rPr>
        <w:commentReference w:id="274"/>
      </w:r>
      <w:r w:rsidRPr="00134E36">
        <w:rPr>
          <w:rStyle w:val="alt-edited"/>
          <w:lang w:val="en-US"/>
        </w:rPr>
        <w:t xml:space="preserve">. </w:t>
      </w:r>
      <w:r w:rsidR="00225B20">
        <w:rPr>
          <w:rStyle w:val="alt-edited"/>
          <w:lang w:val="en-US"/>
        </w:rPr>
        <w:t>It was especially the enzymes targeting cellulose, lignin and microbial cell walls that were significantly more transcribed in soil in summer</w:t>
      </w:r>
      <w:r w:rsidR="00E0029A" w:rsidRPr="00134E36">
        <w:rPr>
          <w:rStyle w:val="alt-edited"/>
          <w:lang w:val="en-US"/>
        </w:rPr>
        <w:t xml:space="preserve"> while </w:t>
      </w:r>
      <w:r w:rsidR="00225B20">
        <w:rPr>
          <w:rStyle w:val="alt-edited"/>
          <w:lang w:val="en-US"/>
        </w:rPr>
        <w:t xml:space="preserve">enzymes targeting starch, glycogen and </w:t>
      </w:r>
      <w:proofErr w:type="spellStart"/>
      <w:r w:rsidR="00225B20">
        <w:rPr>
          <w:rStyle w:val="alt-edited"/>
          <w:lang w:val="en-US"/>
        </w:rPr>
        <w:t>trehalose</w:t>
      </w:r>
      <w:proofErr w:type="spellEnd"/>
      <w:r w:rsidR="00E0029A" w:rsidRPr="00134E36">
        <w:rPr>
          <w:rStyle w:val="alt-edited"/>
          <w:lang w:val="en-US"/>
        </w:rPr>
        <w:t xml:space="preserve"> were </w:t>
      </w:r>
      <w:r w:rsidR="00225B20">
        <w:rPr>
          <w:rStyle w:val="alt-edited"/>
          <w:lang w:val="en-US"/>
        </w:rPr>
        <w:t xml:space="preserve">often more </w:t>
      </w:r>
      <w:r w:rsidR="00E0029A" w:rsidRPr="00134E36">
        <w:rPr>
          <w:rStyle w:val="alt-edited"/>
          <w:lang w:val="en-US"/>
        </w:rPr>
        <w:t xml:space="preserve">frequently </w:t>
      </w:r>
      <w:r w:rsidR="00225B20">
        <w:rPr>
          <w:rStyle w:val="alt-edited"/>
          <w:lang w:val="en-US"/>
        </w:rPr>
        <w:t>transcribed</w:t>
      </w:r>
      <w:r w:rsidR="00E0029A" w:rsidRPr="00134E36">
        <w:rPr>
          <w:rStyle w:val="alt-edited"/>
          <w:lang w:val="en-US"/>
        </w:rPr>
        <w:t xml:space="preserve"> in winter</w:t>
      </w:r>
      <w:r w:rsidRPr="00134E36">
        <w:rPr>
          <w:rStyle w:val="alt-edited"/>
          <w:lang w:val="en-US"/>
        </w:rPr>
        <w:t xml:space="preserve"> (Fig. </w:t>
      </w:r>
      <w:r w:rsidR="00322895">
        <w:rPr>
          <w:rStyle w:val="alt-edited"/>
          <w:lang w:val="en-US"/>
        </w:rPr>
        <w:t>5</w:t>
      </w:r>
      <w:r w:rsidRPr="00134E36">
        <w:rPr>
          <w:rStyle w:val="alt-edited"/>
          <w:lang w:val="en-US"/>
        </w:rPr>
        <w:t>).</w:t>
      </w:r>
    </w:p>
    <w:p w14:paraId="1FD99EAE" w14:textId="77777777" w:rsidR="00AE04B5" w:rsidRPr="00134E36" w:rsidRDefault="00AE04B5" w:rsidP="00134E36">
      <w:pPr>
        <w:spacing w:after="0" w:line="240" w:lineRule="auto"/>
        <w:rPr>
          <w:rFonts w:eastAsia="Times New Roman" w:cs="Times New Roman"/>
          <w:b/>
          <w:color w:val="FF0000"/>
          <w:lang w:val="en-US" w:eastAsia="cs-CZ"/>
        </w:rPr>
      </w:pPr>
    </w:p>
    <w:p w14:paraId="37ADAF9F" w14:textId="47339057" w:rsidR="00CE736C" w:rsidRPr="00134E36" w:rsidRDefault="00E475DC" w:rsidP="00134E36">
      <w:pPr>
        <w:spacing w:after="0" w:line="240" w:lineRule="auto"/>
        <w:rPr>
          <w:rFonts w:eastAsia="Times New Roman" w:cs="Times New Roman"/>
          <w:b/>
          <w:lang w:val="en-US" w:eastAsia="cs-CZ"/>
        </w:rPr>
      </w:pPr>
      <w:r w:rsidRPr="00134E36">
        <w:rPr>
          <w:rFonts w:eastAsia="Times New Roman" w:cs="Times New Roman"/>
          <w:b/>
          <w:lang w:val="en-US" w:eastAsia="cs-CZ"/>
        </w:rPr>
        <w:t>Discussion</w:t>
      </w:r>
    </w:p>
    <w:p w14:paraId="2E628597" w14:textId="77777777" w:rsidR="00134E36" w:rsidRPr="00374499" w:rsidRDefault="00134E36" w:rsidP="00134E36">
      <w:pPr>
        <w:spacing w:after="0" w:line="240" w:lineRule="auto"/>
        <w:rPr>
          <w:rFonts w:eastAsia="Times New Roman" w:cs="Times New Roman"/>
          <w:b/>
          <w:lang w:val="en-US" w:eastAsia="cs-CZ"/>
        </w:rPr>
      </w:pPr>
    </w:p>
    <w:p w14:paraId="6A185B74" w14:textId="18161D23" w:rsidR="00DA26A4" w:rsidRPr="00374499" w:rsidRDefault="002F6259" w:rsidP="00134E36">
      <w:pPr>
        <w:spacing w:after="0" w:line="240" w:lineRule="auto"/>
        <w:rPr>
          <w:rFonts w:eastAsia="Times New Roman" w:cs="Times New Roman"/>
          <w:b/>
          <w:lang w:val="en-US" w:eastAsia="cs-CZ"/>
        </w:rPr>
      </w:pPr>
      <w:r w:rsidRPr="00374499">
        <w:rPr>
          <w:rFonts w:eastAsia="Times New Roman" w:cs="Times New Roman"/>
          <w:b/>
          <w:lang w:val="en-US" w:eastAsia="cs-CZ"/>
        </w:rPr>
        <w:t>Gene pool of carbohydrate-active enzymes and its expression</w:t>
      </w:r>
    </w:p>
    <w:p w14:paraId="5CC726CD" w14:textId="77777777" w:rsidR="00134E36" w:rsidRPr="00374499" w:rsidRDefault="00134E36" w:rsidP="00134E36">
      <w:pPr>
        <w:spacing w:after="0" w:line="240" w:lineRule="auto"/>
        <w:rPr>
          <w:rFonts w:eastAsia="Times New Roman" w:cs="Times New Roman"/>
          <w:lang w:val="en-US" w:eastAsia="cs-CZ"/>
        </w:rPr>
      </w:pPr>
    </w:p>
    <w:p w14:paraId="49F3F8A9" w14:textId="3FC8C549" w:rsidR="005A5FE7" w:rsidRPr="00374499" w:rsidRDefault="002F6259" w:rsidP="002F6259">
      <w:pPr>
        <w:spacing w:after="0" w:line="240" w:lineRule="auto"/>
        <w:ind w:firstLine="708"/>
        <w:rPr>
          <w:rFonts w:eastAsia="Times New Roman" w:cs="Times New Roman"/>
          <w:lang w:val="en-US" w:eastAsia="cs-CZ"/>
        </w:rPr>
      </w:pPr>
      <w:r w:rsidRPr="00374499">
        <w:rPr>
          <w:rFonts w:eastAsia="Times New Roman" w:cs="Times New Roman"/>
          <w:lang w:val="en-US" w:eastAsia="cs-CZ"/>
        </w:rPr>
        <w:t xml:space="preserve">The size and composition of the gene pool encoded in the environmental metagenome is often regarded to indicate the functional </w:t>
      </w:r>
      <w:r w:rsidR="006B3524" w:rsidRPr="00374499">
        <w:rPr>
          <w:rFonts w:eastAsia="Times New Roman" w:cs="Times New Roman"/>
          <w:lang w:val="en-US" w:eastAsia="cs-CZ"/>
        </w:rPr>
        <w:t xml:space="preserve">properties of a specific ecosystem or habitat </w:t>
      </w:r>
      <w:r w:rsidR="006B3524" w:rsidRPr="00374499">
        <w:rPr>
          <w:rFonts w:eastAsia="Times New Roman" w:cs="Times New Roman"/>
          <w:lang w:val="en-US" w:eastAsia="cs-CZ"/>
        </w:rPr>
        <w:fldChar w:fldCharType="begin">
          <w:fldData xml:space="preserve">PEVuZE5vdGU+PENpdGU+PEF1dGhvcj5GaWVyZXI8L0F1dGhvcj48WWVhcj4yMDEyPC9ZZWFyPjxS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</w:fldData>
        </w:fldChar>
      </w:r>
      <w:r w:rsidR="006B3524" w:rsidRPr="00374499">
        <w:rPr>
          <w:rFonts w:eastAsia="Times New Roman" w:cs="Times New Roman"/>
          <w:lang w:val="en-US" w:eastAsia="cs-CZ"/>
        </w:rPr>
        <w:instrText xml:space="preserve"> ADDIN EN.CITE </w:instrText>
      </w:r>
      <w:r w:rsidR="006B3524" w:rsidRPr="00374499">
        <w:rPr>
          <w:rFonts w:eastAsia="Times New Roman" w:cs="Times New Roman"/>
          <w:lang w:val="en-US" w:eastAsia="cs-CZ"/>
        </w:rPr>
        <w:fldChar w:fldCharType="begin">
          <w:fldData xml:space="preserve">PEVuZE5vdGU+PENpdGU+PEF1dGhvcj5GaWVyZXI8L0F1dGhvcj48WWVhcj4yMDEyPC9ZZWFyPjxS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</w:fldData>
        </w:fldChar>
      </w:r>
      <w:r w:rsidR="006B3524" w:rsidRPr="00374499">
        <w:rPr>
          <w:rFonts w:eastAsia="Times New Roman" w:cs="Times New Roman"/>
          <w:lang w:val="en-US" w:eastAsia="cs-CZ"/>
        </w:rPr>
        <w:instrText xml:space="preserve"> ADDIN EN.CITE.DATA </w:instrText>
      </w:r>
      <w:r w:rsidR="006B3524" w:rsidRPr="00374499">
        <w:rPr>
          <w:rFonts w:eastAsia="Times New Roman" w:cs="Times New Roman"/>
          <w:lang w:val="en-US" w:eastAsia="cs-CZ"/>
        </w:rPr>
      </w:r>
      <w:r w:rsidR="006B3524" w:rsidRPr="00374499">
        <w:rPr>
          <w:rFonts w:eastAsia="Times New Roman" w:cs="Times New Roman"/>
          <w:lang w:val="en-US" w:eastAsia="cs-CZ"/>
        </w:rPr>
        <w:fldChar w:fldCharType="end"/>
      </w:r>
      <w:r w:rsidR="006B3524" w:rsidRPr="00374499">
        <w:rPr>
          <w:rFonts w:eastAsia="Times New Roman" w:cs="Times New Roman"/>
          <w:lang w:val="en-US" w:eastAsia="cs-CZ"/>
        </w:rPr>
      </w:r>
      <w:r w:rsidR="006B3524" w:rsidRPr="00374499">
        <w:rPr>
          <w:rFonts w:eastAsia="Times New Roman" w:cs="Times New Roman"/>
          <w:lang w:val="en-US" w:eastAsia="cs-CZ"/>
        </w:rPr>
        <w:fldChar w:fldCharType="separate"/>
      </w:r>
      <w:r w:rsidR="006B3524" w:rsidRPr="00374499">
        <w:rPr>
          <w:rFonts w:eastAsia="Times New Roman" w:cs="Times New Roman"/>
          <w:noProof/>
          <w:lang w:val="en-US" w:eastAsia="cs-CZ"/>
        </w:rPr>
        <w:t>(Fierer</w:t>
      </w:r>
      <w:r w:rsidR="006B3524" w:rsidRPr="00374499">
        <w:rPr>
          <w:rFonts w:eastAsia="Times New Roman" w:cs="Times New Roman"/>
          <w:i/>
          <w:noProof/>
          <w:lang w:val="en-US" w:eastAsia="cs-CZ"/>
        </w:rPr>
        <w:t xml:space="preserve"> et al.,</w:t>
      </w:r>
      <w:r w:rsidR="006B3524" w:rsidRPr="00374499">
        <w:rPr>
          <w:rFonts w:eastAsia="Times New Roman" w:cs="Times New Roman"/>
          <w:noProof/>
          <w:lang w:val="en-US" w:eastAsia="cs-CZ"/>
        </w:rPr>
        <w:t xml:space="preserve"> 2012)</w:t>
      </w:r>
      <w:r w:rsidR="006B3524" w:rsidRPr="00374499">
        <w:rPr>
          <w:rFonts w:eastAsia="Times New Roman" w:cs="Times New Roman"/>
          <w:lang w:val="en-US" w:eastAsia="cs-CZ"/>
        </w:rPr>
        <w:fldChar w:fldCharType="end"/>
      </w:r>
      <w:r w:rsidR="006B3524" w:rsidRPr="00374499">
        <w:rPr>
          <w:rFonts w:eastAsia="Times New Roman" w:cs="Times New Roman"/>
          <w:lang w:val="en-US" w:eastAsia="cs-CZ"/>
        </w:rPr>
        <w:t xml:space="preserve"> despite the fact that the links between genome content and expression were found to be weak in individual bacteria and fungi </w:t>
      </w:r>
      <w:r w:rsidR="003C0615" w:rsidRPr="00374499">
        <w:rPr>
          <w:rFonts w:eastAsia="Times New Roman" w:cs="Times New Roman"/>
          <w:lang w:val="en-US" w:eastAsia="cs-CZ"/>
        </w:rPr>
        <w:fldChar w:fldCharType="begin">
          <w:fldData xml:space="preserve">PEVuZE5vdGU+PENpdGU+PEF1dGhvcj5FaWNobGVyb3bDoTwvQXV0aG9yPjxZZWFyPjIwMTU8L1ll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</w:fldData>
        </w:fldChar>
      </w:r>
      <w:r w:rsidR="003C0615" w:rsidRPr="00374499">
        <w:rPr>
          <w:rFonts w:eastAsia="Times New Roman" w:cs="Times New Roman"/>
          <w:lang w:val="en-US" w:eastAsia="cs-CZ"/>
        </w:rPr>
        <w:instrText xml:space="preserve"> ADDIN EN.CITE </w:instrText>
      </w:r>
      <w:r w:rsidR="003C0615" w:rsidRPr="00374499">
        <w:rPr>
          <w:rFonts w:eastAsia="Times New Roman" w:cs="Times New Roman"/>
          <w:lang w:val="en-US" w:eastAsia="cs-CZ"/>
        </w:rPr>
        <w:fldChar w:fldCharType="begin">
          <w:fldData xml:space="preserve">PEVuZE5vdGU+PENpdGU+PEF1dGhvcj5FaWNobGVyb3bDoTwvQXV0aG9yPjxZZWFyPjIwMTU8L1ll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</w:fldData>
        </w:fldChar>
      </w:r>
      <w:r w:rsidR="003C0615" w:rsidRPr="00374499">
        <w:rPr>
          <w:rFonts w:eastAsia="Times New Roman" w:cs="Times New Roman"/>
          <w:lang w:val="en-US" w:eastAsia="cs-CZ"/>
        </w:rPr>
        <w:instrText xml:space="preserve"> ADDIN EN.CITE.DATA </w:instrText>
      </w:r>
      <w:r w:rsidR="003C0615" w:rsidRPr="00374499">
        <w:rPr>
          <w:rFonts w:eastAsia="Times New Roman" w:cs="Times New Roman"/>
          <w:lang w:val="en-US" w:eastAsia="cs-CZ"/>
        </w:rPr>
      </w:r>
      <w:r w:rsidR="003C0615" w:rsidRPr="00374499">
        <w:rPr>
          <w:rFonts w:eastAsia="Times New Roman" w:cs="Times New Roman"/>
          <w:lang w:val="en-US" w:eastAsia="cs-CZ"/>
        </w:rPr>
        <w:fldChar w:fldCharType="end"/>
      </w:r>
      <w:r w:rsidR="003C0615" w:rsidRPr="00374499">
        <w:rPr>
          <w:rFonts w:eastAsia="Times New Roman" w:cs="Times New Roman"/>
          <w:lang w:val="en-US" w:eastAsia="cs-CZ"/>
        </w:rPr>
      </w:r>
      <w:r w:rsidR="003C0615" w:rsidRPr="00374499">
        <w:rPr>
          <w:rFonts w:eastAsia="Times New Roman" w:cs="Times New Roman"/>
          <w:lang w:val="en-US" w:eastAsia="cs-CZ"/>
        </w:rPr>
        <w:fldChar w:fldCharType="separate"/>
      </w:r>
      <w:r w:rsidR="003C0615" w:rsidRPr="00374499">
        <w:rPr>
          <w:rFonts w:eastAsia="Times New Roman" w:cs="Times New Roman"/>
          <w:noProof/>
          <w:lang w:val="en-US" w:eastAsia="cs-CZ"/>
        </w:rPr>
        <w:t>(Eichlerová</w:t>
      </w:r>
      <w:r w:rsidR="003C0615" w:rsidRPr="00374499">
        <w:rPr>
          <w:rFonts w:eastAsia="Times New Roman" w:cs="Times New Roman"/>
          <w:i/>
          <w:noProof/>
          <w:lang w:val="en-US" w:eastAsia="cs-CZ"/>
        </w:rPr>
        <w:t xml:space="preserve"> et al.,</w:t>
      </w:r>
      <w:r w:rsidR="003C0615" w:rsidRPr="00374499">
        <w:rPr>
          <w:rFonts w:eastAsia="Times New Roman" w:cs="Times New Roman"/>
          <w:noProof/>
          <w:lang w:val="en-US" w:eastAsia="cs-CZ"/>
        </w:rPr>
        <w:t xml:space="preserve"> 2015; López-Mondéjar</w:t>
      </w:r>
      <w:r w:rsidR="003C0615" w:rsidRPr="00374499">
        <w:rPr>
          <w:rFonts w:eastAsia="Times New Roman" w:cs="Times New Roman"/>
          <w:i/>
          <w:noProof/>
          <w:lang w:val="en-US" w:eastAsia="cs-CZ"/>
        </w:rPr>
        <w:t xml:space="preserve"> et al.,</w:t>
      </w:r>
      <w:r w:rsidR="003C0615" w:rsidRPr="00374499">
        <w:rPr>
          <w:rFonts w:eastAsia="Times New Roman" w:cs="Times New Roman"/>
          <w:noProof/>
          <w:lang w:val="en-US" w:eastAsia="cs-CZ"/>
        </w:rPr>
        <w:t xml:space="preserve"> 2016)</w:t>
      </w:r>
      <w:r w:rsidR="003C0615" w:rsidRPr="00374499">
        <w:rPr>
          <w:rFonts w:eastAsia="Times New Roman" w:cs="Times New Roman"/>
          <w:lang w:val="en-US" w:eastAsia="cs-CZ"/>
        </w:rPr>
        <w:fldChar w:fldCharType="end"/>
      </w:r>
      <w:r w:rsidR="006B3524" w:rsidRPr="00374499">
        <w:rPr>
          <w:rFonts w:eastAsia="Times New Roman" w:cs="Times New Roman"/>
          <w:lang w:val="en-US" w:eastAsia="cs-CZ"/>
        </w:rPr>
        <w:t>.</w:t>
      </w:r>
      <w:r w:rsidRPr="00374499">
        <w:rPr>
          <w:rFonts w:eastAsia="Times New Roman" w:cs="Times New Roman"/>
          <w:lang w:val="en-US" w:eastAsia="cs-CZ"/>
        </w:rPr>
        <w:t xml:space="preserve"> </w:t>
      </w:r>
      <w:r w:rsidR="003C0615" w:rsidRPr="00374499">
        <w:rPr>
          <w:rFonts w:eastAsia="Times New Roman" w:cs="Times New Roman"/>
          <w:lang w:val="en-US" w:eastAsia="cs-CZ"/>
        </w:rPr>
        <w:t>This study clearly demonstrates that there is no clear relationship between gene abundance in the metagenome and its expression. One of the reasons is t</w:t>
      </w:r>
      <w:r w:rsidR="003F1244" w:rsidRPr="00374499">
        <w:rPr>
          <w:rFonts w:eastAsia="Times New Roman" w:cs="Times New Roman"/>
          <w:lang w:val="en-US" w:eastAsia="cs-CZ"/>
        </w:rPr>
        <w:t xml:space="preserve">he </w:t>
      </w:r>
      <w:r w:rsidR="003C0615" w:rsidRPr="00374499">
        <w:rPr>
          <w:rFonts w:eastAsia="Times New Roman" w:cs="Times New Roman"/>
          <w:lang w:val="en-US" w:eastAsia="cs-CZ"/>
        </w:rPr>
        <w:t xml:space="preserve">low </w:t>
      </w:r>
      <w:r w:rsidR="003F1244" w:rsidRPr="00374499">
        <w:rPr>
          <w:rFonts w:eastAsia="Times New Roman" w:cs="Times New Roman"/>
          <w:lang w:val="en-US" w:eastAsia="cs-CZ"/>
        </w:rPr>
        <w:t xml:space="preserve">representation of eukaryotic genes </w:t>
      </w:r>
      <w:r w:rsidR="003C0615" w:rsidRPr="00374499">
        <w:rPr>
          <w:rFonts w:eastAsia="Times New Roman" w:cs="Times New Roman"/>
          <w:lang w:val="en-US" w:eastAsia="cs-CZ"/>
        </w:rPr>
        <w:t xml:space="preserve">that is generally reported from </w:t>
      </w:r>
      <w:proofErr w:type="spellStart"/>
      <w:r w:rsidR="003C0615" w:rsidRPr="00374499">
        <w:rPr>
          <w:rFonts w:eastAsia="Times New Roman" w:cs="Times New Roman"/>
          <w:lang w:val="en-US" w:eastAsia="cs-CZ"/>
        </w:rPr>
        <w:t>metagenomic</w:t>
      </w:r>
      <w:proofErr w:type="spellEnd"/>
      <w:r w:rsidR="003C0615" w:rsidRPr="00374499">
        <w:rPr>
          <w:rFonts w:eastAsia="Times New Roman" w:cs="Times New Roman"/>
          <w:lang w:val="en-US" w:eastAsia="cs-CZ"/>
        </w:rPr>
        <w:t xml:space="preserve"> studies</w:t>
      </w:r>
      <w:r w:rsidR="003F1244" w:rsidRPr="00374499">
        <w:rPr>
          <w:rFonts w:eastAsia="Times New Roman" w:cs="Times New Roman"/>
          <w:lang w:val="en-US" w:eastAsia="cs-CZ"/>
        </w:rPr>
        <w:t xml:space="preserve"> (</w:t>
      </w:r>
      <w:proofErr w:type="spellStart"/>
      <w:r w:rsidR="003F1244" w:rsidRPr="00374499">
        <w:rPr>
          <w:rFonts w:eastAsia="Times New Roman" w:cs="Times New Roman"/>
          <w:lang w:val="en-US" w:eastAsia="cs-CZ"/>
        </w:rPr>
        <w:t>Pold</w:t>
      </w:r>
      <w:proofErr w:type="spellEnd"/>
      <w:r w:rsidR="003F1244" w:rsidRPr="00374499">
        <w:rPr>
          <w:rFonts w:eastAsia="Times New Roman" w:cs="Times New Roman"/>
          <w:lang w:val="en-US" w:eastAsia="cs-CZ"/>
        </w:rPr>
        <w:t xml:space="preserve"> </w:t>
      </w:r>
      <w:r w:rsidR="003F1244" w:rsidRPr="00374499">
        <w:rPr>
          <w:rFonts w:eastAsia="Times New Roman" w:cs="Times New Roman"/>
          <w:i/>
          <w:lang w:val="en-US" w:eastAsia="cs-CZ"/>
        </w:rPr>
        <w:t>et al.,</w:t>
      </w:r>
      <w:r w:rsidR="003F1244" w:rsidRPr="00374499">
        <w:rPr>
          <w:rFonts w:eastAsia="Times New Roman" w:cs="Times New Roman"/>
          <w:lang w:val="en-US" w:eastAsia="cs-CZ"/>
        </w:rPr>
        <w:t xml:space="preserve"> 2016; </w:t>
      </w:r>
      <w:proofErr w:type="spellStart"/>
      <w:r w:rsidR="00206888" w:rsidRPr="00374499">
        <w:rPr>
          <w:rFonts w:eastAsia="Times New Roman" w:cs="Times New Roman"/>
          <w:lang w:val="en-US" w:eastAsia="cs-CZ"/>
        </w:rPr>
        <w:t>Fierer</w:t>
      </w:r>
      <w:proofErr w:type="spellEnd"/>
      <w:r w:rsidR="00206888" w:rsidRPr="00374499">
        <w:rPr>
          <w:rFonts w:eastAsia="Times New Roman" w:cs="Times New Roman"/>
          <w:lang w:val="en-US" w:eastAsia="cs-CZ"/>
        </w:rPr>
        <w:t xml:space="preserve"> </w:t>
      </w:r>
      <w:r w:rsidR="00413433" w:rsidRPr="00374499">
        <w:rPr>
          <w:rFonts w:eastAsia="Times New Roman" w:cs="Times New Roman"/>
          <w:i/>
          <w:lang w:val="en-US" w:eastAsia="cs-CZ"/>
        </w:rPr>
        <w:t>et al.,</w:t>
      </w:r>
      <w:r w:rsidR="00413433" w:rsidRPr="00374499">
        <w:rPr>
          <w:rFonts w:eastAsia="Times New Roman" w:cs="Times New Roman"/>
          <w:lang w:val="en-US" w:eastAsia="cs-CZ"/>
        </w:rPr>
        <w:t xml:space="preserve"> </w:t>
      </w:r>
      <w:r w:rsidR="00206888" w:rsidRPr="00374499">
        <w:rPr>
          <w:rFonts w:eastAsia="Times New Roman" w:cs="Times New Roman"/>
          <w:lang w:val="en-US" w:eastAsia="cs-CZ"/>
        </w:rPr>
        <w:t>2012</w:t>
      </w:r>
      <w:r w:rsidR="003F1244" w:rsidRPr="00374499">
        <w:rPr>
          <w:rFonts w:eastAsia="Times New Roman" w:cs="Times New Roman"/>
          <w:lang w:val="en-US" w:eastAsia="cs-CZ"/>
        </w:rPr>
        <w:t xml:space="preserve">). </w:t>
      </w:r>
      <w:r w:rsidR="003C0615" w:rsidRPr="00374499">
        <w:rPr>
          <w:rFonts w:eastAsia="Times New Roman" w:cs="Times New Roman"/>
          <w:lang w:val="en-US" w:eastAsia="cs-CZ"/>
        </w:rPr>
        <w:t xml:space="preserve">This is caused by </w:t>
      </w:r>
      <w:r w:rsidR="0078099A">
        <w:rPr>
          <w:rFonts w:eastAsia="Times New Roman" w:cs="Times New Roman"/>
          <w:lang w:val="en-US" w:eastAsia="cs-CZ"/>
        </w:rPr>
        <w:t>the</w:t>
      </w:r>
      <w:r w:rsidR="003C0615" w:rsidRPr="00374499">
        <w:rPr>
          <w:rFonts w:eastAsia="Times New Roman" w:cs="Times New Roman"/>
          <w:lang w:val="en-US" w:eastAsia="cs-CZ"/>
        </w:rPr>
        <w:t xml:space="preserve"> high abundance of noncoding DNA</w:t>
      </w:r>
      <w:r w:rsidR="000409E6" w:rsidRPr="00374499">
        <w:rPr>
          <w:rFonts w:eastAsia="Times New Roman" w:cs="Times New Roman"/>
          <w:lang w:val="en-US" w:eastAsia="cs-CZ"/>
        </w:rPr>
        <w:t xml:space="preserve"> in eukaryotic sequences, the occurrence of introns as well as by the fact that fungal and other eukaryotic genomes are so far underrepresented </w:t>
      </w:r>
      <w:r w:rsidR="00370D64" w:rsidRPr="00374499">
        <w:rPr>
          <w:rFonts w:eastAsia="Times New Roman" w:cs="Times New Roman"/>
          <w:lang w:val="en-US" w:eastAsia="cs-CZ"/>
        </w:rPr>
        <w:t xml:space="preserve">in genomic databases </w:t>
      </w:r>
      <w:r w:rsidR="000409E6" w:rsidRPr="00374499">
        <w:rPr>
          <w:rFonts w:eastAsia="Times New Roman" w:cs="Times New Roman"/>
          <w:lang w:val="en-US" w:eastAsia="cs-CZ"/>
        </w:rPr>
        <w:fldChar w:fldCharType="begin"/>
      </w:r>
      <w:r w:rsidR="000409E6" w:rsidRPr="00374499">
        <w:rPr>
          <w:rFonts w:eastAsia="Times New Roman" w:cs="Times New Roman"/>
          <w:lang w:val="en-US" w:eastAsia="cs-CZ"/>
        </w:rPr>
        <w:instrText xml:space="preserve"> ADDIN EN.CITE &lt;EndNote&gt;&lt;Cite&gt;&lt;Author&gt;Kollmar&lt;/Author&gt;&lt;Year&gt;2015&lt;/Year&gt;&lt;RecNum&gt;39&lt;/RecNum&gt;&lt;DisplayText&gt;(Kollmar&lt;style face="italic"&gt; et al.,&lt;/style&gt; 2015)&lt;/DisplayText&gt;&lt;record&gt;&lt;rec-number&gt;39&lt;/rec-number&gt;&lt;foreign-keys&gt;&lt;key app="EN" db-id="w0zwaeefsfe2s6etd5sxf52oztwafesfv2w9" timestamp="1476106050"&gt;39&lt;/key&gt;&lt;/foreign-keys&gt;&lt;ref-type name="Journal Article"&gt;17&lt;/ref-type&gt;&lt;contributors&gt;&lt;authors&gt;&lt;author&gt;Kollmar, M.&lt;/author&gt;&lt;author&gt;Kollmar, L.&lt;/author&gt;&lt;author&gt;Hammesfahr, B.&lt;/author&gt;&lt;author&gt;Simm, D.&lt;/author&gt;&lt;/authors&gt;&lt;/contributors&gt;&lt;auth-address&gt;[Kollmar, Martin; Kollmar, Lotte; Hammesfahr, Bjoern; Simm, Dominic] Max Planck Inst Biophys Chem, Dept NMR Based Struct Biol, Grp Syst Biol Motor Prot, D-37085 Gottingen, Germany.&amp;#xD;Kollmar, M (reprint author), Max Planck Inst Biophys Chem, Dept NMR Based Struct Biol, Grp Syst Biol Motor Prot, D-37085 Gottingen, Germany.&amp;#xD;mako@nmr.mpibpc.mpg.de&lt;/auth-address&gt;&lt;titles&gt;&lt;title&gt;diArk - the database for eukaryotic genome and transcriptome assemblies in 2014&lt;/title&gt;&lt;secondary-title&gt;Nucleic Acids Research&lt;/secondary-title&gt;&lt;alt-title&gt;Nucleic Acids Res.&lt;/alt-title&gt;&lt;/titles&gt;&lt;periodical&gt;&lt;full-title&gt;Nucleic Acids Research&lt;/full-title&gt;&lt;abbr-1&gt;Nucleic Acids Res.&lt;/abbr-1&gt;&lt;/periodical&gt;&lt;alt-periodical&gt;&lt;full-title&gt;Nucleic Acids Research&lt;/full-title&gt;&lt;abbr-1&gt;Nucleic Acids Res.&lt;/abbr-1&gt;&lt;/alt-periodical&gt;&lt;pages&gt;D1107-D1112&lt;/pages&gt;&lt;volume&gt;43&lt;/volume&gt;&lt;number&gt;D1&lt;/number&gt;&lt;keywords&gt;&lt;keyword&gt;sequence&lt;/keyword&gt;&lt;keyword&gt;projects&lt;/keyword&gt;&lt;keyword&gt;Biochemistry &amp;amp; Molecular Biology&lt;/keyword&gt;&lt;/keywords&gt;&lt;dates&gt;&lt;year&gt;2015&lt;/year&gt;&lt;pub-dates&gt;&lt;date&gt;Jan&lt;/date&gt;&lt;/pub-dates&gt;&lt;/dates&gt;&lt;isbn&gt;0305-1048&lt;/isbn&gt;&lt;accession-num&gt;WOS:000350210400161&lt;/accession-num&gt;&lt;work-type&gt;Article&lt;/work-type&gt;&lt;urls&gt;&lt;related-urls&gt;&lt;url&gt;&amp;lt;Go to ISI&amp;gt;://WOS:000350210400161&lt;/url&gt;&lt;/related-urls&gt;&lt;/urls&gt;&lt;electronic-resource-num&gt;10.1093/nar/gku990&lt;/electronic-resource-num&gt;&lt;language&gt;English&lt;/language&gt;&lt;/record&gt;&lt;/Cite&gt;&lt;/EndNote&gt;</w:instrText>
      </w:r>
      <w:r w:rsidR="000409E6" w:rsidRPr="00374499">
        <w:rPr>
          <w:rFonts w:eastAsia="Times New Roman" w:cs="Times New Roman"/>
          <w:lang w:val="en-US" w:eastAsia="cs-CZ"/>
        </w:rPr>
        <w:fldChar w:fldCharType="separate"/>
      </w:r>
      <w:r w:rsidR="000409E6" w:rsidRPr="00374499">
        <w:rPr>
          <w:rFonts w:eastAsia="Times New Roman" w:cs="Times New Roman"/>
          <w:noProof/>
          <w:lang w:val="en-US" w:eastAsia="cs-CZ"/>
        </w:rPr>
        <w:t>(Kollmar</w:t>
      </w:r>
      <w:r w:rsidR="000409E6" w:rsidRPr="00374499">
        <w:rPr>
          <w:rFonts w:eastAsia="Times New Roman" w:cs="Times New Roman"/>
          <w:i/>
          <w:noProof/>
          <w:lang w:val="en-US" w:eastAsia="cs-CZ"/>
        </w:rPr>
        <w:t xml:space="preserve"> et al.,</w:t>
      </w:r>
      <w:r w:rsidR="000409E6" w:rsidRPr="00374499">
        <w:rPr>
          <w:rFonts w:eastAsia="Times New Roman" w:cs="Times New Roman"/>
          <w:noProof/>
          <w:lang w:val="en-US" w:eastAsia="cs-CZ"/>
        </w:rPr>
        <w:t xml:space="preserve"> 2015)</w:t>
      </w:r>
      <w:r w:rsidR="000409E6" w:rsidRPr="00374499">
        <w:rPr>
          <w:rFonts w:eastAsia="Times New Roman" w:cs="Times New Roman"/>
          <w:lang w:val="en-US" w:eastAsia="cs-CZ"/>
        </w:rPr>
        <w:fldChar w:fldCharType="end"/>
      </w:r>
      <w:r w:rsidR="00370D64" w:rsidRPr="00374499">
        <w:rPr>
          <w:rFonts w:eastAsia="Times New Roman" w:cs="Times New Roman"/>
          <w:lang w:val="en-US" w:eastAsia="cs-CZ"/>
        </w:rPr>
        <w:t>.</w:t>
      </w:r>
      <w:r w:rsidR="00711DA4" w:rsidRPr="00374499">
        <w:rPr>
          <w:rFonts w:eastAsia="Times New Roman" w:cs="Times New Roman"/>
          <w:lang w:val="en-US" w:eastAsia="cs-CZ"/>
        </w:rPr>
        <w:t xml:space="preserve"> </w:t>
      </w:r>
      <w:r w:rsidR="00583A52" w:rsidRPr="00374499">
        <w:rPr>
          <w:rFonts w:eastAsia="Times New Roman" w:cs="Times New Roman"/>
          <w:lang w:val="en-US" w:eastAsia="cs-CZ"/>
        </w:rPr>
        <w:t xml:space="preserve">Although our </w:t>
      </w:r>
      <w:r w:rsidR="000409E6" w:rsidRPr="00374499">
        <w:rPr>
          <w:rFonts w:eastAsia="Times New Roman" w:cs="Times New Roman"/>
          <w:lang w:val="en-US" w:eastAsia="cs-CZ"/>
        </w:rPr>
        <w:t>m</w:t>
      </w:r>
      <w:r w:rsidR="00583A52" w:rsidRPr="00374499">
        <w:rPr>
          <w:rFonts w:eastAsia="Times New Roman" w:cs="Times New Roman"/>
          <w:lang w:val="en-US" w:eastAsia="cs-CZ"/>
        </w:rPr>
        <w:t>eta</w:t>
      </w:r>
      <w:r w:rsidR="000409E6" w:rsidRPr="00374499">
        <w:rPr>
          <w:rFonts w:eastAsia="Times New Roman" w:cs="Times New Roman"/>
          <w:lang w:val="en-US" w:eastAsia="cs-CZ"/>
        </w:rPr>
        <w:t xml:space="preserve">genome and </w:t>
      </w:r>
      <w:proofErr w:type="spellStart"/>
      <w:r w:rsidR="000409E6" w:rsidRPr="00374499">
        <w:rPr>
          <w:rFonts w:eastAsia="Times New Roman" w:cs="Times New Roman"/>
          <w:lang w:val="en-US" w:eastAsia="cs-CZ"/>
        </w:rPr>
        <w:t>metatranscriptome</w:t>
      </w:r>
      <w:proofErr w:type="spellEnd"/>
      <w:r w:rsidR="000409E6" w:rsidRPr="00374499">
        <w:rPr>
          <w:rFonts w:eastAsia="Times New Roman" w:cs="Times New Roman"/>
          <w:lang w:val="en-US" w:eastAsia="cs-CZ"/>
        </w:rPr>
        <w:t xml:space="preserve"> </w:t>
      </w:r>
      <w:r w:rsidR="00583A52" w:rsidRPr="00374499">
        <w:rPr>
          <w:rFonts w:eastAsia="Times New Roman" w:cs="Times New Roman"/>
          <w:lang w:val="en-US" w:eastAsia="cs-CZ"/>
        </w:rPr>
        <w:t>dataset</w:t>
      </w:r>
      <w:r w:rsidR="000409E6" w:rsidRPr="00374499">
        <w:rPr>
          <w:rFonts w:eastAsia="Times New Roman" w:cs="Times New Roman"/>
          <w:lang w:val="en-US" w:eastAsia="cs-CZ"/>
        </w:rPr>
        <w:t>s</w:t>
      </w:r>
      <w:r w:rsidR="00583A52" w:rsidRPr="00374499">
        <w:rPr>
          <w:rFonts w:eastAsia="Times New Roman" w:cs="Times New Roman"/>
          <w:lang w:val="en-US" w:eastAsia="cs-CZ"/>
        </w:rPr>
        <w:t xml:space="preserve"> </w:t>
      </w:r>
      <w:r w:rsidR="000409E6" w:rsidRPr="00374499">
        <w:rPr>
          <w:rFonts w:eastAsia="Times New Roman" w:cs="Times New Roman"/>
          <w:lang w:val="en-US" w:eastAsia="cs-CZ"/>
        </w:rPr>
        <w:t>are</w:t>
      </w:r>
      <w:r w:rsidR="00583A52" w:rsidRPr="00374499">
        <w:rPr>
          <w:rFonts w:eastAsia="Times New Roman" w:cs="Times New Roman"/>
          <w:lang w:val="en-US" w:eastAsia="cs-CZ"/>
        </w:rPr>
        <w:t xml:space="preserve"> not exhaustive</w:t>
      </w:r>
      <w:r w:rsidR="000409E6" w:rsidRPr="00374499">
        <w:rPr>
          <w:rFonts w:eastAsia="Times New Roman" w:cs="Times New Roman"/>
          <w:lang w:val="en-US" w:eastAsia="cs-CZ"/>
        </w:rPr>
        <w:t>, they confirm that the share of bacterial reads in the metagenome</w:t>
      </w:r>
      <w:r w:rsidR="00583A52" w:rsidRPr="00374499">
        <w:rPr>
          <w:rFonts w:eastAsia="Times New Roman" w:cs="Times New Roman"/>
          <w:lang w:val="en-US" w:eastAsia="cs-CZ"/>
        </w:rPr>
        <w:t xml:space="preserve"> </w:t>
      </w:r>
      <w:r w:rsidR="000409E6" w:rsidRPr="00374499">
        <w:rPr>
          <w:rFonts w:eastAsia="Times New Roman" w:cs="Times New Roman"/>
          <w:lang w:val="en-US" w:eastAsia="cs-CZ"/>
        </w:rPr>
        <w:t xml:space="preserve">is higher than in the </w:t>
      </w:r>
      <w:proofErr w:type="spellStart"/>
      <w:r w:rsidR="000409E6" w:rsidRPr="00374499">
        <w:rPr>
          <w:rFonts w:eastAsia="Times New Roman" w:cs="Times New Roman"/>
          <w:lang w:val="en-US" w:eastAsia="cs-CZ"/>
        </w:rPr>
        <w:t>metatranscriptome</w:t>
      </w:r>
      <w:proofErr w:type="spellEnd"/>
      <w:r w:rsidR="000409E6" w:rsidRPr="00374499">
        <w:rPr>
          <w:rFonts w:eastAsia="Times New Roman" w:cs="Times New Roman"/>
          <w:lang w:val="en-US" w:eastAsia="cs-CZ"/>
        </w:rPr>
        <w:t xml:space="preserve">, while the opposite is true for fungal genes and transcripts. </w:t>
      </w:r>
      <w:commentRangeStart w:id="275"/>
      <w:proofErr w:type="gramStart"/>
      <w:r w:rsidR="000409E6" w:rsidRPr="00374499">
        <w:rPr>
          <w:rFonts w:eastAsia="Times New Roman" w:cs="Times New Roman"/>
          <w:lang w:val="en-US" w:eastAsia="cs-CZ"/>
        </w:rPr>
        <w:t>However</w:t>
      </w:r>
      <w:commentRangeEnd w:id="275"/>
      <w:proofErr w:type="gramEnd"/>
      <w:r w:rsidR="00B12F04">
        <w:rPr>
          <w:rStyle w:val="CommentReference"/>
        </w:rPr>
        <w:commentReference w:id="275"/>
      </w:r>
      <w:r w:rsidR="000409E6" w:rsidRPr="00374499">
        <w:rPr>
          <w:rFonts w:eastAsia="Times New Roman" w:cs="Times New Roman"/>
          <w:lang w:val="en-US" w:eastAsia="cs-CZ"/>
        </w:rPr>
        <w:t xml:space="preserve">, correlations between gene and transcript abundances were also weak </w:t>
      </w:r>
      <w:r w:rsidR="0002146B" w:rsidRPr="00374499">
        <w:rPr>
          <w:rFonts w:eastAsia="Times New Roman" w:cs="Times New Roman"/>
          <w:lang w:val="en-US" w:eastAsia="cs-CZ"/>
        </w:rPr>
        <w:t xml:space="preserve">if exclusively bacterial genes were considered (Fig. </w:t>
      </w:r>
      <w:r w:rsidR="00322895">
        <w:rPr>
          <w:rFonts w:eastAsia="Times New Roman" w:cs="Times New Roman"/>
          <w:lang w:val="en-US" w:eastAsia="cs-CZ"/>
        </w:rPr>
        <w:t>2</w:t>
      </w:r>
      <w:r w:rsidR="0002146B" w:rsidRPr="00374499">
        <w:rPr>
          <w:rFonts w:eastAsia="Times New Roman" w:cs="Times New Roman"/>
          <w:lang w:val="en-US" w:eastAsia="cs-CZ"/>
        </w:rPr>
        <w:t>)</w:t>
      </w:r>
      <w:r w:rsidR="00337D86" w:rsidRPr="00374499">
        <w:rPr>
          <w:rFonts w:eastAsia="Times New Roman" w:cs="Times New Roman"/>
          <w:lang w:val="en-US" w:eastAsia="cs-CZ"/>
        </w:rPr>
        <w:t>,</w:t>
      </w:r>
      <w:r w:rsidR="0002146B" w:rsidRPr="00374499">
        <w:rPr>
          <w:rFonts w:eastAsia="Times New Roman" w:cs="Times New Roman"/>
          <w:lang w:val="en-US" w:eastAsia="cs-CZ"/>
        </w:rPr>
        <w:t xml:space="preserve"> which indicates that the genomic potential is a poor predictor of expression</w:t>
      </w:r>
      <w:r w:rsidR="00583A52" w:rsidRPr="00374499">
        <w:rPr>
          <w:rFonts w:eastAsia="Times New Roman" w:cs="Times New Roman"/>
          <w:lang w:val="en-US" w:eastAsia="cs-CZ"/>
        </w:rPr>
        <w:t>.</w:t>
      </w:r>
    </w:p>
    <w:p w14:paraId="55DDEC7C" w14:textId="37D16A36" w:rsidR="005A5FE7" w:rsidRPr="00374499" w:rsidRDefault="0008107C" w:rsidP="00134E36">
      <w:pPr>
        <w:spacing w:after="0" w:line="240" w:lineRule="auto"/>
        <w:rPr>
          <w:rFonts w:eastAsia="Times New Roman" w:cs="Times New Roman"/>
          <w:lang w:val="en-US" w:eastAsia="cs-CZ"/>
        </w:rPr>
      </w:pPr>
      <w:r w:rsidRPr="00374499">
        <w:rPr>
          <w:rFonts w:eastAsia="Times New Roman" w:cs="Times New Roman"/>
          <w:lang w:val="en-US" w:eastAsia="cs-CZ"/>
        </w:rPr>
        <w:tab/>
        <w:t xml:space="preserve">Both the metagenome and </w:t>
      </w:r>
      <w:proofErr w:type="spellStart"/>
      <w:r w:rsidRPr="00374499">
        <w:rPr>
          <w:rFonts w:eastAsia="Times New Roman" w:cs="Times New Roman"/>
          <w:lang w:val="en-US" w:eastAsia="cs-CZ"/>
        </w:rPr>
        <w:t>metatranscriptome</w:t>
      </w:r>
      <w:proofErr w:type="spellEnd"/>
      <w:r w:rsidRPr="00374499">
        <w:rPr>
          <w:rFonts w:eastAsia="Times New Roman" w:cs="Times New Roman"/>
          <w:lang w:val="en-US" w:eastAsia="cs-CZ"/>
        </w:rPr>
        <w:t xml:space="preserve"> differed significantly in their composition between litter and soil (Fig. </w:t>
      </w:r>
      <w:r w:rsidR="00322895">
        <w:rPr>
          <w:rFonts w:eastAsia="Times New Roman" w:cs="Times New Roman"/>
          <w:lang w:val="en-US" w:eastAsia="cs-CZ"/>
        </w:rPr>
        <w:t>3</w:t>
      </w:r>
      <w:r w:rsidRPr="00374499">
        <w:rPr>
          <w:rFonts w:eastAsia="Times New Roman" w:cs="Times New Roman"/>
          <w:lang w:val="en-US" w:eastAsia="cs-CZ"/>
        </w:rPr>
        <w:t xml:space="preserve">). This is consistent with the fact that the composition of bacterial and fungal communities differs among these horizons in the studied ecosystem </w:t>
      </w:r>
      <w:r w:rsidRPr="00374499">
        <w:rPr>
          <w:rFonts w:eastAsia="Times New Roman" w:cs="Times New Roman"/>
          <w:lang w:val="en-US" w:eastAsia="cs-CZ"/>
        </w:rPr>
        <w:fldChar w:fldCharType="begin">
          <w:fldData xml:space="preserve">PEVuZE5vdGU+PENpdGU+PEF1dGhvcj5CYWxkcmlhbjwvQXV0aG9yPjxZZWFyPjIwMTI8L1llYXI+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</w:fldData>
        </w:fldChar>
      </w:r>
      <w:r w:rsidRPr="00374499">
        <w:rPr>
          <w:rFonts w:eastAsia="Times New Roman" w:cs="Times New Roman"/>
          <w:lang w:val="en-US" w:eastAsia="cs-CZ"/>
        </w:rPr>
        <w:instrText xml:space="preserve"> ADDIN EN.CITE </w:instrText>
      </w:r>
      <w:r w:rsidRPr="00374499">
        <w:rPr>
          <w:rFonts w:eastAsia="Times New Roman" w:cs="Times New Roman"/>
          <w:lang w:val="en-US" w:eastAsia="cs-CZ"/>
        </w:rPr>
        <w:fldChar w:fldCharType="begin">
          <w:fldData xml:space="preserve">PEVuZE5vdGU+PENpdGU+PEF1dGhvcj5CYWxkcmlhbjwvQXV0aG9yPjxZZWFyPjIwMTI8L1llYXI+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</w:fldData>
        </w:fldChar>
      </w:r>
      <w:r w:rsidRPr="00374499">
        <w:rPr>
          <w:rFonts w:eastAsia="Times New Roman" w:cs="Times New Roman"/>
          <w:lang w:val="en-US" w:eastAsia="cs-CZ"/>
        </w:rPr>
        <w:instrText xml:space="preserve"> ADDIN EN.CITE.DATA </w:instrText>
      </w:r>
      <w:r w:rsidRPr="00374499">
        <w:rPr>
          <w:rFonts w:eastAsia="Times New Roman" w:cs="Times New Roman"/>
          <w:lang w:val="en-US" w:eastAsia="cs-CZ"/>
        </w:rPr>
      </w:r>
      <w:r w:rsidRPr="00374499">
        <w:rPr>
          <w:rFonts w:eastAsia="Times New Roman" w:cs="Times New Roman"/>
          <w:lang w:val="en-US" w:eastAsia="cs-CZ"/>
        </w:rPr>
        <w:fldChar w:fldCharType="end"/>
      </w:r>
      <w:r w:rsidRPr="00374499">
        <w:rPr>
          <w:rFonts w:eastAsia="Times New Roman" w:cs="Times New Roman"/>
          <w:lang w:val="en-US" w:eastAsia="cs-CZ"/>
        </w:rPr>
      </w:r>
      <w:r w:rsidRPr="00374499">
        <w:rPr>
          <w:rFonts w:eastAsia="Times New Roman" w:cs="Times New Roman"/>
          <w:lang w:val="en-US" w:eastAsia="cs-CZ"/>
        </w:rPr>
        <w:fldChar w:fldCharType="separate"/>
      </w:r>
      <w:r w:rsidRPr="00374499">
        <w:rPr>
          <w:rFonts w:eastAsia="Times New Roman" w:cs="Times New Roman"/>
          <w:noProof/>
          <w:lang w:val="en-US" w:eastAsia="cs-CZ"/>
        </w:rPr>
        <w:t>(Baldrian</w:t>
      </w:r>
      <w:r w:rsidRPr="00374499">
        <w:rPr>
          <w:rFonts w:eastAsia="Times New Roman" w:cs="Times New Roman"/>
          <w:i/>
          <w:noProof/>
          <w:lang w:val="en-US" w:eastAsia="cs-CZ"/>
        </w:rPr>
        <w:t xml:space="preserve"> et al.,</w:t>
      </w:r>
      <w:r w:rsidRPr="00374499">
        <w:rPr>
          <w:rFonts w:eastAsia="Times New Roman" w:cs="Times New Roman"/>
          <w:noProof/>
          <w:lang w:val="en-US" w:eastAsia="cs-CZ"/>
        </w:rPr>
        <w:t xml:space="preserve"> 2012)</w:t>
      </w:r>
      <w:r w:rsidRPr="00374499">
        <w:rPr>
          <w:rFonts w:eastAsia="Times New Roman" w:cs="Times New Roman"/>
          <w:lang w:val="en-US" w:eastAsia="cs-CZ"/>
        </w:rPr>
        <w:fldChar w:fldCharType="end"/>
      </w:r>
      <w:r w:rsidRPr="00374499">
        <w:rPr>
          <w:rFonts w:eastAsia="Times New Roman" w:cs="Times New Roman"/>
          <w:lang w:val="en-US" w:eastAsia="cs-CZ"/>
        </w:rPr>
        <w:t xml:space="preserve"> as well as elsewhere </w:t>
      </w:r>
      <w:r w:rsidRPr="00374499">
        <w:rPr>
          <w:rFonts w:eastAsia="Times New Roman" w:cs="Times New Roman"/>
          <w:lang w:val="en-US" w:eastAsia="cs-CZ"/>
        </w:rPr>
        <w:fldChar w:fldCharType="begin">
          <w:fldData xml:space="preserve">PEVuZE5vdGU+PENpdGU+PEF1dGhvcj5MaW5kYWhsPC9BdXRob3I+PFllYXI+MjAxNTwvWWVhcj48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</w:fldData>
        </w:fldChar>
      </w:r>
      <w:r w:rsidRPr="00374499">
        <w:rPr>
          <w:rFonts w:eastAsia="Times New Roman" w:cs="Times New Roman"/>
          <w:lang w:val="en-US" w:eastAsia="cs-CZ"/>
        </w:rPr>
        <w:instrText xml:space="preserve"> ADDIN EN.CITE </w:instrText>
      </w:r>
      <w:r w:rsidRPr="00374499">
        <w:rPr>
          <w:rFonts w:eastAsia="Times New Roman" w:cs="Times New Roman"/>
          <w:lang w:val="en-US" w:eastAsia="cs-CZ"/>
        </w:rPr>
        <w:fldChar w:fldCharType="begin">
          <w:fldData xml:space="preserve">PEVuZE5vdGU+PENpdGU+PEF1dGhvcj5MaW5kYWhsPC9BdXRob3I+PFllYXI+MjAxNTwvWWVhcj48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</w:fldData>
        </w:fldChar>
      </w:r>
      <w:r w:rsidRPr="00374499">
        <w:rPr>
          <w:rFonts w:eastAsia="Times New Roman" w:cs="Times New Roman"/>
          <w:lang w:val="en-US" w:eastAsia="cs-CZ"/>
        </w:rPr>
        <w:instrText xml:space="preserve"> ADDIN EN.CITE.DATA </w:instrText>
      </w:r>
      <w:r w:rsidRPr="00374499">
        <w:rPr>
          <w:rFonts w:eastAsia="Times New Roman" w:cs="Times New Roman"/>
          <w:lang w:val="en-US" w:eastAsia="cs-CZ"/>
        </w:rPr>
      </w:r>
      <w:r w:rsidRPr="00374499">
        <w:rPr>
          <w:rFonts w:eastAsia="Times New Roman" w:cs="Times New Roman"/>
          <w:lang w:val="en-US" w:eastAsia="cs-CZ"/>
        </w:rPr>
        <w:fldChar w:fldCharType="end"/>
      </w:r>
      <w:r w:rsidRPr="00374499">
        <w:rPr>
          <w:rFonts w:eastAsia="Times New Roman" w:cs="Times New Roman"/>
          <w:lang w:val="en-US" w:eastAsia="cs-CZ"/>
        </w:rPr>
      </w:r>
      <w:r w:rsidRPr="00374499">
        <w:rPr>
          <w:rFonts w:eastAsia="Times New Roman" w:cs="Times New Roman"/>
          <w:lang w:val="en-US" w:eastAsia="cs-CZ"/>
        </w:rPr>
        <w:fldChar w:fldCharType="separate"/>
      </w:r>
      <w:r w:rsidRPr="00374499">
        <w:rPr>
          <w:rFonts w:eastAsia="Times New Roman" w:cs="Times New Roman"/>
          <w:noProof/>
          <w:lang w:val="en-US" w:eastAsia="cs-CZ"/>
        </w:rPr>
        <w:t>(Lindahl and Tunlid 2015; López-Mondéjar</w:t>
      </w:r>
      <w:r w:rsidRPr="00374499">
        <w:rPr>
          <w:rFonts w:eastAsia="Times New Roman" w:cs="Times New Roman"/>
          <w:i/>
          <w:noProof/>
          <w:lang w:val="en-US" w:eastAsia="cs-CZ"/>
        </w:rPr>
        <w:t xml:space="preserve"> et al.,</w:t>
      </w:r>
      <w:r w:rsidRPr="00374499">
        <w:rPr>
          <w:rFonts w:eastAsia="Times New Roman" w:cs="Times New Roman"/>
          <w:noProof/>
          <w:lang w:val="en-US" w:eastAsia="cs-CZ"/>
        </w:rPr>
        <w:t xml:space="preserve"> 2015)</w:t>
      </w:r>
      <w:r w:rsidRPr="00374499">
        <w:rPr>
          <w:rFonts w:eastAsia="Times New Roman" w:cs="Times New Roman"/>
          <w:lang w:val="en-US" w:eastAsia="cs-CZ"/>
        </w:rPr>
        <w:fldChar w:fldCharType="end"/>
      </w:r>
      <w:r w:rsidRPr="00374499">
        <w:rPr>
          <w:rFonts w:eastAsia="Times New Roman" w:cs="Times New Roman"/>
          <w:lang w:val="en-US" w:eastAsia="cs-CZ"/>
        </w:rPr>
        <w:t>, reflecting the properties of these habitats</w:t>
      </w:r>
      <w:r w:rsidR="007E6730" w:rsidRPr="00374499">
        <w:rPr>
          <w:rFonts w:eastAsia="Times New Roman" w:cs="Times New Roman"/>
          <w:lang w:val="en-US" w:eastAsia="cs-CZ"/>
        </w:rPr>
        <w:t xml:space="preserve"> </w:t>
      </w:r>
      <w:r w:rsidR="007E6730" w:rsidRPr="00374499">
        <w:rPr>
          <w:rFonts w:eastAsia="Times New Roman" w:cs="Times New Roman"/>
          <w:lang w:val="en-US" w:eastAsia="cs-CZ"/>
        </w:rPr>
        <w:fldChar w:fldCharType="begin"/>
      </w:r>
      <w:r w:rsidR="007E6730" w:rsidRPr="00374499">
        <w:rPr>
          <w:rFonts w:eastAsia="Times New Roman" w:cs="Times New Roman"/>
          <w:lang w:val="en-US" w:eastAsia="cs-CZ"/>
        </w:rPr>
        <w:instrText xml:space="preserve"> ADDIN EN.CITE &lt;EndNote&gt;&lt;Cite&gt;&lt;Author&gt;Baldrian&lt;/Author&gt;&lt;Year&gt;2017&lt;/Year&gt;&lt;RecNum&gt;41&lt;/RecNum&gt;&lt;DisplayText&gt;(Baldrian 2017)&lt;/DisplayText&gt;&lt;record&gt;&lt;rec-number&gt;41&lt;/rec-number&gt;&lt;foreign-keys&gt;&lt;key app="EN" db-id="w0zwaeefsfe2s6etd5sxf52oztwafesfv2w9" timestamp="1476216272"&gt;41&lt;/key&gt;&lt;/foreign-keys&gt;&lt;ref-type name="Journal Article"&gt;17&lt;/ref-type&gt;&lt;contributors&gt;&lt;authors&gt;&lt;author&gt;&lt;style face="normal" font="default" charset="238" size="100%"&gt;Baldrian, P.&lt;/style&gt;&lt;/author&gt;&lt;/authors&gt;&lt;/contributors&gt;&lt;titles&gt;&lt;title&gt;The Forest Microbiome: Diversity, Complexity and Dynamics&lt;/title&gt;&lt;secondary-title&gt;&lt;style face="normal" font="default" charset="238" size="100%"&gt;FEMS Microbiology Reviews&lt;/style&gt;&lt;/secondary-title&gt;&lt;/titles&gt;&lt;periodical&gt;&lt;full-title&gt;FEMS Microbiology Reviews&lt;/full-title&gt;&lt;/periodical&gt;&lt;volume&gt;&lt;style face="normal" font="default" charset="238" size="100%"&gt;in press, doi: 10.1093/femsre/fuw040&lt;/style&gt;&lt;/volume&gt;&lt;dates&gt;&lt;year&gt;&lt;style face="normal" font="default" charset="238" size="100%"&gt;2017&lt;/style&gt;&lt;/year&gt;&lt;/dates&gt;&lt;urls&gt;&lt;/urls&gt;&lt;/record&gt;&lt;/Cite&gt;&lt;/EndNote&gt;</w:instrText>
      </w:r>
      <w:r w:rsidR="007E6730" w:rsidRPr="00374499">
        <w:rPr>
          <w:rFonts w:eastAsia="Times New Roman" w:cs="Times New Roman"/>
          <w:lang w:val="en-US" w:eastAsia="cs-CZ"/>
        </w:rPr>
        <w:fldChar w:fldCharType="separate"/>
      </w:r>
      <w:r w:rsidR="007E6730" w:rsidRPr="00374499">
        <w:rPr>
          <w:rFonts w:eastAsia="Times New Roman" w:cs="Times New Roman"/>
          <w:noProof/>
          <w:lang w:val="en-US" w:eastAsia="cs-CZ"/>
        </w:rPr>
        <w:t>(Baldrian 2017)</w:t>
      </w:r>
      <w:r w:rsidR="007E6730" w:rsidRPr="00374499">
        <w:rPr>
          <w:rFonts w:eastAsia="Times New Roman" w:cs="Times New Roman"/>
          <w:lang w:val="en-US" w:eastAsia="cs-CZ"/>
        </w:rPr>
        <w:fldChar w:fldCharType="end"/>
      </w:r>
      <w:r w:rsidRPr="00374499">
        <w:rPr>
          <w:rFonts w:eastAsia="Times New Roman" w:cs="Times New Roman"/>
          <w:lang w:val="en-US" w:eastAsia="cs-CZ"/>
        </w:rPr>
        <w:t>.</w:t>
      </w:r>
      <w:r w:rsidR="007E6730" w:rsidRPr="00374499">
        <w:rPr>
          <w:rFonts w:eastAsia="Times New Roman" w:cs="Times New Roman"/>
          <w:lang w:val="en-US" w:eastAsia="cs-CZ"/>
        </w:rPr>
        <w:t xml:space="preserve"> The differences were more pronounced in the </w:t>
      </w:r>
      <w:proofErr w:type="spellStart"/>
      <w:r w:rsidR="007E6730" w:rsidRPr="00374499">
        <w:rPr>
          <w:rFonts w:eastAsia="Times New Roman" w:cs="Times New Roman"/>
          <w:lang w:val="en-US" w:eastAsia="cs-CZ"/>
        </w:rPr>
        <w:t>metatranscriptome</w:t>
      </w:r>
      <w:proofErr w:type="spellEnd"/>
      <w:r w:rsidR="007E6730" w:rsidRPr="00374499">
        <w:rPr>
          <w:rFonts w:eastAsia="Times New Roman" w:cs="Times New Roman"/>
          <w:lang w:val="en-US" w:eastAsia="cs-CZ"/>
        </w:rPr>
        <w:t xml:space="preserve">. Litter was </w:t>
      </w:r>
      <w:del w:id="276" w:author="Adina Howe" w:date="2016-11-08T11:05:00Z">
        <w:r w:rsidR="007E6730" w:rsidRPr="00374499" w:rsidDel="006276E6">
          <w:rPr>
            <w:rFonts w:eastAsia="Times New Roman" w:cs="Times New Roman"/>
            <w:lang w:val="en-US" w:eastAsia="cs-CZ"/>
          </w:rPr>
          <w:delText>more rich</w:delText>
        </w:r>
      </w:del>
      <w:ins w:id="277" w:author="Adina Howe" w:date="2016-11-08T11:05:00Z">
        <w:r w:rsidR="006276E6">
          <w:rPr>
            <w:rFonts w:eastAsia="Times New Roman" w:cs="Times New Roman"/>
            <w:lang w:val="en-US" w:eastAsia="cs-CZ"/>
          </w:rPr>
          <w:t>enriched</w:t>
        </w:r>
      </w:ins>
      <w:r w:rsidR="007E6730" w:rsidRPr="00374499">
        <w:rPr>
          <w:rFonts w:eastAsia="Times New Roman" w:cs="Times New Roman"/>
          <w:lang w:val="en-US" w:eastAsia="cs-CZ"/>
        </w:rPr>
        <w:t xml:space="preserve"> in transcripts </w:t>
      </w:r>
      <w:ins w:id="278" w:author="Adina Howe" w:date="2016-11-08T11:05:00Z">
        <w:r w:rsidR="006276E6">
          <w:rPr>
            <w:rFonts w:eastAsia="Times New Roman" w:cs="Times New Roman"/>
            <w:lang w:val="en-US" w:eastAsia="cs-CZ"/>
          </w:rPr>
          <w:t xml:space="preserve">associated with </w:t>
        </w:r>
      </w:ins>
      <w:del w:id="279" w:author="Adina Howe" w:date="2016-11-08T11:05:00Z">
        <w:r w:rsidR="007E6730" w:rsidRPr="00374499" w:rsidDel="006276E6">
          <w:rPr>
            <w:rFonts w:eastAsia="Times New Roman" w:cs="Times New Roman"/>
            <w:lang w:val="en-US" w:eastAsia="cs-CZ"/>
          </w:rPr>
          <w:delText xml:space="preserve">of </w:delText>
        </w:r>
      </w:del>
      <w:proofErr w:type="spellStart"/>
      <w:r w:rsidR="007E6730" w:rsidRPr="00374499">
        <w:rPr>
          <w:rFonts w:eastAsia="Times New Roman" w:cs="Times New Roman"/>
          <w:lang w:val="en-US" w:eastAsia="cs-CZ"/>
        </w:rPr>
        <w:t>cellulases</w:t>
      </w:r>
      <w:proofErr w:type="spellEnd"/>
      <w:r w:rsidR="007E6730" w:rsidRPr="00374499">
        <w:rPr>
          <w:rFonts w:eastAsia="Times New Roman" w:cs="Times New Roman"/>
          <w:lang w:val="en-US" w:eastAsia="cs-CZ"/>
        </w:rPr>
        <w:t xml:space="preserve"> and </w:t>
      </w:r>
      <w:proofErr w:type="spellStart"/>
      <w:r w:rsidR="007E6730" w:rsidRPr="00374499">
        <w:rPr>
          <w:rFonts w:eastAsia="Times New Roman" w:cs="Times New Roman"/>
          <w:lang w:val="en-US" w:eastAsia="cs-CZ"/>
        </w:rPr>
        <w:t>ligninases</w:t>
      </w:r>
      <w:proofErr w:type="spellEnd"/>
      <w:r w:rsidR="007E6730" w:rsidRPr="00374499">
        <w:rPr>
          <w:rFonts w:eastAsia="Times New Roman" w:cs="Times New Roman"/>
          <w:lang w:val="en-US" w:eastAsia="cs-CZ"/>
        </w:rPr>
        <w:t xml:space="preserve"> (Fig. </w:t>
      </w:r>
      <w:r w:rsidR="00322895">
        <w:rPr>
          <w:rFonts w:eastAsia="Times New Roman" w:cs="Times New Roman"/>
          <w:lang w:val="en-US" w:eastAsia="cs-CZ"/>
        </w:rPr>
        <w:t>4</w:t>
      </w:r>
      <w:r w:rsidR="007E6730" w:rsidRPr="00374499">
        <w:rPr>
          <w:rFonts w:eastAsia="Times New Roman" w:cs="Times New Roman"/>
          <w:lang w:val="en-US" w:eastAsia="cs-CZ"/>
        </w:rPr>
        <w:t xml:space="preserve">), indicating the importance of </w:t>
      </w:r>
      <w:r w:rsidR="00F02DC6" w:rsidRPr="00374499">
        <w:rPr>
          <w:rFonts w:eastAsia="Times New Roman" w:cs="Times New Roman"/>
          <w:lang w:val="en-US" w:eastAsia="cs-CZ"/>
        </w:rPr>
        <w:t xml:space="preserve">decomposition of </w:t>
      </w:r>
      <w:r w:rsidR="007E6730" w:rsidRPr="00374499">
        <w:rPr>
          <w:rFonts w:eastAsia="Times New Roman" w:cs="Times New Roman"/>
          <w:lang w:val="en-US" w:eastAsia="cs-CZ"/>
        </w:rPr>
        <w:t>re</w:t>
      </w:r>
      <w:r w:rsidR="00F02DC6" w:rsidRPr="00374499">
        <w:rPr>
          <w:rFonts w:eastAsia="Times New Roman" w:cs="Times New Roman"/>
          <w:lang w:val="en-US" w:eastAsia="cs-CZ"/>
        </w:rPr>
        <w:t>calcitrant plant biopolymers. S</w:t>
      </w:r>
      <w:r w:rsidR="007E6730" w:rsidRPr="00374499">
        <w:rPr>
          <w:rFonts w:eastAsia="Times New Roman" w:cs="Times New Roman"/>
          <w:lang w:val="en-US" w:eastAsia="cs-CZ"/>
        </w:rPr>
        <w:t xml:space="preserve">oil showed an increased share </w:t>
      </w:r>
      <w:r w:rsidR="00F02DC6" w:rsidRPr="00374499">
        <w:rPr>
          <w:rFonts w:eastAsia="Times New Roman" w:cs="Times New Roman"/>
          <w:lang w:val="en-US" w:eastAsia="cs-CZ"/>
        </w:rPr>
        <w:t xml:space="preserve">of enzymes acting of </w:t>
      </w:r>
      <w:r w:rsidR="007E6730" w:rsidRPr="00374499">
        <w:rPr>
          <w:rFonts w:eastAsia="Times New Roman" w:cs="Times New Roman"/>
          <w:lang w:val="en-US" w:eastAsia="cs-CZ"/>
        </w:rPr>
        <w:t xml:space="preserve">α-glucosidases and </w:t>
      </w:r>
      <w:r w:rsidR="00F02DC6" w:rsidRPr="00374499">
        <w:rPr>
          <w:rFonts w:eastAsia="Times New Roman" w:cs="Times New Roman"/>
          <w:lang w:val="en-US" w:eastAsia="cs-CZ"/>
        </w:rPr>
        <w:t xml:space="preserve">especially </w:t>
      </w:r>
      <w:proofErr w:type="spellStart"/>
      <w:r w:rsidR="007E6730" w:rsidRPr="00374499">
        <w:rPr>
          <w:rFonts w:eastAsia="Times New Roman" w:cs="Times New Roman"/>
          <w:lang w:val="en-US" w:eastAsia="cs-CZ"/>
        </w:rPr>
        <w:t>trehalases</w:t>
      </w:r>
      <w:proofErr w:type="spellEnd"/>
      <w:r w:rsidR="00F02DC6" w:rsidRPr="00374499">
        <w:rPr>
          <w:rFonts w:eastAsia="Times New Roman" w:cs="Times New Roman"/>
          <w:lang w:val="en-US" w:eastAsia="cs-CZ"/>
        </w:rPr>
        <w:t xml:space="preserve">, the storage compounds of ECM fungi </w:t>
      </w:r>
      <w:r w:rsidR="00F02DC6" w:rsidRPr="00374499">
        <w:rPr>
          <w:rFonts w:eastAsia="Times New Roman" w:cs="Times New Roman"/>
          <w:lang w:val="en-US" w:eastAsia="cs-CZ"/>
        </w:rPr>
        <w:fldChar w:fldCharType="begin">
          <w:fldData xml:space="preserve">PEVuZE5vdGU+PENpdGU+PEF1dGhvcj5OZWhsczwvQXV0aG9yPjxZZWFyPjIwMTA8L1llYXI+PFJl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</w:fldData>
        </w:fldChar>
      </w:r>
      <w:r w:rsidR="00F02DC6" w:rsidRPr="00374499">
        <w:rPr>
          <w:rFonts w:eastAsia="Times New Roman" w:cs="Times New Roman"/>
          <w:lang w:val="en-US" w:eastAsia="cs-CZ"/>
        </w:rPr>
        <w:instrText xml:space="preserve"> ADDIN EN.CITE </w:instrText>
      </w:r>
      <w:r w:rsidR="00F02DC6" w:rsidRPr="00374499">
        <w:rPr>
          <w:rFonts w:eastAsia="Times New Roman" w:cs="Times New Roman"/>
          <w:lang w:val="en-US" w:eastAsia="cs-CZ"/>
        </w:rPr>
        <w:fldChar w:fldCharType="begin">
          <w:fldData xml:space="preserve">PEVuZE5vdGU+PENpdGU+PEF1dGhvcj5OZWhsczwvQXV0aG9yPjxZZWFyPjIwMTA8L1llYXI+PFJl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</w:fldData>
        </w:fldChar>
      </w:r>
      <w:r w:rsidR="00F02DC6" w:rsidRPr="00374499">
        <w:rPr>
          <w:rFonts w:eastAsia="Times New Roman" w:cs="Times New Roman"/>
          <w:lang w:val="en-US" w:eastAsia="cs-CZ"/>
        </w:rPr>
        <w:instrText xml:space="preserve"> ADDIN EN.CITE.DATA </w:instrText>
      </w:r>
      <w:r w:rsidR="00F02DC6" w:rsidRPr="00374499">
        <w:rPr>
          <w:rFonts w:eastAsia="Times New Roman" w:cs="Times New Roman"/>
          <w:lang w:val="en-US" w:eastAsia="cs-CZ"/>
        </w:rPr>
      </w:r>
      <w:r w:rsidR="00F02DC6" w:rsidRPr="00374499">
        <w:rPr>
          <w:rFonts w:eastAsia="Times New Roman" w:cs="Times New Roman"/>
          <w:lang w:val="en-US" w:eastAsia="cs-CZ"/>
        </w:rPr>
        <w:fldChar w:fldCharType="end"/>
      </w:r>
      <w:r w:rsidR="00F02DC6" w:rsidRPr="00374499">
        <w:rPr>
          <w:rFonts w:eastAsia="Times New Roman" w:cs="Times New Roman"/>
          <w:lang w:val="en-US" w:eastAsia="cs-CZ"/>
        </w:rPr>
      </w:r>
      <w:r w:rsidR="00F02DC6" w:rsidRPr="00374499">
        <w:rPr>
          <w:rFonts w:eastAsia="Times New Roman" w:cs="Times New Roman"/>
          <w:lang w:val="en-US" w:eastAsia="cs-CZ"/>
        </w:rPr>
        <w:fldChar w:fldCharType="separate"/>
      </w:r>
      <w:r w:rsidR="00F02DC6" w:rsidRPr="00374499">
        <w:rPr>
          <w:rFonts w:eastAsia="Times New Roman" w:cs="Times New Roman"/>
          <w:noProof/>
          <w:lang w:val="en-US" w:eastAsia="cs-CZ"/>
        </w:rPr>
        <w:t>(Nehls</w:t>
      </w:r>
      <w:r w:rsidR="00F02DC6" w:rsidRPr="00374499">
        <w:rPr>
          <w:rFonts w:eastAsia="Times New Roman" w:cs="Times New Roman"/>
          <w:i/>
          <w:noProof/>
          <w:lang w:val="en-US" w:eastAsia="cs-CZ"/>
        </w:rPr>
        <w:t xml:space="preserve"> et al.,</w:t>
      </w:r>
      <w:r w:rsidR="00F02DC6" w:rsidRPr="00374499">
        <w:rPr>
          <w:rFonts w:eastAsia="Times New Roman" w:cs="Times New Roman"/>
          <w:noProof/>
          <w:lang w:val="en-US" w:eastAsia="cs-CZ"/>
        </w:rPr>
        <w:t xml:space="preserve"> 2010)</w:t>
      </w:r>
      <w:r w:rsidR="00F02DC6" w:rsidRPr="00374499">
        <w:rPr>
          <w:rFonts w:eastAsia="Times New Roman" w:cs="Times New Roman"/>
          <w:lang w:val="en-US" w:eastAsia="cs-CZ"/>
        </w:rPr>
        <w:fldChar w:fldCharType="end"/>
      </w:r>
      <w:r w:rsidR="00F02DC6" w:rsidRPr="00374499">
        <w:rPr>
          <w:rFonts w:eastAsia="Times New Roman" w:cs="Times New Roman"/>
          <w:lang w:val="en-US" w:eastAsia="cs-CZ"/>
        </w:rPr>
        <w:t xml:space="preserve"> that represents a major part of fungal community in soil </w:t>
      </w:r>
      <w:r w:rsidR="00F02DC6" w:rsidRPr="00374499">
        <w:rPr>
          <w:rFonts w:eastAsia="Times New Roman" w:cs="Times New Roman"/>
          <w:lang w:val="en-US" w:eastAsia="cs-CZ"/>
        </w:rPr>
        <w:fldChar w:fldCharType="begin">
          <w:fldData xml:space="preserve">PEVuZE5vdGU+PENpdGU+PEF1dGhvcj5CYWxkcmlhbjwvQXV0aG9yPjxZZWFyPjIwMTI8L1llYXI+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</w:fldData>
        </w:fldChar>
      </w:r>
      <w:r w:rsidR="00F02DC6" w:rsidRPr="00374499">
        <w:rPr>
          <w:rFonts w:eastAsia="Times New Roman" w:cs="Times New Roman"/>
          <w:lang w:val="en-US" w:eastAsia="cs-CZ"/>
        </w:rPr>
        <w:instrText xml:space="preserve"> ADDIN EN.CITE </w:instrText>
      </w:r>
      <w:r w:rsidR="00F02DC6" w:rsidRPr="00374499">
        <w:rPr>
          <w:rFonts w:eastAsia="Times New Roman" w:cs="Times New Roman"/>
          <w:lang w:val="en-US" w:eastAsia="cs-CZ"/>
        </w:rPr>
        <w:fldChar w:fldCharType="begin">
          <w:fldData xml:space="preserve">PEVuZE5vdGU+PENpdGU+PEF1dGhvcj5CYWxkcmlhbjwvQXV0aG9yPjxZZWFyPjIwMTI8L1llYXI+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</w:fldData>
        </w:fldChar>
      </w:r>
      <w:r w:rsidR="00F02DC6" w:rsidRPr="00374499">
        <w:rPr>
          <w:rFonts w:eastAsia="Times New Roman" w:cs="Times New Roman"/>
          <w:lang w:val="en-US" w:eastAsia="cs-CZ"/>
        </w:rPr>
        <w:instrText xml:space="preserve"> ADDIN EN.CITE.DATA </w:instrText>
      </w:r>
      <w:r w:rsidR="00F02DC6" w:rsidRPr="00374499">
        <w:rPr>
          <w:rFonts w:eastAsia="Times New Roman" w:cs="Times New Roman"/>
          <w:lang w:val="en-US" w:eastAsia="cs-CZ"/>
        </w:rPr>
      </w:r>
      <w:r w:rsidR="00F02DC6" w:rsidRPr="00374499">
        <w:rPr>
          <w:rFonts w:eastAsia="Times New Roman" w:cs="Times New Roman"/>
          <w:lang w:val="en-US" w:eastAsia="cs-CZ"/>
        </w:rPr>
        <w:fldChar w:fldCharType="end"/>
      </w:r>
      <w:r w:rsidR="00F02DC6" w:rsidRPr="00374499">
        <w:rPr>
          <w:rFonts w:eastAsia="Times New Roman" w:cs="Times New Roman"/>
          <w:lang w:val="en-US" w:eastAsia="cs-CZ"/>
        </w:rPr>
      </w:r>
      <w:r w:rsidR="00F02DC6" w:rsidRPr="00374499">
        <w:rPr>
          <w:rFonts w:eastAsia="Times New Roman" w:cs="Times New Roman"/>
          <w:lang w:val="en-US" w:eastAsia="cs-CZ"/>
        </w:rPr>
        <w:fldChar w:fldCharType="separate"/>
      </w:r>
      <w:r w:rsidR="00F02DC6" w:rsidRPr="00374499">
        <w:rPr>
          <w:rFonts w:eastAsia="Times New Roman" w:cs="Times New Roman"/>
          <w:noProof/>
          <w:lang w:val="en-US" w:eastAsia="cs-CZ"/>
        </w:rPr>
        <w:t>(Baldrian</w:t>
      </w:r>
      <w:r w:rsidR="00F02DC6" w:rsidRPr="00374499">
        <w:rPr>
          <w:rFonts w:eastAsia="Times New Roman" w:cs="Times New Roman"/>
          <w:i/>
          <w:noProof/>
          <w:lang w:val="en-US" w:eastAsia="cs-CZ"/>
        </w:rPr>
        <w:t xml:space="preserve"> et al.,</w:t>
      </w:r>
      <w:r w:rsidR="00F02DC6" w:rsidRPr="00374499">
        <w:rPr>
          <w:rFonts w:eastAsia="Times New Roman" w:cs="Times New Roman"/>
          <w:noProof/>
          <w:lang w:val="en-US" w:eastAsia="cs-CZ"/>
        </w:rPr>
        <w:t xml:space="preserve"> 2012)</w:t>
      </w:r>
      <w:r w:rsidR="00F02DC6" w:rsidRPr="00374499">
        <w:rPr>
          <w:rFonts w:eastAsia="Times New Roman" w:cs="Times New Roman"/>
          <w:lang w:val="en-US" w:eastAsia="cs-CZ"/>
        </w:rPr>
        <w:fldChar w:fldCharType="end"/>
      </w:r>
      <w:r w:rsidR="007E6730" w:rsidRPr="00374499">
        <w:rPr>
          <w:rFonts w:eastAsia="Times New Roman" w:cs="Times New Roman"/>
          <w:lang w:val="en-US" w:eastAsia="cs-CZ"/>
        </w:rPr>
        <w:t xml:space="preserve">. </w:t>
      </w:r>
      <w:r w:rsidR="00F02DC6" w:rsidRPr="00374499">
        <w:rPr>
          <w:rFonts w:eastAsia="Times New Roman" w:cs="Times New Roman"/>
          <w:lang w:val="en-US" w:eastAsia="cs-CZ"/>
        </w:rPr>
        <w:t xml:space="preserve">The share of AA and GH </w:t>
      </w:r>
      <w:r w:rsidR="00374499" w:rsidRPr="00374499">
        <w:rPr>
          <w:rFonts w:eastAsia="Times New Roman" w:cs="Times New Roman"/>
          <w:lang w:val="en-US" w:eastAsia="cs-CZ"/>
        </w:rPr>
        <w:t xml:space="preserve">reads in the total metagenome (5%) was approximately double compared to 1.6-2.1% in the metagenome of a mixed temperate forest </w:t>
      </w:r>
      <w:r w:rsidR="00374499" w:rsidRPr="00374499">
        <w:rPr>
          <w:rFonts w:eastAsia="Times New Roman" w:cs="Times New Roman"/>
          <w:lang w:val="en-US" w:eastAsia="cs-CZ"/>
        </w:rPr>
        <w:fldChar w:fldCharType="begin"/>
      </w:r>
      <w:r w:rsidR="00374499" w:rsidRPr="00374499">
        <w:rPr>
          <w:rFonts w:eastAsia="Times New Roman" w:cs="Times New Roman"/>
          <w:lang w:val="en-US" w:eastAsia="cs-CZ"/>
        </w:rPr>
        <w:instrText xml:space="preserve"> ADDIN EN.CITE &lt;EndNote&gt;&lt;Cite&gt;&lt;Author&gt;Pold&lt;/Author&gt;&lt;Year&gt;2016&lt;/Year&gt;&lt;RecNum&gt;44&lt;/RecNum&gt;&lt;DisplayText&gt;(Pold&lt;style face="italic"&gt; et al.,&lt;/style&gt; 2016)&lt;/DisplayText&gt;&lt;record&gt;&lt;rec-number&gt;44&lt;/rec-number&gt;&lt;foreign-keys&gt;&lt;key app="EN" db-id="w0zwaeefsfe2s6etd5sxf52oztwafesfv2w9" timestamp="1476217552"&gt;44&lt;/key&gt;&lt;/foreign-keys&gt;&lt;ref-type name="Journal Article"&gt;17&lt;/ref-type&gt;&lt;contributors&gt;&lt;authors&gt;&lt;author&gt;Pold, Grace&lt;/author&gt;&lt;author&gt;Billings, Andrew F.&lt;/author&gt;&lt;author&gt;Blanchard, Jeff L.&lt;/author&gt;&lt;author&gt;Burkhardt, Daniel B.&lt;/author&gt;&lt;author&gt;Frey, Serita D.&lt;/author&gt;&lt;author&gt;Melillo, Jerry M.&lt;/author&gt;&lt;author&gt;Schnabel, Julia&lt;/author&gt;&lt;author&gt;van Diepen, Linda T. A.&lt;/author&gt;&lt;author&gt;DeAngelis, Kristen M.&lt;/author&gt;&lt;/authors&gt;&lt;/contributors&gt;&lt;titles&gt;&lt;title&gt;Long-term warming alters carbohydrate degradation potential in temperate forest soils&lt;/title&gt;&lt;secondary-title&gt;Applied and Environmental Microbiology&lt;/secondary-title&gt;&lt;/titles&gt;&lt;periodical&gt;&lt;full-title&gt;Applied and Environmental Microbiology&lt;/full-title&gt;&lt;abbr-1&gt;Appl. Environ. Microbiol.&lt;/abbr-1&gt;&lt;/periodical&gt;&lt;volume&gt;&lt;style face="normal" font="default" charset="238" size="100%"&gt;in press, doi: &lt;/style&gt;&lt;style face="normal" font="default" size="100%"&gt;10.1128/aem.02012-16&lt;/style&gt;&lt;/volume&gt;&lt;dates&gt;&lt;year&gt;2016&lt;/year&gt;&lt;pub-dates&gt;&lt;date&gt;September 2, 2016&lt;/date&gt;&lt;/pub-dates&gt;&lt;/dates&gt;&lt;urls&gt;&lt;related-urls&gt;&lt;url&gt;http://aem.asm.org/content/early/2016/08/29/AEM.02012-16.abstract&lt;/url&gt;&lt;/related-urls&gt;&lt;/urls&gt;&lt;electronic-resource-num&gt;10.1128/aem.02012-16&lt;/electronic-resource-num&gt;&lt;/record&gt;&lt;/Cite&gt;&lt;/EndNote&gt;</w:instrText>
      </w:r>
      <w:r w:rsidR="00374499" w:rsidRPr="00374499">
        <w:rPr>
          <w:rFonts w:eastAsia="Times New Roman" w:cs="Times New Roman"/>
          <w:lang w:val="en-US" w:eastAsia="cs-CZ"/>
        </w:rPr>
        <w:fldChar w:fldCharType="separate"/>
      </w:r>
      <w:r w:rsidR="00374499" w:rsidRPr="00374499">
        <w:rPr>
          <w:rFonts w:eastAsia="Times New Roman" w:cs="Times New Roman"/>
          <w:noProof/>
          <w:lang w:val="en-US" w:eastAsia="cs-CZ"/>
        </w:rPr>
        <w:t>(Pold</w:t>
      </w:r>
      <w:r w:rsidR="00374499" w:rsidRPr="00374499">
        <w:rPr>
          <w:rFonts w:eastAsia="Times New Roman" w:cs="Times New Roman"/>
          <w:i/>
          <w:noProof/>
          <w:lang w:val="en-US" w:eastAsia="cs-CZ"/>
        </w:rPr>
        <w:t xml:space="preserve"> et al.,</w:t>
      </w:r>
      <w:r w:rsidR="00374499" w:rsidRPr="00374499">
        <w:rPr>
          <w:rFonts w:eastAsia="Times New Roman" w:cs="Times New Roman"/>
          <w:noProof/>
          <w:lang w:val="en-US" w:eastAsia="cs-CZ"/>
        </w:rPr>
        <w:t xml:space="preserve"> 2016)</w:t>
      </w:r>
      <w:r w:rsidR="00374499" w:rsidRPr="00374499">
        <w:rPr>
          <w:rFonts w:eastAsia="Times New Roman" w:cs="Times New Roman"/>
          <w:lang w:val="en-US" w:eastAsia="cs-CZ"/>
        </w:rPr>
        <w:fldChar w:fldCharType="end"/>
      </w:r>
      <w:r w:rsidR="00374499" w:rsidRPr="00374499">
        <w:rPr>
          <w:rFonts w:eastAsia="Times New Roman" w:cs="Times New Roman"/>
          <w:lang w:val="en-US" w:eastAsia="cs-CZ"/>
        </w:rPr>
        <w:t xml:space="preserve"> and the share of their trans</w:t>
      </w:r>
      <w:r w:rsidR="00F02DC6" w:rsidRPr="00374499">
        <w:rPr>
          <w:rFonts w:eastAsia="Times New Roman" w:cs="Times New Roman"/>
          <w:lang w:val="en-US" w:eastAsia="cs-CZ"/>
        </w:rPr>
        <w:t xml:space="preserve">cription (0.36%) was comparable to the share of </w:t>
      </w:r>
      <w:proofErr w:type="spellStart"/>
      <w:r w:rsidR="004D2C4F">
        <w:rPr>
          <w:rFonts w:eastAsia="Times New Roman" w:cs="Times New Roman"/>
          <w:lang w:val="en-US" w:eastAsia="cs-CZ"/>
        </w:rPr>
        <w:t>CAZy</w:t>
      </w:r>
      <w:r w:rsidR="00F02DC6" w:rsidRPr="00374499">
        <w:rPr>
          <w:rFonts w:eastAsia="Times New Roman" w:cs="Times New Roman"/>
          <w:lang w:val="en-US" w:eastAsia="cs-CZ"/>
        </w:rPr>
        <w:t>mes</w:t>
      </w:r>
      <w:proofErr w:type="spellEnd"/>
      <w:r w:rsidR="00F02DC6" w:rsidRPr="00374499">
        <w:rPr>
          <w:rFonts w:eastAsia="Times New Roman" w:cs="Times New Roman"/>
          <w:lang w:val="en-US" w:eastAsia="cs-CZ"/>
        </w:rPr>
        <w:t xml:space="preserve"> in the </w:t>
      </w:r>
      <w:proofErr w:type="spellStart"/>
      <w:r w:rsidR="00F02DC6" w:rsidRPr="00374499">
        <w:rPr>
          <w:rFonts w:eastAsia="Times New Roman" w:cs="Times New Roman"/>
          <w:lang w:val="en-US" w:eastAsia="cs-CZ"/>
        </w:rPr>
        <w:t>metatranscriptome</w:t>
      </w:r>
      <w:proofErr w:type="spellEnd"/>
      <w:r w:rsidR="00F02DC6" w:rsidRPr="00374499">
        <w:rPr>
          <w:rFonts w:eastAsia="Times New Roman" w:cs="Times New Roman"/>
          <w:lang w:val="en-US" w:eastAsia="cs-CZ"/>
        </w:rPr>
        <w:t xml:space="preserve"> of a maple forest </w:t>
      </w:r>
      <w:r w:rsidR="00F02DC6" w:rsidRPr="00374499">
        <w:rPr>
          <w:rFonts w:eastAsia="Times New Roman" w:cs="Times New Roman"/>
          <w:lang w:val="en-US" w:eastAsia="cs-CZ"/>
        </w:rPr>
        <w:fldChar w:fldCharType="begin">
          <w:fldData xml:space="preserve">PEVuZE5vdGU+PENpdGU+PEF1dGhvcj5IZXNzZTwvQXV0aG9yPjxZZWFyPjIwMTU8L1llYXI+PFJl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</w:fldData>
        </w:fldChar>
      </w:r>
      <w:r w:rsidR="00F02DC6" w:rsidRPr="00374499">
        <w:rPr>
          <w:rFonts w:eastAsia="Times New Roman" w:cs="Times New Roman"/>
          <w:lang w:val="en-US" w:eastAsia="cs-CZ"/>
        </w:rPr>
        <w:instrText xml:space="preserve"> ADDIN EN.CITE </w:instrText>
      </w:r>
      <w:r w:rsidR="00F02DC6" w:rsidRPr="00374499">
        <w:rPr>
          <w:rFonts w:eastAsia="Times New Roman" w:cs="Times New Roman"/>
          <w:lang w:val="en-US" w:eastAsia="cs-CZ"/>
        </w:rPr>
        <w:fldChar w:fldCharType="begin">
          <w:fldData xml:space="preserve">PEVuZE5vdGU+PENpdGU+PEF1dGhvcj5IZXNzZTwvQXV0aG9yPjxZZWFyPjIwMTU8L1llYXI+PFJl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</w:fldData>
        </w:fldChar>
      </w:r>
      <w:r w:rsidR="00F02DC6" w:rsidRPr="00374499">
        <w:rPr>
          <w:rFonts w:eastAsia="Times New Roman" w:cs="Times New Roman"/>
          <w:lang w:val="en-US" w:eastAsia="cs-CZ"/>
        </w:rPr>
        <w:instrText xml:space="preserve"> ADDIN EN.CITE.DATA </w:instrText>
      </w:r>
      <w:r w:rsidR="00F02DC6" w:rsidRPr="00374499">
        <w:rPr>
          <w:rFonts w:eastAsia="Times New Roman" w:cs="Times New Roman"/>
          <w:lang w:val="en-US" w:eastAsia="cs-CZ"/>
        </w:rPr>
      </w:r>
      <w:r w:rsidR="00F02DC6" w:rsidRPr="00374499">
        <w:rPr>
          <w:rFonts w:eastAsia="Times New Roman" w:cs="Times New Roman"/>
          <w:lang w:val="en-US" w:eastAsia="cs-CZ"/>
        </w:rPr>
        <w:fldChar w:fldCharType="end"/>
      </w:r>
      <w:r w:rsidR="00F02DC6" w:rsidRPr="00374499">
        <w:rPr>
          <w:rFonts w:eastAsia="Times New Roman" w:cs="Times New Roman"/>
          <w:lang w:val="en-US" w:eastAsia="cs-CZ"/>
        </w:rPr>
      </w:r>
      <w:r w:rsidR="00F02DC6" w:rsidRPr="00374499">
        <w:rPr>
          <w:rFonts w:eastAsia="Times New Roman" w:cs="Times New Roman"/>
          <w:lang w:val="en-US" w:eastAsia="cs-CZ"/>
        </w:rPr>
        <w:fldChar w:fldCharType="separate"/>
      </w:r>
      <w:r w:rsidR="00F02DC6" w:rsidRPr="00374499">
        <w:rPr>
          <w:rFonts w:eastAsia="Times New Roman" w:cs="Times New Roman"/>
          <w:noProof/>
          <w:lang w:val="en-US" w:eastAsia="cs-CZ"/>
        </w:rPr>
        <w:t>(Hesse</w:t>
      </w:r>
      <w:r w:rsidR="00F02DC6" w:rsidRPr="00374499">
        <w:rPr>
          <w:rFonts w:eastAsia="Times New Roman" w:cs="Times New Roman"/>
          <w:i/>
          <w:noProof/>
          <w:lang w:val="en-US" w:eastAsia="cs-CZ"/>
        </w:rPr>
        <w:t xml:space="preserve"> et al.,</w:t>
      </w:r>
      <w:r w:rsidR="00F02DC6" w:rsidRPr="00374499">
        <w:rPr>
          <w:rFonts w:eastAsia="Times New Roman" w:cs="Times New Roman"/>
          <w:noProof/>
          <w:lang w:val="en-US" w:eastAsia="cs-CZ"/>
        </w:rPr>
        <w:t xml:space="preserve"> 2015)</w:t>
      </w:r>
      <w:r w:rsidR="00F02DC6" w:rsidRPr="00374499">
        <w:rPr>
          <w:rFonts w:eastAsia="Times New Roman" w:cs="Times New Roman"/>
          <w:lang w:val="en-US" w:eastAsia="cs-CZ"/>
        </w:rPr>
        <w:fldChar w:fldCharType="end"/>
      </w:r>
      <w:r w:rsidR="00374499" w:rsidRPr="00374499">
        <w:rPr>
          <w:rFonts w:eastAsia="Times New Roman" w:cs="Times New Roman"/>
          <w:lang w:val="en-US" w:eastAsia="cs-CZ"/>
        </w:rPr>
        <w:t>, indicating comparable importance.</w:t>
      </w:r>
    </w:p>
    <w:p w14:paraId="1F7DDB7C" w14:textId="77777777" w:rsidR="0008107C" w:rsidRPr="002D6E90" w:rsidRDefault="0008107C" w:rsidP="00134E36">
      <w:pPr>
        <w:spacing w:after="0" w:line="240" w:lineRule="auto"/>
        <w:rPr>
          <w:rFonts w:eastAsia="Times New Roman" w:cs="Times New Roman"/>
          <w:lang w:val="en-US" w:eastAsia="cs-CZ"/>
        </w:rPr>
      </w:pPr>
    </w:p>
    <w:p w14:paraId="47CE825F" w14:textId="3DB0E6CE" w:rsidR="005A5FE7" w:rsidRPr="002D6E90" w:rsidRDefault="002F6259" w:rsidP="00134E36">
      <w:pPr>
        <w:spacing w:after="0" w:line="240" w:lineRule="auto"/>
        <w:rPr>
          <w:rFonts w:eastAsia="Times New Roman" w:cs="Times New Roman"/>
          <w:b/>
          <w:lang w:val="en-US" w:eastAsia="cs-CZ"/>
        </w:rPr>
      </w:pPr>
      <w:r w:rsidRPr="002D6E90">
        <w:rPr>
          <w:rFonts w:eastAsia="Times New Roman" w:cs="Times New Roman"/>
          <w:b/>
          <w:lang w:val="en-US" w:eastAsia="cs-CZ"/>
        </w:rPr>
        <w:t xml:space="preserve">Involvement of </w:t>
      </w:r>
      <w:r w:rsidR="00B443B0" w:rsidRPr="002D6E90">
        <w:rPr>
          <w:rFonts w:eastAsia="Times New Roman" w:cs="Times New Roman"/>
          <w:b/>
          <w:lang w:val="en-US" w:eastAsia="cs-CZ"/>
        </w:rPr>
        <w:t>soil organisms</w:t>
      </w:r>
      <w:r w:rsidRPr="002D6E90">
        <w:rPr>
          <w:rFonts w:eastAsia="Times New Roman" w:cs="Times New Roman"/>
          <w:b/>
          <w:lang w:val="en-US" w:eastAsia="cs-CZ"/>
        </w:rPr>
        <w:t xml:space="preserve"> in C transformation</w:t>
      </w:r>
    </w:p>
    <w:p w14:paraId="1B0EBF4B" w14:textId="77777777" w:rsidR="00134E36" w:rsidRPr="002D6E90" w:rsidRDefault="00134E36" w:rsidP="00134E36">
      <w:pPr>
        <w:spacing w:after="0" w:line="240" w:lineRule="auto"/>
        <w:rPr>
          <w:rFonts w:eastAsia="Times New Roman" w:cs="Times New Roman"/>
          <w:lang w:val="en-US" w:eastAsia="cs-CZ"/>
        </w:rPr>
      </w:pPr>
    </w:p>
    <w:p w14:paraId="02DA5133" w14:textId="59570030" w:rsidR="0008107C" w:rsidRDefault="00D579DF" w:rsidP="00134E36">
      <w:pPr>
        <w:spacing w:after="0" w:line="240" w:lineRule="auto"/>
        <w:rPr>
          <w:rFonts w:eastAsia="Times New Roman" w:cs="Times New Roman"/>
          <w:lang w:val="en-US" w:eastAsia="cs-CZ"/>
        </w:rPr>
      </w:pPr>
      <w:r w:rsidRPr="002D6E90">
        <w:rPr>
          <w:rFonts w:eastAsia="Times New Roman" w:cs="Times New Roman"/>
          <w:lang w:val="en-US" w:eastAsia="cs-CZ"/>
        </w:rPr>
        <w:tab/>
      </w:r>
      <w:r w:rsidR="003F3863" w:rsidRPr="002D6E90">
        <w:rPr>
          <w:rFonts w:eastAsia="Times New Roman" w:cs="Times New Roman"/>
          <w:lang w:val="en-US" w:eastAsia="cs-CZ"/>
        </w:rPr>
        <w:t xml:space="preserve">The vast majority of </w:t>
      </w:r>
      <w:r w:rsidR="00722116">
        <w:rPr>
          <w:rFonts w:eastAsia="Times New Roman" w:cs="Times New Roman"/>
          <w:lang w:val="en-US" w:eastAsia="cs-CZ"/>
        </w:rPr>
        <w:t>glycoside hydrolase</w:t>
      </w:r>
      <w:r w:rsidR="003F3863" w:rsidRPr="002D6E90">
        <w:rPr>
          <w:rFonts w:eastAsia="Times New Roman" w:cs="Times New Roman"/>
          <w:lang w:val="en-US" w:eastAsia="cs-CZ"/>
        </w:rPr>
        <w:t xml:space="preserve">s and </w:t>
      </w:r>
      <w:r w:rsidR="00722116" w:rsidRPr="002D6E90">
        <w:rPr>
          <w:rFonts w:eastAsia="Times New Roman" w:cs="Times New Roman"/>
          <w:lang w:val="en-US" w:eastAsia="cs-CZ"/>
        </w:rPr>
        <w:t>auxiliary</w:t>
      </w:r>
      <w:r w:rsidR="003F3863" w:rsidRPr="002D6E90">
        <w:rPr>
          <w:rFonts w:eastAsia="Times New Roman" w:cs="Times New Roman"/>
          <w:lang w:val="en-US" w:eastAsia="cs-CZ"/>
        </w:rPr>
        <w:t xml:space="preserve"> enzymes (83-92% and 93-95%, respectively) were produced by microorganisms, i.e. fungi, bacteria and archaea, which was slightly more than their share on the overall transcription (83%; </w:t>
      </w:r>
      <w:r w:rsidR="003F3863" w:rsidRPr="002D6E90">
        <w:rPr>
          <w:rFonts w:eastAsia="Times New Roman" w:cs="Times New Roman"/>
          <w:lang w:val="en-US" w:eastAsia="cs-CZ"/>
        </w:rPr>
        <w:fldChar w:fldCharType="begin"/>
      </w:r>
      <w:r w:rsidR="003F3863" w:rsidRPr="002D6E90">
        <w:rPr>
          <w:rFonts w:eastAsia="Times New Roman" w:cs="Times New Roman"/>
          <w:lang w:val="en-US" w:eastAsia="cs-CZ"/>
        </w:rPr>
        <w:instrText xml:space="preserve"> ADDIN EN.CITE &lt;EndNote&gt;&lt;Cite&gt;&lt;Author&gt;Žifčáková&lt;/Author&gt;&lt;Year&gt;2016&lt;/Year&gt;&lt;RecNum&gt;1&lt;/RecNum&gt;&lt;DisplayText&gt;(Žifčáková&lt;style face="italic"&gt; et al.,&lt;/style&gt; 2016)&lt;/DisplayText&gt;&lt;record&gt;&lt;rec-number&gt;1&lt;/rec-number&gt;&lt;foreign-keys&gt;&lt;key app="EN" db-id="w0zwaeefsfe2s6etd5sxf52oztwafesfv2w9" timestamp="1472085829"&gt;1&lt;/key&gt;&lt;/foreign-keys&gt;&lt;ref-type name="Journal Article"&gt;17&lt;/ref-type&gt;&lt;contributors&gt;&lt;authors&gt;&lt;author&gt;Žifčáková, Lucia&lt;/author&gt;&lt;author&gt;Větrovský, Tomáš&lt;/author&gt;&lt;author&gt;Howe, Adina&lt;/author&gt;&lt;author&gt;Baldrian, Petr&lt;/author&gt;&lt;/authors&gt;&lt;/contributors&gt;&lt;titles&gt;&lt;title&gt;Microbial activity in forest soil reflects the changes in ecosystem properties between summer and winter&lt;/title&gt;&lt;secondary-title&gt;Environmental Microbiology&lt;/secondary-title&gt;&lt;/titles&gt;&lt;periodical&gt;&lt;full-title&gt;Environmental Microbiology&lt;/full-title&gt;&lt;/periodical&gt;&lt;pages&gt;&lt;style face="normal" font="default" charset="238" size="100%"&gt;288-301&lt;/style&gt;&lt;/pages&gt;&lt;volume&gt;&lt;style face="normal" font="default" charset="238" size="100%"&gt;18&lt;/style&gt;&lt;/volume&gt;&lt;dates&gt;&lt;year&gt;&lt;style face="normal" font="default" charset="238" size="100%"&gt;2016&lt;/style&gt;&lt;/year&gt;&lt;/dates&gt;&lt;isbn&gt;1462-2920&lt;/isbn&gt;&lt;urls&gt;&lt;related-urls&gt;&lt;url&gt;http://dx.doi.org/10.1111/1462-2920.13026&lt;/url&gt;&lt;/related-urls&gt;&lt;/urls&gt;&lt;electronic-resource-num&gt;10.1111/1462-2920.13026&lt;/electronic-resource-num&gt;&lt;/record&gt;&lt;/Cite&gt;&lt;/EndNote&gt;</w:instrText>
      </w:r>
      <w:r w:rsidR="003F3863" w:rsidRPr="002D6E90">
        <w:rPr>
          <w:rFonts w:eastAsia="Times New Roman" w:cs="Times New Roman"/>
          <w:lang w:val="en-US" w:eastAsia="cs-CZ"/>
        </w:rPr>
        <w:fldChar w:fldCharType="separate"/>
      </w:r>
      <w:r w:rsidR="003F3863" w:rsidRPr="002D6E90">
        <w:rPr>
          <w:rFonts w:eastAsia="Times New Roman" w:cs="Times New Roman"/>
          <w:noProof/>
          <w:lang w:val="en-US" w:eastAsia="cs-CZ"/>
        </w:rPr>
        <w:t>(Žifčáková</w:t>
      </w:r>
      <w:r w:rsidR="003F3863" w:rsidRPr="002D6E90">
        <w:rPr>
          <w:rFonts w:eastAsia="Times New Roman" w:cs="Times New Roman"/>
          <w:i/>
          <w:noProof/>
          <w:lang w:val="en-US" w:eastAsia="cs-CZ"/>
        </w:rPr>
        <w:t xml:space="preserve"> et al.,</w:t>
      </w:r>
      <w:r w:rsidR="003F3863" w:rsidRPr="002D6E90">
        <w:rPr>
          <w:rFonts w:eastAsia="Times New Roman" w:cs="Times New Roman"/>
          <w:noProof/>
          <w:lang w:val="en-US" w:eastAsia="cs-CZ"/>
        </w:rPr>
        <w:t xml:space="preserve"> 2016)</w:t>
      </w:r>
      <w:r w:rsidR="003F3863" w:rsidRPr="002D6E90">
        <w:rPr>
          <w:rFonts w:eastAsia="Times New Roman" w:cs="Times New Roman"/>
          <w:lang w:val="en-US" w:eastAsia="cs-CZ"/>
        </w:rPr>
        <w:fldChar w:fldCharType="end"/>
      </w:r>
      <w:r w:rsidR="003F3863" w:rsidRPr="002D6E90">
        <w:rPr>
          <w:rFonts w:eastAsia="Times New Roman" w:cs="Times New Roman"/>
          <w:lang w:val="en-US" w:eastAsia="cs-CZ"/>
        </w:rPr>
        <w:t xml:space="preserve">). Of these, the share of archaea was negligible. Fungi accounted for the higher share of AA production then bacteria and this was also the case of GH production in litter; in soil, GH were produced equally by fungi and bacteria in summer, but bacteria largely dominated GH production </w:t>
      </w:r>
      <w:ins w:id="280" w:author="Adina Howe" w:date="2016-11-08T11:08:00Z">
        <w:r w:rsidR="00092411">
          <w:rPr>
            <w:rFonts w:eastAsia="Times New Roman" w:cs="Times New Roman"/>
            <w:lang w:val="en-US" w:eastAsia="cs-CZ"/>
          </w:rPr>
          <w:t>i</w:t>
        </w:r>
      </w:ins>
      <w:del w:id="281" w:author="Adina Howe" w:date="2016-11-08T11:08:00Z">
        <w:r w:rsidR="003F3863" w:rsidRPr="002D6E90" w:rsidDel="00092411">
          <w:rPr>
            <w:rFonts w:eastAsia="Times New Roman" w:cs="Times New Roman"/>
            <w:lang w:val="en-US" w:eastAsia="cs-CZ"/>
          </w:rPr>
          <w:delText>o</w:delText>
        </w:r>
      </w:del>
      <w:r w:rsidR="003F3863" w:rsidRPr="002D6E90">
        <w:rPr>
          <w:rFonts w:eastAsia="Times New Roman" w:cs="Times New Roman"/>
          <w:lang w:val="en-US" w:eastAsia="cs-CZ"/>
        </w:rPr>
        <w:t>n soil</w:t>
      </w:r>
      <w:ins w:id="282" w:author="Adina Howe" w:date="2016-11-08T11:08:00Z">
        <w:r w:rsidR="00092411">
          <w:rPr>
            <w:rFonts w:eastAsia="Times New Roman" w:cs="Times New Roman"/>
            <w:lang w:val="en-US" w:eastAsia="cs-CZ"/>
          </w:rPr>
          <w:t xml:space="preserve"> in</w:t>
        </w:r>
      </w:ins>
      <w:del w:id="283" w:author="Adina Howe" w:date="2016-11-08T11:08:00Z">
        <w:r w:rsidR="003F3863" w:rsidRPr="002D6E90" w:rsidDel="00092411">
          <w:rPr>
            <w:rFonts w:eastAsia="Times New Roman" w:cs="Times New Roman"/>
            <w:lang w:val="en-US" w:eastAsia="cs-CZ"/>
          </w:rPr>
          <w:delText xml:space="preserve"> in</w:delText>
        </w:r>
      </w:del>
      <w:r w:rsidR="003F3863" w:rsidRPr="002D6E90">
        <w:rPr>
          <w:rFonts w:eastAsia="Times New Roman" w:cs="Times New Roman"/>
          <w:lang w:val="en-US" w:eastAsia="cs-CZ"/>
        </w:rPr>
        <w:t xml:space="preserve"> winter (Fig. </w:t>
      </w:r>
      <w:r w:rsidR="00322895">
        <w:rPr>
          <w:rFonts w:eastAsia="Times New Roman" w:cs="Times New Roman"/>
          <w:lang w:val="en-US" w:eastAsia="cs-CZ"/>
        </w:rPr>
        <w:t>1</w:t>
      </w:r>
      <w:r w:rsidR="0038744C" w:rsidRPr="002D6E90">
        <w:rPr>
          <w:rFonts w:eastAsia="Times New Roman" w:cs="Times New Roman"/>
          <w:lang w:val="en-US" w:eastAsia="cs-CZ"/>
        </w:rPr>
        <w:t xml:space="preserve">). </w:t>
      </w:r>
      <w:commentRangeStart w:id="284"/>
      <w:r w:rsidR="0038744C" w:rsidRPr="002D6E90">
        <w:rPr>
          <w:rFonts w:eastAsia="Times New Roman" w:cs="Times New Roman"/>
          <w:lang w:val="en-US" w:eastAsia="cs-CZ"/>
        </w:rPr>
        <w:t xml:space="preserve">The share of fungi is substantially higher than in </w:t>
      </w:r>
      <w:proofErr w:type="spellStart"/>
      <w:r w:rsidR="0038744C" w:rsidRPr="002D6E90">
        <w:rPr>
          <w:rFonts w:eastAsia="Times New Roman" w:cs="Times New Roman"/>
          <w:lang w:val="en-US" w:eastAsia="cs-CZ"/>
        </w:rPr>
        <w:t>metatranscriptomic</w:t>
      </w:r>
      <w:proofErr w:type="spellEnd"/>
      <w:r w:rsidR="0038744C" w:rsidRPr="002D6E90">
        <w:rPr>
          <w:rFonts w:eastAsia="Times New Roman" w:cs="Times New Roman"/>
          <w:lang w:val="en-US" w:eastAsia="cs-CZ"/>
        </w:rPr>
        <w:t xml:space="preserve"> studies from a maple forest or in peatlands</w:t>
      </w:r>
      <w:ins w:id="285" w:author="Adina Howe" w:date="2016-11-08T11:08:00Z">
        <w:r w:rsidR="00092411">
          <w:rPr>
            <w:rFonts w:eastAsia="Times New Roman" w:cs="Times New Roman"/>
            <w:lang w:val="en-US" w:eastAsia="cs-CZ"/>
          </w:rPr>
          <w:t>,</w:t>
        </w:r>
      </w:ins>
      <w:r w:rsidR="0038744C" w:rsidRPr="002D6E90">
        <w:rPr>
          <w:rFonts w:eastAsia="Times New Roman" w:cs="Times New Roman"/>
          <w:lang w:val="en-US" w:eastAsia="cs-CZ"/>
        </w:rPr>
        <w:t xml:space="preserve"> where bacterial </w:t>
      </w:r>
      <w:proofErr w:type="spellStart"/>
      <w:r w:rsidR="004D2C4F">
        <w:rPr>
          <w:rFonts w:eastAsia="Times New Roman" w:cs="Times New Roman"/>
          <w:lang w:val="en-US" w:eastAsia="cs-CZ"/>
        </w:rPr>
        <w:t>CAZy</w:t>
      </w:r>
      <w:proofErr w:type="spellEnd"/>
      <w:r w:rsidR="0038744C" w:rsidRPr="002D6E90">
        <w:rPr>
          <w:rFonts w:eastAsia="Times New Roman" w:cs="Times New Roman"/>
          <w:lang w:val="en-US" w:eastAsia="cs-CZ"/>
        </w:rPr>
        <w:t xml:space="preserve"> transcripts were 2.6 to 5-fold more abundant then eukaryotic ones </w:t>
      </w:r>
      <w:r w:rsidR="0038744C" w:rsidRPr="002D6E90">
        <w:rPr>
          <w:rFonts w:eastAsia="Times New Roman" w:cs="Times New Roman"/>
          <w:lang w:val="en-US" w:eastAsia="cs-CZ"/>
        </w:rPr>
        <w:lastRenderedPageBreak/>
        <w:fldChar w:fldCharType="begin">
          <w:fldData xml:space="preserve">PEVuZE5vdGU+PENpdGU+PEF1dGhvcj5IZXNzZTwvQXV0aG9yPjxZZWFyPjIwMTU8L1llYXI+PFJl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</w:fldData>
        </w:fldChar>
      </w:r>
      <w:r w:rsidR="0038744C" w:rsidRPr="002D6E90">
        <w:rPr>
          <w:rFonts w:eastAsia="Times New Roman" w:cs="Times New Roman"/>
          <w:lang w:val="en-US" w:eastAsia="cs-CZ"/>
        </w:rPr>
        <w:instrText xml:space="preserve"> ADDIN EN.CITE </w:instrText>
      </w:r>
      <w:r w:rsidR="0038744C" w:rsidRPr="002D6E90">
        <w:rPr>
          <w:rFonts w:eastAsia="Times New Roman" w:cs="Times New Roman"/>
          <w:lang w:val="en-US" w:eastAsia="cs-CZ"/>
        </w:rPr>
        <w:fldChar w:fldCharType="begin">
          <w:fldData xml:space="preserve">PEVuZE5vdGU+PENpdGU+PEF1dGhvcj5IZXNzZTwvQXV0aG9yPjxZZWFyPjIwMTU8L1llYXI+PFJl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</w:fldData>
        </w:fldChar>
      </w:r>
      <w:r w:rsidR="0038744C" w:rsidRPr="002D6E90">
        <w:rPr>
          <w:rFonts w:eastAsia="Times New Roman" w:cs="Times New Roman"/>
          <w:lang w:val="en-US" w:eastAsia="cs-CZ"/>
        </w:rPr>
        <w:instrText xml:space="preserve"> ADDIN EN.CITE.DATA </w:instrText>
      </w:r>
      <w:r w:rsidR="0038744C" w:rsidRPr="002D6E90">
        <w:rPr>
          <w:rFonts w:eastAsia="Times New Roman" w:cs="Times New Roman"/>
          <w:lang w:val="en-US" w:eastAsia="cs-CZ"/>
        </w:rPr>
      </w:r>
      <w:r w:rsidR="0038744C" w:rsidRPr="002D6E90">
        <w:rPr>
          <w:rFonts w:eastAsia="Times New Roman" w:cs="Times New Roman"/>
          <w:lang w:val="en-US" w:eastAsia="cs-CZ"/>
        </w:rPr>
        <w:fldChar w:fldCharType="end"/>
      </w:r>
      <w:r w:rsidR="0038744C" w:rsidRPr="002D6E90">
        <w:rPr>
          <w:rFonts w:eastAsia="Times New Roman" w:cs="Times New Roman"/>
          <w:lang w:val="en-US" w:eastAsia="cs-CZ"/>
        </w:rPr>
      </w:r>
      <w:r w:rsidR="0038744C" w:rsidRPr="002D6E90">
        <w:rPr>
          <w:rFonts w:eastAsia="Times New Roman" w:cs="Times New Roman"/>
          <w:lang w:val="en-US" w:eastAsia="cs-CZ"/>
        </w:rPr>
        <w:fldChar w:fldCharType="separate"/>
      </w:r>
      <w:r w:rsidR="0038744C" w:rsidRPr="002D6E90">
        <w:rPr>
          <w:rFonts w:eastAsia="Times New Roman" w:cs="Times New Roman"/>
          <w:noProof/>
          <w:lang w:val="en-US" w:eastAsia="cs-CZ"/>
        </w:rPr>
        <w:t>(Hesse</w:t>
      </w:r>
      <w:r w:rsidR="0038744C" w:rsidRPr="002D6E90">
        <w:rPr>
          <w:rFonts w:eastAsia="Times New Roman" w:cs="Times New Roman"/>
          <w:i/>
          <w:noProof/>
          <w:lang w:val="en-US" w:eastAsia="cs-CZ"/>
        </w:rPr>
        <w:t xml:space="preserve"> et al.,</w:t>
      </w:r>
      <w:r w:rsidR="0038744C" w:rsidRPr="002D6E90">
        <w:rPr>
          <w:rFonts w:eastAsia="Times New Roman" w:cs="Times New Roman"/>
          <w:noProof/>
          <w:lang w:val="en-US" w:eastAsia="cs-CZ"/>
        </w:rPr>
        <w:t xml:space="preserve"> 2015; Ivanova</w:t>
      </w:r>
      <w:r w:rsidR="0038744C" w:rsidRPr="002D6E90">
        <w:rPr>
          <w:rFonts w:eastAsia="Times New Roman" w:cs="Times New Roman"/>
          <w:i/>
          <w:noProof/>
          <w:lang w:val="en-US" w:eastAsia="cs-CZ"/>
        </w:rPr>
        <w:t xml:space="preserve"> et al.,</w:t>
      </w:r>
      <w:r w:rsidR="0038744C" w:rsidRPr="002D6E90">
        <w:rPr>
          <w:rFonts w:eastAsia="Times New Roman" w:cs="Times New Roman"/>
          <w:noProof/>
          <w:lang w:val="en-US" w:eastAsia="cs-CZ"/>
        </w:rPr>
        <w:t xml:space="preserve"> 2016)</w:t>
      </w:r>
      <w:r w:rsidR="0038744C" w:rsidRPr="002D6E90">
        <w:rPr>
          <w:rFonts w:eastAsia="Times New Roman" w:cs="Times New Roman"/>
          <w:lang w:val="en-US" w:eastAsia="cs-CZ"/>
        </w:rPr>
        <w:fldChar w:fldCharType="end"/>
      </w:r>
      <w:r w:rsidR="0038744C" w:rsidRPr="002D6E90">
        <w:rPr>
          <w:rFonts w:eastAsia="Times New Roman" w:cs="Times New Roman"/>
          <w:lang w:val="en-US" w:eastAsia="cs-CZ"/>
        </w:rPr>
        <w:t xml:space="preserve">. </w:t>
      </w:r>
      <w:commentRangeEnd w:id="284"/>
      <w:r w:rsidR="00092411">
        <w:rPr>
          <w:rStyle w:val="CommentReference"/>
        </w:rPr>
        <w:commentReference w:id="284"/>
      </w:r>
      <w:r w:rsidR="0038744C" w:rsidRPr="002D6E90">
        <w:rPr>
          <w:rFonts w:eastAsia="Times New Roman" w:cs="Times New Roman"/>
          <w:lang w:val="en-US" w:eastAsia="cs-CZ"/>
        </w:rPr>
        <w:t>This indicate</w:t>
      </w:r>
      <w:r w:rsidR="008E2F3A" w:rsidRPr="002D6E90">
        <w:rPr>
          <w:rFonts w:eastAsia="Times New Roman" w:cs="Times New Roman"/>
          <w:lang w:val="en-US" w:eastAsia="cs-CZ"/>
        </w:rPr>
        <w:t>s</w:t>
      </w:r>
      <w:r w:rsidR="0038744C" w:rsidRPr="002D6E90">
        <w:rPr>
          <w:rFonts w:eastAsia="Times New Roman" w:cs="Times New Roman"/>
          <w:lang w:val="en-US" w:eastAsia="cs-CZ"/>
        </w:rPr>
        <w:t xml:space="preserve"> high importance of fungi in coniferous forests, </w:t>
      </w:r>
      <w:r w:rsidR="008E2F3A" w:rsidRPr="002D6E90">
        <w:rPr>
          <w:rFonts w:eastAsia="Times New Roman" w:cs="Times New Roman"/>
          <w:lang w:val="en-US" w:eastAsia="cs-CZ"/>
        </w:rPr>
        <w:t xml:space="preserve">although the comparison may be biased by the fact that </w:t>
      </w:r>
      <w:r w:rsidR="0038744C" w:rsidRPr="002D6E90">
        <w:rPr>
          <w:rFonts w:eastAsia="Times New Roman" w:cs="Times New Roman"/>
          <w:lang w:val="en-US" w:eastAsia="cs-CZ"/>
        </w:rPr>
        <w:t xml:space="preserve">previous studies </w:t>
      </w:r>
      <w:r w:rsidR="008E2F3A" w:rsidRPr="002D6E90">
        <w:rPr>
          <w:rFonts w:eastAsia="Times New Roman" w:cs="Times New Roman"/>
          <w:lang w:val="en-US" w:eastAsia="cs-CZ"/>
        </w:rPr>
        <w:t xml:space="preserve">annotated short reads and used a limited reference database for fungi so that </w:t>
      </w:r>
      <w:del w:id="286" w:author="Adina Howe" w:date="2016-11-08T11:10:00Z">
        <w:r w:rsidR="008E2F3A" w:rsidRPr="002D6E90" w:rsidDel="00092411">
          <w:rPr>
            <w:rFonts w:eastAsia="Times New Roman" w:cs="Times New Roman"/>
            <w:lang w:val="en-US" w:eastAsia="cs-CZ"/>
          </w:rPr>
          <w:delText xml:space="preserve">their </w:delText>
        </w:r>
      </w:del>
      <w:ins w:id="287" w:author="Adina Howe" w:date="2016-11-08T11:10:00Z">
        <w:r w:rsidR="00092411">
          <w:rPr>
            <w:rFonts w:eastAsia="Times New Roman" w:cs="Times New Roman"/>
            <w:lang w:val="en-US" w:eastAsia="cs-CZ"/>
          </w:rPr>
          <w:t>relevant</w:t>
        </w:r>
        <w:r w:rsidR="00092411" w:rsidRPr="002D6E90">
          <w:rPr>
            <w:rFonts w:eastAsia="Times New Roman" w:cs="Times New Roman"/>
            <w:lang w:val="en-US" w:eastAsia="cs-CZ"/>
          </w:rPr>
          <w:t xml:space="preserve"> </w:t>
        </w:r>
      </w:ins>
      <w:r w:rsidR="008E2F3A" w:rsidRPr="002D6E90">
        <w:rPr>
          <w:rFonts w:eastAsia="Times New Roman" w:cs="Times New Roman"/>
          <w:lang w:val="en-US" w:eastAsia="cs-CZ"/>
        </w:rPr>
        <w:t>transcripts might have been overlooked.</w:t>
      </w:r>
      <w:r w:rsidR="001B4CED">
        <w:rPr>
          <w:rFonts w:eastAsia="Times New Roman" w:cs="Times New Roman"/>
          <w:lang w:val="en-US" w:eastAsia="cs-CZ"/>
        </w:rPr>
        <w:t xml:space="preserve"> </w:t>
      </w:r>
      <w:ins w:id="288" w:author="Adina Howe" w:date="2016-11-08T11:10:00Z">
        <w:r w:rsidR="00092411">
          <w:rPr>
            <w:rFonts w:eastAsia="Times New Roman" w:cs="Times New Roman"/>
            <w:lang w:val="en-US" w:eastAsia="cs-CZ"/>
          </w:rPr>
          <w:t xml:space="preserve">The observed </w:t>
        </w:r>
      </w:ins>
      <w:del w:id="289" w:author="Adina Howe" w:date="2016-11-08T11:10:00Z">
        <w:r w:rsidR="001B4CED" w:rsidDel="00092411">
          <w:rPr>
            <w:rFonts w:eastAsia="Times New Roman" w:cs="Times New Roman"/>
            <w:lang w:val="en-US" w:eastAsia="cs-CZ"/>
          </w:rPr>
          <w:delText>H</w:delText>
        </w:r>
      </w:del>
      <w:ins w:id="290" w:author="Adina Howe" w:date="2016-11-08T11:10:00Z">
        <w:r w:rsidR="00092411">
          <w:rPr>
            <w:rFonts w:eastAsia="Times New Roman" w:cs="Times New Roman"/>
            <w:lang w:val="en-US" w:eastAsia="cs-CZ"/>
          </w:rPr>
          <w:t>dominance of</w:t>
        </w:r>
      </w:ins>
      <w:del w:id="291" w:author="Adina Howe" w:date="2016-11-08T11:10:00Z">
        <w:r w:rsidR="001B4CED" w:rsidDel="00092411">
          <w:rPr>
            <w:rFonts w:eastAsia="Times New Roman" w:cs="Times New Roman"/>
            <w:lang w:val="en-US" w:eastAsia="cs-CZ"/>
          </w:rPr>
          <w:delText>igh share of</w:delText>
        </w:r>
      </w:del>
      <w:r w:rsidR="001B4CED">
        <w:rPr>
          <w:rFonts w:eastAsia="Times New Roman" w:cs="Times New Roman"/>
          <w:lang w:val="en-US" w:eastAsia="cs-CZ"/>
        </w:rPr>
        <w:t xml:space="preserve"> fungal</w:t>
      </w:r>
      <w:ins w:id="292" w:author="Adina Howe" w:date="2016-11-08T11:10:00Z">
        <w:r w:rsidR="00092411">
          <w:rPr>
            <w:rFonts w:eastAsia="Times New Roman" w:cs="Times New Roman"/>
            <w:lang w:val="en-US" w:eastAsia="cs-CZ"/>
          </w:rPr>
          <w:t xml:space="preserve">-associated </w:t>
        </w:r>
      </w:ins>
      <w:del w:id="293" w:author="Adina Howe" w:date="2016-11-08T11:10:00Z">
        <w:r w:rsidR="001B4CED" w:rsidDel="00092411">
          <w:rPr>
            <w:rFonts w:eastAsia="Times New Roman" w:cs="Times New Roman"/>
            <w:lang w:val="en-US" w:eastAsia="cs-CZ"/>
          </w:rPr>
          <w:delText xml:space="preserve"> production of </w:delText>
        </w:r>
      </w:del>
      <w:proofErr w:type="spellStart"/>
      <w:r w:rsidR="004D2C4F">
        <w:rPr>
          <w:rFonts w:eastAsia="Times New Roman" w:cs="Times New Roman"/>
          <w:lang w:val="en-US" w:eastAsia="cs-CZ"/>
        </w:rPr>
        <w:t>CAZy</w:t>
      </w:r>
      <w:r w:rsidR="001B4CED">
        <w:rPr>
          <w:rFonts w:eastAsia="Times New Roman" w:cs="Times New Roman"/>
          <w:lang w:val="en-US" w:eastAsia="cs-CZ"/>
        </w:rPr>
        <w:t>mes</w:t>
      </w:r>
      <w:proofErr w:type="spellEnd"/>
      <w:r w:rsidR="001B4CED">
        <w:rPr>
          <w:rFonts w:eastAsia="Times New Roman" w:cs="Times New Roman"/>
          <w:lang w:val="en-US" w:eastAsia="cs-CZ"/>
        </w:rPr>
        <w:t xml:space="preserve"> is </w:t>
      </w:r>
      <w:del w:id="294" w:author="Adina Howe" w:date="2016-11-08T11:10:00Z">
        <w:r w:rsidR="001B4CED" w:rsidDel="00092411">
          <w:rPr>
            <w:rFonts w:eastAsia="Times New Roman" w:cs="Times New Roman"/>
            <w:lang w:val="en-US" w:eastAsia="cs-CZ"/>
          </w:rPr>
          <w:delText>in line</w:delText>
        </w:r>
      </w:del>
      <w:ins w:id="295" w:author="Adina Howe" w:date="2016-11-08T11:10:00Z">
        <w:r w:rsidR="00092411">
          <w:rPr>
            <w:rFonts w:eastAsia="Times New Roman" w:cs="Times New Roman"/>
            <w:lang w:val="en-US" w:eastAsia="cs-CZ"/>
          </w:rPr>
          <w:t>consistent</w:t>
        </w:r>
      </w:ins>
      <w:r w:rsidR="001B4CED">
        <w:rPr>
          <w:rFonts w:eastAsia="Times New Roman" w:cs="Times New Roman"/>
          <w:lang w:val="en-US" w:eastAsia="cs-CZ"/>
        </w:rPr>
        <w:t xml:space="preserve"> with </w:t>
      </w:r>
      <w:ins w:id="296" w:author="Adina Howe" w:date="2016-11-08T11:10:00Z">
        <w:r w:rsidR="00092411">
          <w:rPr>
            <w:rFonts w:eastAsia="Times New Roman" w:cs="Times New Roman"/>
            <w:lang w:val="en-US" w:eastAsia="cs-CZ"/>
          </w:rPr>
          <w:t>previous</w:t>
        </w:r>
      </w:ins>
      <w:del w:id="297" w:author="Adina Howe" w:date="2016-11-08T11:10:00Z">
        <w:r w:rsidR="001B4CED" w:rsidDel="00092411">
          <w:rPr>
            <w:rFonts w:eastAsia="Times New Roman" w:cs="Times New Roman"/>
            <w:lang w:val="en-US" w:eastAsia="cs-CZ"/>
          </w:rPr>
          <w:delText>the</w:delText>
        </w:r>
      </w:del>
      <w:r w:rsidR="001B4CED">
        <w:rPr>
          <w:rFonts w:eastAsia="Times New Roman" w:cs="Times New Roman"/>
          <w:lang w:val="en-US" w:eastAsia="cs-CZ"/>
        </w:rPr>
        <w:t xml:space="preserve"> results obtained by proteomic analysis of decomposing beech litter, where fungal transcripts also dominated the enzyme pool </w:t>
      </w:r>
      <w:r w:rsidR="001B4CED">
        <w:rPr>
          <w:rFonts w:eastAsia="Times New Roman" w:cs="Times New Roman"/>
          <w:lang w:val="en-US" w:eastAsia="cs-CZ"/>
        </w:rPr>
        <w:fldChar w:fldCharType="begin">
          <w:fldData xml:space="preserve">PEVuZE5vdGU+PENpdGU+PEF1dGhvcj5TY2huZWlkZXI8L0F1dGhvcj48WWVhcj4yMDEyPC9ZZWFy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==
</w:fldData>
        </w:fldChar>
      </w:r>
      <w:r w:rsidR="001B4CED">
        <w:rPr>
          <w:rFonts w:eastAsia="Times New Roman" w:cs="Times New Roman"/>
          <w:lang w:val="en-US" w:eastAsia="cs-CZ"/>
        </w:rPr>
        <w:instrText xml:space="preserve"> ADDIN EN.CITE </w:instrText>
      </w:r>
      <w:r w:rsidR="001B4CED">
        <w:rPr>
          <w:rFonts w:eastAsia="Times New Roman" w:cs="Times New Roman"/>
          <w:lang w:val="en-US" w:eastAsia="cs-CZ"/>
        </w:rPr>
        <w:fldChar w:fldCharType="begin">
          <w:fldData xml:space="preserve">PEVuZE5vdGU+PENpdGU+PEF1dGhvcj5TY2huZWlkZXI8L0F1dGhvcj48WWVhcj4yMDEyPC9ZZWFy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==
</w:fldData>
        </w:fldChar>
      </w:r>
      <w:r w:rsidR="001B4CED">
        <w:rPr>
          <w:rFonts w:eastAsia="Times New Roman" w:cs="Times New Roman"/>
          <w:lang w:val="en-US" w:eastAsia="cs-CZ"/>
        </w:rPr>
        <w:instrText xml:space="preserve"> ADDIN EN.CITE.DATA </w:instrText>
      </w:r>
      <w:r w:rsidR="001B4CED">
        <w:rPr>
          <w:rFonts w:eastAsia="Times New Roman" w:cs="Times New Roman"/>
          <w:lang w:val="en-US" w:eastAsia="cs-CZ"/>
        </w:rPr>
      </w:r>
      <w:r w:rsidR="001B4CED">
        <w:rPr>
          <w:rFonts w:eastAsia="Times New Roman" w:cs="Times New Roman"/>
          <w:lang w:val="en-US" w:eastAsia="cs-CZ"/>
        </w:rPr>
        <w:fldChar w:fldCharType="end"/>
      </w:r>
      <w:r w:rsidR="001B4CED">
        <w:rPr>
          <w:rFonts w:eastAsia="Times New Roman" w:cs="Times New Roman"/>
          <w:lang w:val="en-US" w:eastAsia="cs-CZ"/>
        </w:rPr>
      </w:r>
      <w:r w:rsidR="001B4CED">
        <w:rPr>
          <w:rFonts w:eastAsia="Times New Roman" w:cs="Times New Roman"/>
          <w:lang w:val="en-US" w:eastAsia="cs-CZ"/>
        </w:rPr>
        <w:fldChar w:fldCharType="separate"/>
      </w:r>
      <w:r w:rsidR="001B4CED">
        <w:rPr>
          <w:rFonts w:eastAsia="Times New Roman" w:cs="Times New Roman"/>
          <w:noProof/>
          <w:lang w:val="en-US" w:eastAsia="cs-CZ"/>
        </w:rPr>
        <w:t>(Schneider</w:t>
      </w:r>
      <w:r w:rsidR="001B4CED" w:rsidRPr="001B4CED">
        <w:rPr>
          <w:rFonts w:eastAsia="Times New Roman" w:cs="Times New Roman"/>
          <w:i/>
          <w:noProof/>
          <w:lang w:val="en-US" w:eastAsia="cs-CZ"/>
        </w:rPr>
        <w:t xml:space="preserve"> et al.,</w:t>
      </w:r>
      <w:r w:rsidR="001B4CED">
        <w:rPr>
          <w:rFonts w:eastAsia="Times New Roman" w:cs="Times New Roman"/>
          <w:noProof/>
          <w:lang w:val="en-US" w:eastAsia="cs-CZ"/>
        </w:rPr>
        <w:t xml:space="preserve"> 2012)</w:t>
      </w:r>
      <w:r w:rsidR="001B4CED">
        <w:rPr>
          <w:rFonts w:eastAsia="Times New Roman" w:cs="Times New Roman"/>
          <w:lang w:val="en-US" w:eastAsia="cs-CZ"/>
        </w:rPr>
        <w:fldChar w:fldCharType="end"/>
      </w:r>
      <w:r w:rsidR="001B4CED">
        <w:rPr>
          <w:rFonts w:eastAsia="Times New Roman" w:cs="Times New Roman"/>
          <w:lang w:val="en-US" w:eastAsia="cs-CZ"/>
        </w:rPr>
        <w:t xml:space="preserve">. Compared to this study, we have observed </w:t>
      </w:r>
      <w:r w:rsidR="00E475DC">
        <w:rPr>
          <w:rFonts w:eastAsia="Times New Roman" w:cs="Times New Roman"/>
          <w:lang w:val="en-US" w:eastAsia="cs-CZ"/>
        </w:rPr>
        <w:t xml:space="preserve">a </w:t>
      </w:r>
      <w:r w:rsidR="001B4CED">
        <w:rPr>
          <w:rFonts w:eastAsia="Times New Roman" w:cs="Times New Roman"/>
          <w:lang w:val="en-US" w:eastAsia="cs-CZ"/>
        </w:rPr>
        <w:t xml:space="preserve">much higher share of transcripts </w:t>
      </w:r>
      <w:r w:rsidR="00E475DC">
        <w:rPr>
          <w:rFonts w:eastAsia="Times New Roman" w:cs="Times New Roman"/>
          <w:lang w:val="en-US" w:eastAsia="cs-CZ"/>
        </w:rPr>
        <w:t xml:space="preserve">from </w:t>
      </w:r>
      <w:r w:rsidR="001B4CED">
        <w:rPr>
          <w:rFonts w:eastAsia="Times New Roman" w:cs="Times New Roman"/>
          <w:lang w:val="en-US" w:eastAsia="cs-CZ"/>
        </w:rPr>
        <w:t xml:space="preserve">Basidiomycota which is </w:t>
      </w:r>
      <w:del w:id="298" w:author="Adina Howe" w:date="2016-11-08T11:11:00Z">
        <w:r w:rsidR="001B4CED" w:rsidDel="00092411">
          <w:rPr>
            <w:rFonts w:eastAsia="Times New Roman" w:cs="Times New Roman"/>
            <w:lang w:val="en-US" w:eastAsia="cs-CZ"/>
          </w:rPr>
          <w:delText>in line</w:delText>
        </w:r>
      </w:del>
      <w:ins w:id="299" w:author="Adina Howe" w:date="2016-11-08T11:11:00Z">
        <w:r w:rsidR="00092411">
          <w:rPr>
            <w:rFonts w:eastAsia="Times New Roman" w:cs="Times New Roman"/>
            <w:lang w:val="en-US" w:eastAsia="cs-CZ"/>
          </w:rPr>
          <w:t>also consistent</w:t>
        </w:r>
      </w:ins>
      <w:r w:rsidR="001B4CED">
        <w:rPr>
          <w:rFonts w:eastAsia="Times New Roman" w:cs="Times New Roman"/>
          <w:lang w:val="en-US" w:eastAsia="cs-CZ"/>
        </w:rPr>
        <w:t xml:space="preserve"> with their higher abundance in the coniferous forest soil </w:t>
      </w:r>
      <w:r w:rsidR="001B4CED">
        <w:rPr>
          <w:rFonts w:eastAsia="Times New Roman" w:cs="Times New Roman"/>
          <w:lang w:val="en-US" w:eastAsia="cs-CZ"/>
        </w:rPr>
        <w:fldChar w:fldCharType="begin"/>
      </w:r>
      <w:r w:rsidR="001B4CED">
        <w:rPr>
          <w:rFonts w:eastAsia="Times New Roman" w:cs="Times New Roman"/>
          <w:lang w:val="en-US" w:eastAsia="cs-CZ"/>
        </w:rPr>
        <w:instrText xml:space="preserve"> ADDIN EN.CITE &lt;EndNote&gt;&lt;Cite&gt;&lt;Author&gt;Žifčáková&lt;/Author&gt;&lt;Year&gt;2016&lt;/Year&gt;&lt;RecNum&gt;1&lt;/RecNum&gt;&lt;DisplayText&gt;(Žifčáková&lt;style face="italic"&gt; et al.,&lt;/style&gt; 2016)&lt;/DisplayText&gt;&lt;record&gt;&lt;rec-number&gt;1&lt;/rec-number&gt;&lt;foreign-keys&gt;&lt;key app="EN" db-id="w0zwaeefsfe2s6etd5sxf52oztwafesfv2w9" timestamp="1472085829"&gt;1&lt;/key&gt;&lt;/foreign-keys&gt;&lt;ref-type name="Journal Article"&gt;17&lt;/ref-type&gt;&lt;contributors&gt;&lt;authors&gt;&lt;author&gt;Žifčáková, Lucia&lt;/author&gt;&lt;author&gt;Větrovský, Tomáš&lt;/author&gt;&lt;author&gt;Howe, Adina&lt;/author&gt;&lt;author&gt;Baldrian, Petr&lt;/author&gt;&lt;/authors&gt;&lt;/contributors&gt;&lt;titles&gt;&lt;title&gt;Microbial activity in forest soil reflects the changes in ecosystem properties between summer and winter&lt;/title&gt;&lt;secondary-title&gt;Environmental Microbiology&lt;/secondary-title&gt;&lt;/titles&gt;&lt;periodical&gt;&lt;full-title&gt;Environmental Microbiology&lt;/full-title&gt;&lt;/periodical&gt;&lt;pages&gt;&lt;style face="normal" font="default" charset="238" size="100%"&gt;288-301&lt;/style&gt;&lt;/pages&gt;&lt;volume&gt;&lt;style face="normal" font="default" charset="238" size="100%"&gt;18&lt;/style&gt;&lt;/volume&gt;&lt;dates&gt;&lt;year&gt;&lt;style face="normal" font="default" charset="238" size="100%"&gt;2016&lt;/style&gt;&lt;/year&gt;&lt;/dates&gt;&lt;isbn&gt;1462-2920&lt;/isbn&gt;&lt;urls&gt;&lt;related-urls&gt;&lt;url&gt;http://dx.doi.org/10.1111/1462-2920.13026&lt;/url&gt;&lt;/related-urls&gt;&lt;/urls&gt;&lt;electronic-resource-num&gt;10.1111/1462-2920.13026&lt;/electronic-resource-num&gt;&lt;/record&gt;&lt;/Cite&gt;&lt;/EndNote&gt;</w:instrText>
      </w:r>
      <w:r w:rsidR="001B4CED">
        <w:rPr>
          <w:rFonts w:eastAsia="Times New Roman" w:cs="Times New Roman"/>
          <w:lang w:val="en-US" w:eastAsia="cs-CZ"/>
        </w:rPr>
        <w:fldChar w:fldCharType="separate"/>
      </w:r>
      <w:r w:rsidR="001B4CED">
        <w:rPr>
          <w:rFonts w:eastAsia="Times New Roman" w:cs="Times New Roman"/>
          <w:noProof/>
          <w:lang w:val="en-US" w:eastAsia="cs-CZ"/>
        </w:rPr>
        <w:t>(Žifčáková</w:t>
      </w:r>
      <w:r w:rsidR="001B4CED" w:rsidRPr="001B4CED">
        <w:rPr>
          <w:rFonts w:eastAsia="Times New Roman" w:cs="Times New Roman"/>
          <w:i/>
          <w:noProof/>
          <w:lang w:val="en-US" w:eastAsia="cs-CZ"/>
        </w:rPr>
        <w:t xml:space="preserve"> et al.,</w:t>
      </w:r>
      <w:r w:rsidR="001B4CED">
        <w:rPr>
          <w:rFonts w:eastAsia="Times New Roman" w:cs="Times New Roman"/>
          <w:noProof/>
          <w:lang w:val="en-US" w:eastAsia="cs-CZ"/>
        </w:rPr>
        <w:t xml:space="preserve"> 2016)</w:t>
      </w:r>
      <w:r w:rsidR="001B4CED">
        <w:rPr>
          <w:rFonts w:eastAsia="Times New Roman" w:cs="Times New Roman"/>
          <w:lang w:val="en-US" w:eastAsia="cs-CZ"/>
        </w:rPr>
        <w:fldChar w:fldCharType="end"/>
      </w:r>
      <w:r w:rsidR="001B4CED">
        <w:rPr>
          <w:rFonts w:eastAsia="Times New Roman" w:cs="Times New Roman"/>
          <w:lang w:val="en-US" w:eastAsia="cs-CZ"/>
        </w:rPr>
        <w:t xml:space="preserve">. The share of bacterial transcription of GH and AA, however, was substantial, especially in soil, and bacteria </w:t>
      </w:r>
      <w:del w:id="300" w:author="Adina Howe" w:date="2016-11-08T11:11:00Z">
        <w:r w:rsidR="001B4CED" w:rsidDel="006666D9">
          <w:rPr>
            <w:rFonts w:eastAsia="Times New Roman" w:cs="Times New Roman"/>
            <w:lang w:val="en-US" w:eastAsia="cs-CZ"/>
          </w:rPr>
          <w:delText xml:space="preserve">obviously </w:delText>
        </w:r>
      </w:del>
      <w:r w:rsidR="001B4CED">
        <w:rPr>
          <w:rFonts w:eastAsia="Times New Roman" w:cs="Times New Roman"/>
          <w:lang w:val="en-US" w:eastAsia="cs-CZ"/>
        </w:rPr>
        <w:t>produce a significant share of enzymes that allow them to access C in cellulose or hemicelluloses</w:t>
      </w:r>
      <w:r w:rsidR="00ED2984">
        <w:rPr>
          <w:rFonts w:eastAsia="Times New Roman" w:cs="Times New Roman"/>
          <w:lang w:val="en-US" w:eastAsia="cs-CZ"/>
        </w:rPr>
        <w:t xml:space="preserve"> </w:t>
      </w:r>
      <w:r w:rsidR="00ED2984">
        <w:rPr>
          <w:rFonts w:eastAsia="Times New Roman" w:cs="Times New Roman"/>
          <w:lang w:val="en-US" w:eastAsia="cs-CZ"/>
        </w:rPr>
        <w:fldChar w:fldCharType="begin">
          <w:fldData xml:space="preserve">PEVuZE5vdGU+PENpdGU+PEF1dGhvcj5FaWNob3JzdDwvQXV0aG9yPjxZZWFyPjIwMTI8L1llYXI+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</w:fldData>
        </w:fldChar>
      </w:r>
      <w:r w:rsidR="00FB7959">
        <w:rPr>
          <w:rFonts w:eastAsia="Times New Roman" w:cs="Times New Roman"/>
          <w:lang w:val="en-US" w:eastAsia="cs-CZ"/>
        </w:rPr>
        <w:instrText xml:space="preserve"> ADDIN EN.CITE </w:instrText>
      </w:r>
      <w:r w:rsidR="00FB7959">
        <w:rPr>
          <w:rFonts w:eastAsia="Times New Roman" w:cs="Times New Roman"/>
          <w:lang w:val="en-US" w:eastAsia="cs-CZ"/>
        </w:rPr>
        <w:fldChar w:fldCharType="begin">
          <w:fldData xml:space="preserve">PEVuZE5vdGU+PENpdGU+PEF1dGhvcj5FaWNob3JzdDwvQXV0aG9yPjxZZWFyPjIwMTI8L1llYXI+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</w:fldData>
        </w:fldChar>
      </w:r>
      <w:r w:rsidR="00FB7959">
        <w:rPr>
          <w:rFonts w:eastAsia="Times New Roman" w:cs="Times New Roman"/>
          <w:lang w:val="en-US" w:eastAsia="cs-CZ"/>
        </w:rPr>
        <w:instrText xml:space="preserve"> ADDIN EN.CITE.DATA </w:instrText>
      </w:r>
      <w:r w:rsidR="00FB7959">
        <w:rPr>
          <w:rFonts w:eastAsia="Times New Roman" w:cs="Times New Roman"/>
          <w:lang w:val="en-US" w:eastAsia="cs-CZ"/>
        </w:rPr>
      </w:r>
      <w:r w:rsidR="00FB7959">
        <w:rPr>
          <w:rFonts w:eastAsia="Times New Roman" w:cs="Times New Roman"/>
          <w:lang w:val="en-US" w:eastAsia="cs-CZ"/>
        </w:rPr>
        <w:fldChar w:fldCharType="end"/>
      </w:r>
      <w:r w:rsidR="00ED2984">
        <w:rPr>
          <w:rFonts w:eastAsia="Times New Roman" w:cs="Times New Roman"/>
          <w:lang w:val="en-US" w:eastAsia="cs-CZ"/>
        </w:rPr>
      </w:r>
      <w:r w:rsidR="00ED2984">
        <w:rPr>
          <w:rFonts w:eastAsia="Times New Roman" w:cs="Times New Roman"/>
          <w:lang w:val="en-US" w:eastAsia="cs-CZ"/>
        </w:rPr>
        <w:fldChar w:fldCharType="separate"/>
      </w:r>
      <w:r w:rsidR="00FB7959">
        <w:rPr>
          <w:rFonts w:eastAsia="Times New Roman" w:cs="Times New Roman"/>
          <w:noProof/>
          <w:lang w:val="en-US" w:eastAsia="cs-CZ"/>
        </w:rPr>
        <w:t>(Eichorst and Kuske 2012; López-Mondéjar</w:t>
      </w:r>
      <w:r w:rsidR="00FB7959" w:rsidRPr="00FB7959">
        <w:rPr>
          <w:rFonts w:eastAsia="Times New Roman" w:cs="Times New Roman"/>
          <w:i/>
          <w:noProof/>
          <w:lang w:val="en-US" w:eastAsia="cs-CZ"/>
        </w:rPr>
        <w:t xml:space="preserve"> et al.,</w:t>
      </w:r>
      <w:r w:rsidR="00FB7959">
        <w:rPr>
          <w:rFonts w:eastAsia="Times New Roman" w:cs="Times New Roman"/>
          <w:noProof/>
          <w:lang w:val="en-US" w:eastAsia="cs-CZ"/>
        </w:rPr>
        <w:t xml:space="preserve"> 2016; Štursová</w:t>
      </w:r>
      <w:r w:rsidR="00FB7959" w:rsidRPr="00FB7959">
        <w:rPr>
          <w:rFonts w:eastAsia="Times New Roman" w:cs="Times New Roman"/>
          <w:i/>
          <w:noProof/>
          <w:lang w:val="en-US" w:eastAsia="cs-CZ"/>
        </w:rPr>
        <w:t xml:space="preserve"> et al.,</w:t>
      </w:r>
      <w:r w:rsidR="00FB7959">
        <w:rPr>
          <w:rFonts w:eastAsia="Times New Roman" w:cs="Times New Roman"/>
          <w:noProof/>
          <w:lang w:val="en-US" w:eastAsia="cs-CZ"/>
        </w:rPr>
        <w:t xml:space="preserve"> 2012)</w:t>
      </w:r>
      <w:r w:rsidR="00ED2984">
        <w:rPr>
          <w:rFonts w:eastAsia="Times New Roman" w:cs="Times New Roman"/>
          <w:lang w:val="en-US" w:eastAsia="cs-CZ"/>
        </w:rPr>
        <w:fldChar w:fldCharType="end"/>
      </w:r>
      <w:r w:rsidR="00ED2984">
        <w:rPr>
          <w:rFonts w:eastAsia="Times New Roman" w:cs="Times New Roman"/>
          <w:lang w:val="en-US" w:eastAsia="cs-CZ"/>
        </w:rPr>
        <w:t xml:space="preserve">. </w:t>
      </w:r>
      <w:proofErr w:type="spellStart"/>
      <w:r w:rsidR="00ED2984">
        <w:rPr>
          <w:rFonts w:eastAsia="Times New Roman" w:cs="Times New Roman"/>
          <w:lang w:val="en-US" w:eastAsia="cs-CZ"/>
        </w:rPr>
        <w:t>Acidobacteria</w:t>
      </w:r>
      <w:proofErr w:type="spellEnd"/>
      <w:r w:rsidR="00ED2984">
        <w:rPr>
          <w:rFonts w:eastAsia="Times New Roman" w:cs="Times New Roman"/>
          <w:lang w:val="en-US" w:eastAsia="cs-CZ"/>
        </w:rPr>
        <w:t xml:space="preserve">, </w:t>
      </w:r>
      <w:proofErr w:type="spellStart"/>
      <w:r w:rsidR="00ED2984">
        <w:rPr>
          <w:rFonts w:eastAsia="Times New Roman" w:cs="Times New Roman"/>
          <w:lang w:val="en-US" w:eastAsia="cs-CZ"/>
        </w:rPr>
        <w:t>Proteobacteria</w:t>
      </w:r>
      <w:proofErr w:type="spellEnd"/>
      <w:r w:rsidR="00ED2984">
        <w:rPr>
          <w:rFonts w:eastAsia="Times New Roman" w:cs="Times New Roman"/>
          <w:lang w:val="en-US" w:eastAsia="cs-CZ"/>
        </w:rPr>
        <w:t xml:space="preserve">, </w:t>
      </w:r>
      <w:proofErr w:type="spellStart"/>
      <w:r w:rsidR="00ED2984">
        <w:rPr>
          <w:rFonts w:eastAsia="Times New Roman" w:cs="Times New Roman"/>
          <w:lang w:val="en-US" w:eastAsia="cs-CZ"/>
        </w:rPr>
        <w:t>Bacteroidetes</w:t>
      </w:r>
      <w:proofErr w:type="spellEnd"/>
      <w:r w:rsidR="00ED2984">
        <w:rPr>
          <w:rFonts w:eastAsia="Times New Roman" w:cs="Times New Roman"/>
          <w:lang w:val="en-US" w:eastAsia="cs-CZ"/>
        </w:rPr>
        <w:t xml:space="preserve"> and </w:t>
      </w:r>
      <w:proofErr w:type="spellStart"/>
      <w:r w:rsidR="00ED2984">
        <w:rPr>
          <w:rFonts w:eastAsia="Times New Roman" w:cs="Times New Roman"/>
          <w:lang w:val="en-US" w:eastAsia="cs-CZ"/>
        </w:rPr>
        <w:t>Actinobacteria</w:t>
      </w:r>
      <w:proofErr w:type="spellEnd"/>
      <w:r w:rsidR="00ED2984">
        <w:rPr>
          <w:rFonts w:eastAsia="Times New Roman" w:cs="Times New Roman"/>
          <w:lang w:val="en-US" w:eastAsia="cs-CZ"/>
        </w:rPr>
        <w:t xml:space="preserve"> were the most important bacterial producers of </w:t>
      </w:r>
      <w:proofErr w:type="spellStart"/>
      <w:r w:rsidR="004D2C4F">
        <w:rPr>
          <w:rFonts w:eastAsia="Times New Roman" w:cs="Times New Roman"/>
          <w:lang w:val="en-US" w:eastAsia="cs-CZ"/>
        </w:rPr>
        <w:t>CAZy</w:t>
      </w:r>
      <w:r w:rsidR="00ED2984">
        <w:rPr>
          <w:rFonts w:eastAsia="Times New Roman" w:cs="Times New Roman"/>
          <w:lang w:val="en-US" w:eastAsia="cs-CZ"/>
        </w:rPr>
        <w:t>mes</w:t>
      </w:r>
      <w:proofErr w:type="spellEnd"/>
      <w:r w:rsidR="00ED2984">
        <w:rPr>
          <w:rFonts w:eastAsia="Times New Roman" w:cs="Times New Roman"/>
          <w:lang w:val="en-US" w:eastAsia="cs-CZ"/>
        </w:rPr>
        <w:t xml:space="preserve"> (Fig. </w:t>
      </w:r>
      <w:r w:rsidR="00322895">
        <w:rPr>
          <w:rFonts w:eastAsia="Times New Roman" w:cs="Times New Roman"/>
          <w:lang w:val="en-US" w:eastAsia="cs-CZ"/>
        </w:rPr>
        <w:t>1</w:t>
      </w:r>
      <w:r w:rsidR="00ED2984">
        <w:rPr>
          <w:rFonts w:eastAsia="Times New Roman" w:cs="Times New Roman"/>
          <w:lang w:val="en-US" w:eastAsia="cs-CZ"/>
        </w:rPr>
        <w:t xml:space="preserve">). These groups </w:t>
      </w:r>
      <w:del w:id="301" w:author="Adina Howe" w:date="2016-11-08T11:12:00Z">
        <w:r w:rsidR="00ED2984" w:rsidDel="003F0CDE">
          <w:rPr>
            <w:rFonts w:eastAsia="Times New Roman" w:cs="Times New Roman"/>
            <w:lang w:val="en-US" w:eastAsia="cs-CZ"/>
          </w:rPr>
          <w:delText>belong to the most</w:delText>
        </w:r>
      </w:del>
      <w:ins w:id="302" w:author="Adina Howe" w:date="2016-11-08T11:12:00Z">
        <w:r w:rsidR="003F0CDE">
          <w:rPr>
            <w:rFonts w:eastAsia="Times New Roman" w:cs="Times New Roman"/>
            <w:lang w:val="en-US" w:eastAsia="cs-CZ"/>
          </w:rPr>
          <w:t xml:space="preserve">are known to be abundant in </w:t>
        </w:r>
      </w:ins>
      <w:del w:id="303" w:author="Adina Howe" w:date="2016-11-08T11:12:00Z">
        <w:r w:rsidR="00ED2984" w:rsidDel="003F0CDE">
          <w:rPr>
            <w:rFonts w:eastAsia="Times New Roman" w:cs="Times New Roman"/>
            <w:lang w:val="en-US" w:eastAsia="cs-CZ"/>
          </w:rPr>
          <w:delText xml:space="preserve"> abundant in the studied </w:delText>
        </w:r>
      </w:del>
      <w:r w:rsidR="00ED2984">
        <w:rPr>
          <w:rFonts w:eastAsia="Times New Roman" w:cs="Times New Roman"/>
          <w:lang w:val="en-US" w:eastAsia="cs-CZ"/>
        </w:rPr>
        <w:t xml:space="preserve">acidic forest </w:t>
      </w:r>
      <w:proofErr w:type="spellStart"/>
      <w:r w:rsidR="00ED2984">
        <w:rPr>
          <w:rFonts w:eastAsia="Times New Roman" w:cs="Times New Roman"/>
          <w:lang w:val="en-US" w:eastAsia="cs-CZ"/>
        </w:rPr>
        <w:t>topsoil</w:t>
      </w:r>
      <w:ins w:id="304" w:author="Adina Howe" w:date="2016-11-08T11:12:00Z">
        <w:r w:rsidR="003F0CDE">
          <w:rPr>
            <w:rFonts w:eastAsia="Times New Roman" w:cs="Times New Roman"/>
            <w:lang w:val="en-US" w:eastAsia="cs-CZ"/>
          </w:rPr>
          <w:t>s</w:t>
        </w:r>
      </w:ins>
      <w:proofErr w:type="spellEnd"/>
      <w:r w:rsidR="00ED2984">
        <w:rPr>
          <w:rFonts w:eastAsia="Times New Roman" w:cs="Times New Roman"/>
          <w:lang w:val="en-US" w:eastAsia="cs-CZ"/>
        </w:rPr>
        <w:t xml:space="preserve"> </w:t>
      </w:r>
      <w:r w:rsidR="00ED2984">
        <w:rPr>
          <w:rFonts w:eastAsia="Times New Roman" w:cs="Times New Roman"/>
          <w:lang w:val="en-US" w:eastAsia="cs-CZ"/>
        </w:rPr>
        <w:fldChar w:fldCharType="begin"/>
      </w:r>
      <w:r w:rsidR="00ED2984">
        <w:rPr>
          <w:rFonts w:eastAsia="Times New Roman" w:cs="Times New Roman"/>
          <w:lang w:val="en-US" w:eastAsia="cs-CZ"/>
        </w:rPr>
        <w:instrText xml:space="preserve"> ADDIN EN.CITE &lt;EndNote&gt;&lt;Cite&gt;&lt;Author&gt;Žifčáková&lt;/Author&gt;&lt;Year&gt;2016&lt;/Year&gt;&lt;RecNum&gt;1&lt;/RecNum&gt;&lt;DisplayText&gt;(Žifčáková&lt;style face="italic"&gt; et al.,&lt;/style&gt; 2016)&lt;/DisplayText&gt;&lt;record&gt;&lt;rec-number&gt;1&lt;/rec-number&gt;&lt;foreign-keys&gt;&lt;key app="EN" db-id="w0zwaeefsfe2s6etd5sxf52oztwafesfv2w9" timestamp="1472085829"&gt;1&lt;/key&gt;&lt;/foreign-keys&gt;&lt;ref-type name="Journal Article"&gt;17&lt;/ref-type&gt;&lt;contributors&gt;&lt;authors&gt;&lt;author&gt;Žifčáková, Lucia&lt;/author&gt;&lt;author&gt;Větrovský, Tomáš&lt;/author&gt;&lt;author&gt;Howe, Adina&lt;/author&gt;&lt;author&gt;Baldrian, Petr&lt;/author&gt;&lt;/authors&gt;&lt;/contributors&gt;&lt;titles&gt;&lt;title&gt;Microbial activity in forest soil reflects the changes in ecosystem properties between summer and winter&lt;/title&gt;&lt;secondary-title&gt;Environmental Microbiology&lt;/secondary-title&gt;&lt;/titles&gt;&lt;periodical&gt;&lt;full-title&gt;Environmental Microbiology&lt;/full-title&gt;&lt;/periodical&gt;&lt;pages&gt;&lt;style face="normal" font="default" charset="238" size="100%"&gt;288-301&lt;/style&gt;&lt;/pages&gt;&lt;volume&gt;&lt;style face="normal" font="default" charset="238" size="100%"&gt;18&lt;/style&gt;&lt;/volume&gt;&lt;dates&gt;&lt;year&gt;&lt;style face="normal" font="default" charset="238" size="100%"&gt;2016&lt;/style&gt;&lt;/year&gt;&lt;/dates&gt;&lt;isbn&gt;1462-2920&lt;/isbn&gt;&lt;urls&gt;&lt;related-urls&gt;&lt;url&gt;http://dx.doi.org/10.1111/1462-2920.13026&lt;/url&gt;&lt;/related-urls&gt;&lt;/urls&gt;&lt;electronic-resource-num&gt;10.1111/1462-2920.13026&lt;/electronic-resource-num&gt;&lt;/record&gt;&lt;/Cite&gt;&lt;/EndNote&gt;</w:instrText>
      </w:r>
      <w:r w:rsidR="00ED2984">
        <w:rPr>
          <w:rFonts w:eastAsia="Times New Roman" w:cs="Times New Roman"/>
          <w:lang w:val="en-US" w:eastAsia="cs-CZ"/>
        </w:rPr>
        <w:fldChar w:fldCharType="separate"/>
      </w:r>
      <w:r w:rsidR="00ED2984">
        <w:rPr>
          <w:rFonts w:eastAsia="Times New Roman" w:cs="Times New Roman"/>
          <w:noProof/>
          <w:lang w:val="en-US" w:eastAsia="cs-CZ"/>
        </w:rPr>
        <w:t>(Žifčáková</w:t>
      </w:r>
      <w:r w:rsidR="00ED2984" w:rsidRPr="00ED2984">
        <w:rPr>
          <w:rFonts w:eastAsia="Times New Roman" w:cs="Times New Roman"/>
          <w:i/>
          <w:noProof/>
          <w:lang w:val="en-US" w:eastAsia="cs-CZ"/>
        </w:rPr>
        <w:t xml:space="preserve"> et al.,</w:t>
      </w:r>
      <w:r w:rsidR="00ED2984">
        <w:rPr>
          <w:rFonts w:eastAsia="Times New Roman" w:cs="Times New Roman"/>
          <w:noProof/>
          <w:lang w:val="en-US" w:eastAsia="cs-CZ"/>
        </w:rPr>
        <w:t xml:space="preserve"> 2016)</w:t>
      </w:r>
      <w:r w:rsidR="00ED2984">
        <w:rPr>
          <w:rFonts w:eastAsia="Times New Roman" w:cs="Times New Roman"/>
          <w:lang w:val="en-US" w:eastAsia="cs-CZ"/>
        </w:rPr>
        <w:fldChar w:fldCharType="end"/>
      </w:r>
      <w:r w:rsidR="00ED2984">
        <w:rPr>
          <w:rFonts w:eastAsia="Times New Roman" w:cs="Times New Roman"/>
          <w:lang w:val="en-US" w:eastAsia="cs-CZ"/>
        </w:rPr>
        <w:t xml:space="preserve"> and </w:t>
      </w:r>
      <w:ins w:id="305" w:author="Adina Howe" w:date="2016-11-08T11:13:00Z">
        <w:r w:rsidR="003F0CDE">
          <w:rPr>
            <w:rFonts w:eastAsia="Times New Roman" w:cs="Times New Roman"/>
            <w:lang w:val="en-US" w:eastAsia="cs-CZ"/>
          </w:rPr>
          <w:t xml:space="preserve">have also been found to be dominant in </w:t>
        </w:r>
      </w:ins>
      <w:del w:id="306" w:author="Adina Howe" w:date="2016-11-08T11:13:00Z">
        <w:r w:rsidR="00ED2984" w:rsidDel="003F0CDE">
          <w:rPr>
            <w:rFonts w:eastAsia="Times New Roman" w:cs="Times New Roman"/>
            <w:lang w:val="en-US" w:eastAsia="cs-CZ"/>
          </w:rPr>
          <w:delText xml:space="preserve">they were also find to dominate </w:delText>
        </w:r>
      </w:del>
      <w:proofErr w:type="spellStart"/>
      <w:r w:rsidR="004D2C4F">
        <w:rPr>
          <w:rFonts w:eastAsia="Times New Roman" w:cs="Times New Roman"/>
          <w:lang w:val="en-US" w:eastAsia="cs-CZ"/>
        </w:rPr>
        <w:t>CAZy</w:t>
      </w:r>
      <w:proofErr w:type="spellEnd"/>
      <w:r w:rsidR="00ED2984">
        <w:rPr>
          <w:rFonts w:eastAsia="Times New Roman" w:cs="Times New Roman"/>
          <w:lang w:val="en-US" w:eastAsia="cs-CZ"/>
        </w:rPr>
        <w:t xml:space="preserve"> production in another acidic </w:t>
      </w:r>
      <w:r w:rsidR="00722116">
        <w:rPr>
          <w:rFonts w:eastAsia="Times New Roman" w:cs="Times New Roman"/>
          <w:lang w:val="en-US" w:eastAsia="cs-CZ"/>
        </w:rPr>
        <w:t>environment</w:t>
      </w:r>
      <w:r w:rsidR="00ED2984">
        <w:rPr>
          <w:rFonts w:eastAsia="Times New Roman" w:cs="Times New Roman"/>
          <w:lang w:val="en-US" w:eastAsia="cs-CZ"/>
        </w:rPr>
        <w:t xml:space="preserve"> – the boreal peatland </w:t>
      </w:r>
      <w:r w:rsidR="00ED2984">
        <w:rPr>
          <w:rFonts w:eastAsia="Times New Roman" w:cs="Times New Roman"/>
          <w:lang w:val="en-US" w:eastAsia="cs-CZ"/>
        </w:rPr>
        <w:fldChar w:fldCharType="begin"/>
      </w:r>
      <w:r w:rsidR="00ED2984">
        <w:rPr>
          <w:rFonts w:eastAsia="Times New Roman" w:cs="Times New Roman"/>
          <w:lang w:val="en-US" w:eastAsia="cs-CZ"/>
        </w:rPr>
        <w:instrText xml:space="preserve"> ADDIN EN.CITE &lt;EndNote&gt;&lt;Cite&gt;&lt;Author&gt;Ivanova&lt;/Author&gt;&lt;Year&gt;2016&lt;/Year&gt;&lt;RecNum&gt;45&lt;/RecNum&gt;&lt;DisplayText&gt;(Ivanova&lt;style face="italic"&gt; et al.,&lt;/style&gt; 2016)&lt;/DisplayText&gt;&lt;record&gt;&lt;rec-number&gt;45&lt;/rec-number&gt;&lt;foreign-keys&gt;&lt;key app="EN" db-id="w0zwaeefsfe2s6etd5sxf52oztwafesfv2w9" timestamp="1476219762"&gt;45&lt;/key&gt;&lt;/foreign-keys&gt;&lt;ref-type name="Journal Article"&gt;17&lt;/ref-type&gt;&lt;contributors&gt;&lt;authors&gt;&lt;author&gt;Ivanova, Anastasia A.&lt;/author&gt;&lt;author&gt;Wegner, Carl-Eric&lt;/author&gt;&lt;author&gt;Kim, Yongkyu&lt;/author&gt;&lt;author&gt;Liesack, Werner&lt;/author&gt;&lt;author&gt;Dedysh, Svetlana N.&lt;/author&gt;&lt;/authors&gt;&lt;/contributors&gt;&lt;titles&gt;&lt;title&gt;Identification of microbial populations driving biopolymer degradation in acidic peatlands by metatranscriptomic analysis&lt;/title&gt;&lt;secondary-title&gt;Molecular Ecology&lt;/secondary-title&gt;&lt;/titles&gt;&lt;periodical&gt;&lt;full-title&gt;Molecular Ecology&lt;/full-title&gt;&lt;/periodical&gt;&lt;pages&gt;4818-4835&lt;/pages&gt;&lt;volume&gt;25&lt;/volume&gt;&lt;number&gt;19&lt;/number&gt;&lt;keywords&gt;&lt;keyword&gt;acidic peatlands&lt;/keyword&gt;&lt;keyword&gt;biopolymer degradation&lt;/keyword&gt;&lt;keyword&gt;carbohydrate-active enzymes&lt;/keyword&gt;&lt;keyword&gt;metatranscriptome&lt;/keyword&gt;&lt;keyword&gt;mRNA&lt;/keyword&gt;&lt;keyword&gt;SSU rRNA&lt;/keyword&gt;&lt;/keywords&gt;&lt;dates&gt;&lt;year&gt;2016&lt;/year&gt;&lt;/dates&gt;&lt;isbn&gt;1365-294X&lt;/isbn&gt;&lt;urls&gt;&lt;related-urls&gt;&lt;url&gt;http://dx.doi.org/10.1111/mec.13806&lt;/url&gt;&lt;/related-urls&gt;&lt;/urls&gt;&lt;electronic-resource-num&gt;10.1111/mec.13806&lt;/electronic-resource-num&gt;&lt;/record&gt;&lt;/Cite&gt;&lt;/EndNote&gt;</w:instrText>
      </w:r>
      <w:r w:rsidR="00ED2984">
        <w:rPr>
          <w:rFonts w:eastAsia="Times New Roman" w:cs="Times New Roman"/>
          <w:lang w:val="en-US" w:eastAsia="cs-CZ"/>
        </w:rPr>
        <w:fldChar w:fldCharType="separate"/>
      </w:r>
      <w:r w:rsidR="00ED2984">
        <w:rPr>
          <w:rFonts w:eastAsia="Times New Roman" w:cs="Times New Roman"/>
          <w:noProof/>
          <w:lang w:val="en-US" w:eastAsia="cs-CZ"/>
        </w:rPr>
        <w:t>(Ivanova</w:t>
      </w:r>
      <w:r w:rsidR="00ED2984" w:rsidRPr="00ED2984">
        <w:rPr>
          <w:rFonts w:eastAsia="Times New Roman" w:cs="Times New Roman"/>
          <w:i/>
          <w:noProof/>
          <w:lang w:val="en-US" w:eastAsia="cs-CZ"/>
        </w:rPr>
        <w:t xml:space="preserve"> et al.,</w:t>
      </w:r>
      <w:r w:rsidR="00ED2984">
        <w:rPr>
          <w:rFonts w:eastAsia="Times New Roman" w:cs="Times New Roman"/>
          <w:noProof/>
          <w:lang w:val="en-US" w:eastAsia="cs-CZ"/>
        </w:rPr>
        <w:t xml:space="preserve"> 2016)</w:t>
      </w:r>
      <w:r w:rsidR="00ED2984">
        <w:rPr>
          <w:rFonts w:eastAsia="Times New Roman" w:cs="Times New Roman"/>
          <w:lang w:val="en-US" w:eastAsia="cs-CZ"/>
        </w:rPr>
        <w:fldChar w:fldCharType="end"/>
      </w:r>
      <w:r w:rsidR="00ED2984">
        <w:rPr>
          <w:rFonts w:eastAsia="Times New Roman" w:cs="Times New Roman"/>
          <w:lang w:val="en-US" w:eastAsia="cs-CZ"/>
        </w:rPr>
        <w:t xml:space="preserve">. </w:t>
      </w:r>
      <w:ins w:id="307" w:author="Adina Howe" w:date="2016-11-08T11:13:00Z">
        <w:r w:rsidR="003F0CDE">
          <w:rPr>
            <w:rFonts w:eastAsia="Times New Roman" w:cs="Times New Roman"/>
            <w:lang w:val="en-US" w:eastAsia="cs-CZ"/>
          </w:rPr>
          <w:t xml:space="preserve"> </w:t>
        </w:r>
      </w:ins>
      <w:del w:id="308" w:author="Adina Howe" w:date="2016-11-08T11:13:00Z">
        <w:r w:rsidR="00ED2984" w:rsidDel="003F0CDE">
          <w:rPr>
            <w:rFonts w:eastAsia="Times New Roman" w:cs="Times New Roman"/>
            <w:lang w:val="en-US" w:eastAsia="cs-CZ"/>
          </w:rPr>
          <w:delText>In addition, t</w:delText>
        </w:r>
      </w:del>
      <w:ins w:id="309" w:author="Adina Howe" w:date="2016-11-08T11:13:00Z">
        <w:r w:rsidR="003F0CDE">
          <w:rPr>
            <w:rFonts w:eastAsia="Times New Roman" w:cs="Times New Roman"/>
            <w:lang w:val="en-US" w:eastAsia="cs-CZ"/>
          </w:rPr>
          <w:t>T</w:t>
        </w:r>
      </w:ins>
      <w:r w:rsidR="00ED2984">
        <w:rPr>
          <w:rFonts w:eastAsia="Times New Roman" w:cs="Times New Roman"/>
          <w:lang w:val="en-US" w:eastAsia="cs-CZ"/>
        </w:rPr>
        <w:t xml:space="preserve">he culturing and analysis of </w:t>
      </w:r>
      <w:proofErr w:type="spellStart"/>
      <w:r w:rsidR="00ED2984">
        <w:rPr>
          <w:rFonts w:eastAsia="Times New Roman" w:cs="Times New Roman"/>
          <w:lang w:val="en-US" w:eastAsia="cs-CZ"/>
        </w:rPr>
        <w:t>Acidobacteria</w:t>
      </w:r>
      <w:proofErr w:type="spellEnd"/>
      <w:r w:rsidR="00ED2984">
        <w:rPr>
          <w:rFonts w:eastAsia="Times New Roman" w:cs="Times New Roman"/>
          <w:lang w:val="en-US" w:eastAsia="cs-CZ"/>
        </w:rPr>
        <w:t xml:space="preserve">, </w:t>
      </w:r>
      <w:proofErr w:type="spellStart"/>
      <w:r w:rsidR="00ED2984">
        <w:rPr>
          <w:rFonts w:eastAsia="Times New Roman" w:cs="Times New Roman"/>
          <w:lang w:val="en-US" w:eastAsia="cs-CZ"/>
        </w:rPr>
        <w:t>Proteobacteria</w:t>
      </w:r>
      <w:proofErr w:type="spellEnd"/>
      <w:r w:rsidR="00ED2984">
        <w:rPr>
          <w:rFonts w:eastAsia="Times New Roman" w:cs="Times New Roman"/>
          <w:lang w:val="en-US" w:eastAsia="cs-CZ"/>
        </w:rPr>
        <w:t xml:space="preserve">, </w:t>
      </w:r>
      <w:proofErr w:type="spellStart"/>
      <w:r w:rsidR="00ED2984">
        <w:rPr>
          <w:rFonts w:eastAsia="Times New Roman" w:cs="Times New Roman"/>
          <w:lang w:val="en-US" w:eastAsia="cs-CZ"/>
        </w:rPr>
        <w:t>Bacteroidetes</w:t>
      </w:r>
      <w:proofErr w:type="spellEnd"/>
      <w:r w:rsidR="00ED2984">
        <w:rPr>
          <w:rFonts w:eastAsia="Times New Roman" w:cs="Times New Roman"/>
          <w:lang w:val="en-US" w:eastAsia="cs-CZ"/>
        </w:rPr>
        <w:t xml:space="preserve"> from coniferous forests </w:t>
      </w:r>
      <w:ins w:id="310" w:author="Adina Howe" w:date="2016-11-08T11:13:00Z">
        <w:r w:rsidR="003F0CDE">
          <w:rPr>
            <w:rFonts w:eastAsia="Times New Roman" w:cs="Times New Roman"/>
            <w:lang w:val="en-US" w:eastAsia="cs-CZ"/>
          </w:rPr>
          <w:t xml:space="preserve">has also previously </w:t>
        </w:r>
      </w:ins>
      <w:r w:rsidR="00ED2984">
        <w:rPr>
          <w:rFonts w:eastAsia="Times New Roman" w:cs="Times New Roman"/>
          <w:lang w:val="en-US" w:eastAsia="cs-CZ"/>
        </w:rPr>
        <w:t xml:space="preserve">confirmed the production of a wide range of extracellular enzymes by the individual members of these phyla, especially the </w:t>
      </w:r>
      <w:proofErr w:type="spellStart"/>
      <w:r w:rsidR="00ED2984">
        <w:rPr>
          <w:rFonts w:eastAsia="Times New Roman" w:cs="Times New Roman"/>
          <w:lang w:val="en-US" w:eastAsia="cs-CZ"/>
        </w:rPr>
        <w:t>Acidobacteria</w:t>
      </w:r>
      <w:proofErr w:type="spellEnd"/>
      <w:r w:rsidR="00ED2984">
        <w:rPr>
          <w:rFonts w:eastAsia="Times New Roman" w:cs="Times New Roman"/>
          <w:lang w:val="en-US" w:eastAsia="cs-CZ"/>
        </w:rPr>
        <w:t xml:space="preserve"> and </w:t>
      </w:r>
      <w:proofErr w:type="spellStart"/>
      <w:r w:rsidR="00ED2984">
        <w:rPr>
          <w:rFonts w:eastAsia="Times New Roman" w:cs="Times New Roman"/>
          <w:lang w:val="en-US" w:eastAsia="cs-CZ"/>
        </w:rPr>
        <w:t>Bacteroidetes</w:t>
      </w:r>
      <w:proofErr w:type="spellEnd"/>
      <w:r w:rsidR="00ED2984">
        <w:rPr>
          <w:rFonts w:eastAsia="Times New Roman" w:cs="Times New Roman"/>
          <w:lang w:val="en-US" w:eastAsia="cs-CZ"/>
        </w:rPr>
        <w:t xml:space="preserve"> </w:t>
      </w:r>
      <w:r w:rsidR="00ED2984">
        <w:rPr>
          <w:rFonts w:eastAsia="Times New Roman" w:cs="Times New Roman"/>
          <w:lang w:val="en-US" w:eastAsia="cs-CZ"/>
        </w:rPr>
        <w:fldChar w:fldCharType="begin"/>
      </w:r>
      <w:r w:rsidR="00ED2984">
        <w:rPr>
          <w:rFonts w:eastAsia="Times New Roman" w:cs="Times New Roman"/>
          <w:lang w:val="en-US" w:eastAsia="cs-CZ"/>
        </w:rPr>
        <w:instrText xml:space="preserve"> ADDIN EN.CITE &lt;EndNote&gt;&lt;Cite&gt;&lt;Author&gt;Lladó&lt;/Author&gt;&lt;Year&gt;2016&lt;/Year&gt;&lt;RecNum&gt;46&lt;/RecNum&gt;&lt;DisplayText&gt;(Lladó&lt;style face="italic"&gt; et al.,&lt;/style&gt; 2016)&lt;/DisplayText&gt;&lt;record&gt;&lt;rec-number&gt;46&lt;/rec-number&gt;&lt;foreign-keys&gt;&lt;key app="EN" db-id="w0zwaeefsfe2s6etd5sxf52oztwafesfv2w9" timestamp="1476351825"&gt;46&lt;/key&gt;&lt;/foreign-keys&gt;&lt;ref-type name="Journal Article"&gt;17&lt;/ref-type&gt;&lt;contributors&gt;&lt;authors&gt;&lt;author&gt;Lladó, Salvador&lt;/author&gt;&lt;author&gt;Žifčáková, Lucia&lt;/author&gt;&lt;author&gt;Větrovský, Tomáš&lt;/author&gt;&lt;author&gt;Eichlerová, Ivana&lt;/author&gt;&lt;author&gt;Baldrian, Petr&lt;/author&gt;&lt;/authors&gt;&lt;/contributors&gt;&lt;titles&gt;&lt;title&gt;Functional screening of abundant bacteria from acidic forest soil indicates the metabolic potential of Acidobacteria subdivision 1 for polysaccharide decomposition&lt;/title&gt;&lt;secondary-title&gt;Biology and Fertility of Soils&lt;/secondary-title&gt;&lt;alt-title&gt;Biol Fertil Soils&lt;/alt-title&gt;&lt;/titles&gt;&lt;periodical&gt;&lt;full-title&gt;Biology and Fertility of Soils&lt;/full-title&gt;&lt;abbr-1&gt;Biol Fertil Soils&lt;/abbr-1&gt;&lt;/periodical&gt;&lt;alt-periodical&gt;&lt;full-title&gt;Biology and Fertility of Soils&lt;/full-title&gt;&lt;abbr-1&gt;Biol Fertil Soils&lt;/abbr-1&gt;&lt;/alt-periodical&gt;&lt;pages&gt;&lt;style face="normal" font="default" charset="238" size="100%"&gt;251-260&lt;/style&gt;&lt;/pages&gt;&lt;volume&gt;&lt;style face="normal" font="default" charset="238" size="100%"&gt;52&lt;/style&gt;&lt;/volume&gt;&lt;keywords&gt;&lt;keyword&gt;Coniferous forest&lt;/keyword&gt;&lt;keyword&gt;Bacterial ecology&lt;/keyword&gt;&lt;keyword&gt;Acidobacteria&lt;/keyword&gt;&lt;keyword&gt;Decomposition&lt;/keyword&gt;&lt;keyword&gt;Extracellular enzymes&lt;/keyword&gt;&lt;keyword&gt;Cellulose&lt;/keyword&gt;&lt;/keywords&gt;&lt;dates&gt;&lt;year&gt;&lt;style face="normal" font="default" size="100%"&gt;20&lt;/style&gt;&lt;style face="normal" font="default" charset="238" size="100%"&gt;16&lt;/style&gt;&lt;/year&gt;&lt;pub-dates&gt;&lt;date&gt;2015/10/21&lt;/date&gt;&lt;/pub-dates&gt;&lt;/dates&gt;&lt;publisher&gt;Springer Berlin Heidelberg&lt;/publisher&gt;&lt;isbn&gt;0178-2762&lt;/isbn&gt;&lt;urls&gt;&lt;related-urls&gt;&lt;url&gt;http://dx.doi.org/10.1007/s00374-015-1072-6&lt;/url&gt;&lt;/related-urls&gt;&lt;/urls&gt;&lt;electronic-resource-num&gt;10.1007/s00374-015-1072-6&lt;/electronic-resource-num&gt;&lt;language&gt;English&lt;/language&gt;&lt;/record&gt;&lt;/Cite&gt;&lt;/EndNote&gt;</w:instrText>
      </w:r>
      <w:r w:rsidR="00ED2984">
        <w:rPr>
          <w:rFonts w:eastAsia="Times New Roman" w:cs="Times New Roman"/>
          <w:lang w:val="en-US" w:eastAsia="cs-CZ"/>
        </w:rPr>
        <w:fldChar w:fldCharType="separate"/>
      </w:r>
      <w:r w:rsidR="00ED2984">
        <w:rPr>
          <w:rFonts w:eastAsia="Times New Roman" w:cs="Times New Roman"/>
          <w:noProof/>
          <w:lang w:val="en-US" w:eastAsia="cs-CZ"/>
        </w:rPr>
        <w:t>(Lladó</w:t>
      </w:r>
      <w:r w:rsidR="00ED2984" w:rsidRPr="00ED2984">
        <w:rPr>
          <w:rFonts w:eastAsia="Times New Roman" w:cs="Times New Roman"/>
          <w:i/>
          <w:noProof/>
          <w:lang w:val="en-US" w:eastAsia="cs-CZ"/>
        </w:rPr>
        <w:t xml:space="preserve"> et al.,</w:t>
      </w:r>
      <w:r w:rsidR="00ED2984">
        <w:rPr>
          <w:rFonts w:eastAsia="Times New Roman" w:cs="Times New Roman"/>
          <w:noProof/>
          <w:lang w:val="en-US" w:eastAsia="cs-CZ"/>
        </w:rPr>
        <w:t xml:space="preserve"> 2016)</w:t>
      </w:r>
      <w:r w:rsidR="00ED2984">
        <w:rPr>
          <w:rFonts w:eastAsia="Times New Roman" w:cs="Times New Roman"/>
          <w:lang w:val="en-US" w:eastAsia="cs-CZ"/>
        </w:rPr>
        <w:fldChar w:fldCharType="end"/>
      </w:r>
      <w:r w:rsidR="00ED2984">
        <w:rPr>
          <w:rFonts w:eastAsia="Times New Roman" w:cs="Times New Roman"/>
          <w:lang w:val="en-US" w:eastAsia="cs-CZ"/>
        </w:rPr>
        <w:t>.</w:t>
      </w:r>
    </w:p>
    <w:p w14:paraId="2EAE27A8" w14:textId="1640289D" w:rsidR="00FB7959" w:rsidRDefault="00C2612B" w:rsidP="002B1906">
      <w:pPr>
        <w:spacing w:after="0" w:line="240" w:lineRule="auto"/>
        <w:ind w:firstLine="708"/>
        <w:rPr>
          <w:rFonts w:eastAsia="Times New Roman" w:cs="Times New Roman"/>
          <w:color w:val="FF0000"/>
          <w:lang w:val="en-US" w:eastAsia="cs-CZ"/>
        </w:rPr>
      </w:pPr>
      <w:ins w:id="311" w:author="Adina Howe" w:date="2016-11-08T11:14:00Z">
        <w:r>
          <w:rPr>
            <w:rFonts w:eastAsia="Times New Roman" w:cs="Times New Roman"/>
            <w:lang w:val="en-US" w:eastAsia="cs-CZ"/>
          </w:rPr>
          <w:t xml:space="preserve">Litter and soil transcription is associated with contrasting </w:t>
        </w:r>
      </w:ins>
      <w:del w:id="312" w:author="Adina Howe" w:date="2016-11-08T11:14:00Z">
        <w:r w:rsidR="002D6E90" w:rsidRPr="002D6E90" w:rsidDel="00C2612B">
          <w:rPr>
            <w:rFonts w:eastAsia="Times New Roman" w:cs="Times New Roman"/>
            <w:lang w:val="en-US" w:eastAsia="cs-CZ"/>
          </w:rPr>
          <w:delText xml:space="preserve">Different </w:delText>
        </w:r>
      </w:del>
      <w:r w:rsidR="002D6E90" w:rsidRPr="002D6E90">
        <w:rPr>
          <w:rFonts w:eastAsia="Times New Roman" w:cs="Times New Roman"/>
          <w:lang w:val="en-US" w:eastAsia="cs-CZ"/>
        </w:rPr>
        <w:t xml:space="preserve">groups of </w:t>
      </w:r>
      <w:ins w:id="313" w:author="Adina Howe" w:date="2016-11-08T11:14:00Z">
        <w:r>
          <w:rPr>
            <w:rFonts w:eastAsia="Times New Roman" w:cs="Times New Roman"/>
            <w:lang w:val="en-US" w:eastAsia="cs-CZ"/>
          </w:rPr>
          <w:t xml:space="preserve">organisms, </w:t>
        </w:r>
      </w:ins>
      <w:del w:id="314" w:author="Adina Howe" w:date="2016-11-08T11:14:00Z">
        <w:r w:rsidR="002D6E90" w:rsidRPr="002D6E90" w:rsidDel="00C2612B">
          <w:rPr>
            <w:rFonts w:eastAsia="Times New Roman" w:cs="Times New Roman"/>
            <w:lang w:val="en-US" w:eastAsia="cs-CZ"/>
          </w:rPr>
          <w:delText xml:space="preserve">organisms were found </w:delText>
        </w:r>
        <w:r w:rsidR="00C35690" w:rsidDel="00C2612B">
          <w:rPr>
            <w:rFonts w:eastAsia="Times New Roman" w:cs="Times New Roman"/>
            <w:lang w:val="en-US" w:eastAsia="cs-CZ"/>
          </w:rPr>
          <w:delText xml:space="preserve">to </w:delText>
        </w:r>
        <w:r w:rsidR="002D6E90" w:rsidRPr="002D6E90" w:rsidDel="00C2612B">
          <w:rPr>
            <w:rFonts w:eastAsia="Times New Roman" w:cs="Times New Roman"/>
            <w:lang w:val="en-US" w:eastAsia="cs-CZ"/>
          </w:rPr>
          <w:delText xml:space="preserve">transcribe specific sets of genes and the spectra of produced transcripts also </w:delText>
        </w:r>
      </w:del>
      <w:r w:rsidR="002D6E90" w:rsidRPr="002D6E90">
        <w:rPr>
          <w:rFonts w:eastAsia="Times New Roman" w:cs="Times New Roman"/>
          <w:lang w:val="en-US" w:eastAsia="cs-CZ"/>
        </w:rPr>
        <w:t>reflect</w:t>
      </w:r>
      <w:ins w:id="315" w:author="Adina Howe" w:date="2016-11-08T11:14:00Z">
        <w:r>
          <w:rPr>
            <w:rFonts w:eastAsia="Times New Roman" w:cs="Times New Roman"/>
            <w:lang w:val="en-US" w:eastAsia="cs-CZ"/>
          </w:rPr>
          <w:t xml:space="preserve">ing </w:t>
        </w:r>
      </w:ins>
      <w:del w:id="316" w:author="Adina Howe" w:date="2016-11-08T11:14:00Z">
        <w:r w:rsidR="002D6E90" w:rsidRPr="002D6E90" w:rsidDel="00C2612B">
          <w:rPr>
            <w:rFonts w:eastAsia="Times New Roman" w:cs="Times New Roman"/>
            <w:lang w:val="en-US" w:eastAsia="cs-CZ"/>
          </w:rPr>
          <w:delText xml:space="preserve"> the differences between litter and soil</w:delText>
        </w:r>
      </w:del>
      <w:ins w:id="317" w:author="Adina Howe" w:date="2016-11-08T11:14:00Z">
        <w:r>
          <w:rPr>
            <w:rFonts w:eastAsia="Times New Roman" w:cs="Times New Roman"/>
            <w:lang w:val="en-US" w:eastAsia="cs-CZ"/>
          </w:rPr>
          <w:t>carbon availability in these systems</w:t>
        </w:r>
      </w:ins>
      <w:r w:rsidR="002D6E90" w:rsidRPr="002D6E90">
        <w:rPr>
          <w:rFonts w:eastAsia="Times New Roman" w:cs="Times New Roman"/>
          <w:lang w:val="en-US" w:eastAsia="cs-CZ"/>
        </w:rPr>
        <w:t xml:space="preserve"> (Fig. </w:t>
      </w:r>
      <w:r w:rsidR="00322895">
        <w:rPr>
          <w:rFonts w:eastAsia="Times New Roman" w:cs="Times New Roman"/>
          <w:lang w:val="en-US" w:eastAsia="cs-CZ"/>
        </w:rPr>
        <w:t>3</w:t>
      </w:r>
      <w:r w:rsidR="002D6E90" w:rsidRPr="002D6E90">
        <w:rPr>
          <w:rFonts w:eastAsia="Times New Roman" w:cs="Times New Roman"/>
          <w:lang w:val="en-US" w:eastAsia="cs-CZ"/>
        </w:rPr>
        <w:t xml:space="preserve">). </w:t>
      </w:r>
      <w:r w:rsidR="002B1906">
        <w:rPr>
          <w:rFonts w:eastAsia="Times New Roman" w:cs="Times New Roman"/>
          <w:lang w:val="en-US" w:eastAsia="cs-CZ"/>
        </w:rPr>
        <w:t>Although bacteria</w:t>
      </w:r>
      <w:ins w:id="318" w:author="Adina Howe" w:date="2016-11-08T11:15:00Z">
        <w:r w:rsidR="00664D28">
          <w:rPr>
            <w:rFonts w:eastAsia="Times New Roman" w:cs="Times New Roman"/>
            <w:lang w:val="en-US" w:eastAsia="cs-CZ"/>
          </w:rPr>
          <w:t xml:space="preserve"> were associated with all GH and AA transcripts, </w:t>
        </w:r>
      </w:ins>
      <w:del w:id="319" w:author="Adina Howe" w:date="2016-11-08T11:15:00Z">
        <w:r w:rsidR="002B1906" w:rsidDel="00664D28">
          <w:rPr>
            <w:rFonts w:eastAsia="Times New Roman" w:cs="Times New Roman"/>
            <w:lang w:val="en-US" w:eastAsia="cs-CZ"/>
          </w:rPr>
          <w:delText xml:space="preserve"> produced all groups of GH and AA, </w:delText>
        </w:r>
      </w:del>
      <w:ins w:id="320" w:author="Adina Howe" w:date="2016-11-08T11:15:00Z">
        <w:r w:rsidR="00664D28">
          <w:rPr>
            <w:rFonts w:eastAsia="Times New Roman" w:cs="Times New Roman"/>
            <w:lang w:val="en-US" w:eastAsia="cs-CZ"/>
          </w:rPr>
          <w:t xml:space="preserve">the majority of these enzymes are associated with </w:t>
        </w:r>
      </w:ins>
      <w:del w:id="321" w:author="Adina Howe" w:date="2016-11-08T11:15:00Z">
        <w:r w:rsidR="002B1906" w:rsidDel="00664D28">
          <w:rPr>
            <w:rFonts w:eastAsia="Times New Roman" w:cs="Times New Roman"/>
            <w:lang w:val="en-US" w:eastAsia="cs-CZ"/>
          </w:rPr>
          <w:delText xml:space="preserve">most of them tended to use </w:delText>
        </w:r>
      </w:del>
      <w:r w:rsidR="002B1906">
        <w:rPr>
          <w:rFonts w:eastAsia="Times New Roman" w:cs="Times New Roman"/>
          <w:lang w:val="en-US" w:eastAsia="cs-CZ"/>
        </w:rPr>
        <w:t>labile substrates such as starch</w:t>
      </w:r>
      <w:r w:rsidR="00327A73">
        <w:rPr>
          <w:rFonts w:eastAsia="Times New Roman" w:cs="Times New Roman"/>
          <w:lang w:val="en-US" w:eastAsia="cs-CZ"/>
        </w:rPr>
        <w:t>,</w:t>
      </w:r>
      <w:r w:rsidR="002B1906" w:rsidRPr="00FB7959">
        <w:rPr>
          <w:rFonts w:eastAsia="Times New Roman" w:cs="Times New Roman"/>
          <w:lang w:val="en-US" w:eastAsia="cs-CZ"/>
        </w:rPr>
        <w:t xml:space="preserve"> </w:t>
      </w:r>
      <w:proofErr w:type="spellStart"/>
      <w:r w:rsidR="002B1906" w:rsidRPr="00FB7959">
        <w:rPr>
          <w:rFonts w:eastAsia="Times New Roman" w:cs="Times New Roman"/>
          <w:lang w:val="en-US" w:eastAsia="cs-CZ"/>
        </w:rPr>
        <w:t>cellobiose</w:t>
      </w:r>
      <w:proofErr w:type="spellEnd"/>
      <w:r w:rsidR="002B1906" w:rsidRPr="00FB7959">
        <w:rPr>
          <w:rFonts w:eastAsia="Times New Roman" w:cs="Times New Roman"/>
          <w:lang w:val="en-US" w:eastAsia="cs-CZ"/>
        </w:rPr>
        <w:t xml:space="preserve"> </w:t>
      </w:r>
      <w:r w:rsidR="00327A73">
        <w:rPr>
          <w:rFonts w:eastAsia="Times New Roman" w:cs="Times New Roman"/>
          <w:lang w:val="en-US" w:eastAsia="cs-CZ"/>
        </w:rPr>
        <w:t>or other oligosaccharides</w:t>
      </w:r>
      <w:r w:rsidR="002B1906" w:rsidRPr="00FB7959">
        <w:rPr>
          <w:rFonts w:eastAsia="Times New Roman" w:cs="Times New Roman"/>
          <w:lang w:val="en-US" w:eastAsia="cs-CZ"/>
        </w:rPr>
        <w:t xml:space="preserve"> (</w:t>
      </w:r>
      <w:r w:rsidR="00327A73">
        <w:rPr>
          <w:rFonts w:eastAsia="Times New Roman" w:cs="Times New Roman"/>
          <w:lang w:val="en-US" w:eastAsia="cs-CZ"/>
        </w:rPr>
        <w:t xml:space="preserve">Fig. </w:t>
      </w:r>
      <w:r w:rsidR="00322895">
        <w:rPr>
          <w:rFonts w:eastAsia="Times New Roman" w:cs="Times New Roman"/>
          <w:lang w:val="en-US" w:eastAsia="cs-CZ"/>
        </w:rPr>
        <w:t>4</w:t>
      </w:r>
      <w:r w:rsidR="002B1906" w:rsidRPr="00FB7959">
        <w:rPr>
          <w:rFonts w:eastAsia="Times New Roman" w:cs="Times New Roman"/>
          <w:lang w:val="en-US" w:eastAsia="cs-CZ"/>
        </w:rPr>
        <w:t xml:space="preserve">). </w:t>
      </w:r>
      <w:r w:rsidR="00327A73">
        <w:rPr>
          <w:rFonts w:eastAsia="Times New Roman" w:cs="Times New Roman"/>
          <w:lang w:val="en-US" w:eastAsia="cs-CZ"/>
        </w:rPr>
        <w:t xml:space="preserve">Importantly, bacteria were also important producers of </w:t>
      </w:r>
      <w:proofErr w:type="spellStart"/>
      <w:r w:rsidR="00327A73">
        <w:rPr>
          <w:rFonts w:eastAsia="Times New Roman" w:cs="Times New Roman"/>
          <w:lang w:val="en-US" w:eastAsia="cs-CZ"/>
        </w:rPr>
        <w:t>chitinolytic</w:t>
      </w:r>
      <w:proofErr w:type="spellEnd"/>
      <w:r w:rsidR="00327A73">
        <w:rPr>
          <w:rFonts w:eastAsia="Times New Roman" w:cs="Times New Roman"/>
          <w:lang w:val="en-US" w:eastAsia="cs-CZ"/>
        </w:rPr>
        <w:t xml:space="preserve"> enzymes</w:t>
      </w:r>
      <w:ins w:id="322" w:author="Adina Howe" w:date="2016-11-08T11:15:00Z">
        <w:r w:rsidR="00182DEC">
          <w:rPr>
            <w:rFonts w:eastAsia="Times New Roman" w:cs="Times New Roman"/>
            <w:lang w:val="en-US" w:eastAsia="cs-CZ"/>
          </w:rPr>
          <w:t xml:space="preserve">, confirming </w:t>
        </w:r>
      </w:ins>
      <w:del w:id="323" w:author="Adina Howe" w:date="2016-11-08T11:15:00Z">
        <w:r w:rsidR="00327A73" w:rsidDel="00182DEC">
          <w:rPr>
            <w:rFonts w:eastAsia="Times New Roman" w:cs="Times New Roman"/>
            <w:lang w:val="en-US" w:eastAsia="cs-CZ"/>
          </w:rPr>
          <w:delText xml:space="preserve"> which confirms </w:delText>
        </w:r>
      </w:del>
      <w:r w:rsidR="00327A73">
        <w:rPr>
          <w:rFonts w:eastAsia="Times New Roman" w:cs="Times New Roman"/>
          <w:lang w:val="en-US" w:eastAsia="cs-CZ"/>
        </w:rPr>
        <w:t xml:space="preserve">their </w:t>
      </w:r>
      <w:r w:rsidR="00722116">
        <w:rPr>
          <w:rFonts w:eastAsia="Times New Roman" w:cs="Times New Roman"/>
          <w:lang w:val="en-US" w:eastAsia="cs-CZ"/>
        </w:rPr>
        <w:t>important</w:t>
      </w:r>
      <w:r w:rsidR="00327A73">
        <w:rPr>
          <w:rFonts w:eastAsia="Times New Roman" w:cs="Times New Roman"/>
          <w:lang w:val="en-US" w:eastAsia="cs-CZ"/>
        </w:rPr>
        <w:t xml:space="preserve"> role in the turnover of dead fungal mycelia </w:t>
      </w:r>
      <w:r w:rsidR="00327A73">
        <w:rPr>
          <w:rFonts w:eastAsia="Times New Roman" w:cs="Times New Roman"/>
          <w:lang w:val="en-US" w:eastAsia="cs-CZ"/>
        </w:rPr>
        <w:fldChar w:fldCharType="begin"/>
      </w:r>
      <w:r w:rsidR="00327A73">
        <w:rPr>
          <w:rFonts w:eastAsia="Times New Roman" w:cs="Times New Roman"/>
          <w:lang w:val="en-US" w:eastAsia="cs-CZ"/>
        </w:rPr>
        <w:instrText xml:space="preserve"> ADDIN EN.CITE &lt;EndNote&gt;&lt;Cite&gt;&lt;Author&gt;Brabcová&lt;/Author&gt;&lt;Year&gt;2016&lt;/Year&gt;&lt;RecNum&gt;33&lt;/RecNum&gt;&lt;DisplayText&gt;(Brabcová&lt;style face="italic"&gt; et al.,&lt;/style&gt; 2016)&lt;/DisplayText&gt;&lt;record&gt;&lt;rec-number&gt;33&lt;/rec-number&gt;&lt;foreign-keys&gt;&lt;key app="EN" db-id="w0zwaeefsfe2s6etd5sxf52oztwafesfv2w9" timestamp="1472818140"&gt;33&lt;/key&gt;&lt;/foreign-keys&gt;&lt;ref-type name="Journal Article"&gt;17&lt;/ref-type&gt;&lt;contributors&gt;&lt;authors&gt;&lt;author&gt;Brabcová, Vendula&lt;/author&gt;&lt;author&gt;Nováková, Monika&lt;/author&gt;&lt;author&gt;Davidová, Anna&lt;/author&gt;&lt;author&gt;Baldrian, Petr&lt;/author&gt;&lt;/authors&gt;&lt;/contributors&gt;&lt;titles&gt;&lt;title&gt;Dead fungal mycelium in forest soil represents a decomposition hotspot and a habitat for a specific microbial community&lt;/title&gt;&lt;secondary-title&gt;New Phytologist&lt;/secondary-title&gt;&lt;/titles&gt;&lt;periodical&gt;&lt;full-title&gt;New Phytologist&lt;/full-title&gt;&lt;/periodical&gt;&lt;pages&gt;&lt;style face="normal" font="default" charset="238" size="100%"&gt;in press, doi: 10.1111/nph.13849&lt;/style&gt;&lt;/pages&gt;&lt;keywords&gt;&lt;keyword&gt;bacteria&lt;/keyword&gt;&lt;keyword&gt;decomposition&lt;/keyword&gt;&lt;keyword&gt;enzyme activity&lt;/keyword&gt;&lt;keyword&gt;fungi&lt;/keyword&gt;&lt;keyword&gt;mycelium turnover&lt;/keyword&gt;&lt;keyword&gt;soil&lt;/keyword&gt;&lt;keyword&gt;temperate forest&lt;/keyword&gt;&lt;/keywords&gt;&lt;dates&gt;&lt;year&gt;2016&lt;/year&gt;&lt;/dates&gt;&lt;isbn&gt;1469-8137&lt;/isbn&gt;&lt;urls&gt;&lt;related-urls&gt;&lt;url&gt;http://dx.doi.org/10.1111/nph.13849&lt;/url&gt;&lt;/related-urls&gt;&lt;/urls&gt;&lt;electronic-resource-num&gt;10.1111/nph.13849&lt;/electronic-resource-num&gt;&lt;modified-date&gt;2015-20891&lt;/modified-date&gt;&lt;/record&gt;&lt;/Cite&gt;&lt;/EndNote&gt;</w:instrText>
      </w:r>
      <w:r w:rsidR="00327A73">
        <w:rPr>
          <w:rFonts w:eastAsia="Times New Roman" w:cs="Times New Roman"/>
          <w:lang w:val="en-US" w:eastAsia="cs-CZ"/>
        </w:rPr>
        <w:fldChar w:fldCharType="separate"/>
      </w:r>
      <w:r w:rsidR="00327A73">
        <w:rPr>
          <w:rFonts w:eastAsia="Times New Roman" w:cs="Times New Roman"/>
          <w:noProof/>
          <w:lang w:val="en-US" w:eastAsia="cs-CZ"/>
        </w:rPr>
        <w:t>(Brabcová</w:t>
      </w:r>
      <w:r w:rsidR="00327A73" w:rsidRPr="00327A73">
        <w:rPr>
          <w:rFonts w:eastAsia="Times New Roman" w:cs="Times New Roman"/>
          <w:i/>
          <w:noProof/>
          <w:lang w:val="en-US" w:eastAsia="cs-CZ"/>
        </w:rPr>
        <w:t xml:space="preserve"> et al.,</w:t>
      </w:r>
      <w:r w:rsidR="00327A73">
        <w:rPr>
          <w:rFonts w:eastAsia="Times New Roman" w:cs="Times New Roman"/>
          <w:noProof/>
          <w:lang w:val="en-US" w:eastAsia="cs-CZ"/>
        </w:rPr>
        <w:t xml:space="preserve"> 2016)</w:t>
      </w:r>
      <w:r w:rsidR="00327A73">
        <w:rPr>
          <w:rFonts w:eastAsia="Times New Roman" w:cs="Times New Roman"/>
          <w:lang w:val="en-US" w:eastAsia="cs-CZ"/>
        </w:rPr>
        <w:fldChar w:fldCharType="end"/>
      </w:r>
      <w:r w:rsidR="00327A73">
        <w:rPr>
          <w:rFonts w:eastAsia="Times New Roman" w:cs="Times New Roman"/>
          <w:lang w:val="en-US" w:eastAsia="cs-CZ"/>
        </w:rPr>
        <w:t xml:space="preserve">. </w:t>
      </w:r>
      <w:r w:rsidR="002B1906" w:rsidRPr="00FB7959">
        <w:rPr>
          <w:rFonts w:eastAsia="Times New Roman" w:cs="Times New Roman"/>
          <w:lang w:val="en-US" w:eastAsia="cs-CZ"/>
        </w:rPr>
        <w:t xml:space="preserve">The decomposition of lignin, cellulose, and </w:t>
      </w:r>
      <w:proofErr w:type="spellStart"/>
      <w:r w:rsidR="002B1906" w:rsidRPr="00FB7959">
        <w:rPr>
          <w:rFonts w:eastAsia="Times New Roman" w:cs="Times New Roman"/>
          <w:lang w:val="en-US" w:eastAsia="cs-CZ"/>
        </w:rPr>
        <w:t>xylan</w:t>
      </w:r>
      <w:proofErr w:type="spellEnd"/>
      <w:r w:rsidR="002B1906" w:rsidRPr="00FB7959">
        <w:rPr>
          <w:rFonts w:eastAsia="Times New Roman" w:cs="Times New Roman"/>
          <w:lang w:val="en-US" w:eastAsia="cs-CZ"/>
        </w:rPr>
        <w:t xml:space="preserve"> was, on the other hand, dominated by fungi that appear to be better adapted to decompose recalcitrant plant-derived biomass components </w:t>
      </w:r>
      <w:r w:rsidR="002B1906" w:rsidRPr="00FB7959">
        <w:rPr>
          <w:rFonts w:eastAsia="Times New Roman" w:cs="Times New Roman"/>
          <w:lang w:val="en-US" w:eastAsia="cs-CZ"/>
        </w:rPr>
        <w:fldChar w:fldCharType="begin">
          <w:fldData xml:space="preserve">PEVuZE5vdGU+PENpdGU+PEF1dGhvcj52YW4gZGVyIFdhbDwvQXV0aG9yPjxZZWFyPjIwMTM8L1ll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</w:fldData>
        </w:fldChar>
      </w:r>
      <w:r w:rsidR="002B1906" w:rsidRPr="00FB7959">
        <w:rPr>
          <w:rFonts w:eastAsia="Times New Roman" w:cs="Times New Roman"/>
          <w:lang w:val="en-US" w:eastAsia="cs-CZ"/>
        </w:rPr>
        <w:instrText xml:space="preserve"> ADDIN EN.CITE </w:instrText>
      </w:r>
      <w:r w:rsidR="002B1906" w:rsidRPr="00FB7959">
        <w:rPr>
          <w:rFonts w:eastAsia="Times New Roman" w:cs="Times New Roman"/>
          <w:lang w:val="en-US" w:eastAsia="cs-CZ"/>
        </w:rPr>
        <w:fldChar w:fldCharType="begin">
          <w:fldData xml:space="preserve">PEVuZE5vdGU+PENpdGU+PEF1dGhvcj52YW4gZGVyIFdhbDwvQXV0aG9yPjxZZWFyPjIwMTM8L1ll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</w:fldData>
        </w:fldChar>
      </w:r>
      <w:r w:rsidR="002B1906" w:rsidRPr="00FB7959">
        <w:rPr>
          <w:rFonts w:eastAsia="Times New Roman" w:cs="Times New Roman"/>
          <w:lang w:val="en-US" w:eastAsia="cs-CZ"/>
        </w:rPr>
        <w:instrText xml:space="preserve"> ADDIN EN.CITE.DATA </w:instrText>
      </w:r>
      <w:r w:rsidR="002B1906" w:rsidRPr="00FB7959">
        <w:rPr>
          <w:rFonts w:eastAsia="Times New Roman" w:cs="Times New Roman"/>
          <w:lang w:val="en-US" w:eastAsia="cs-CZ"/>
        </w:rPr>
      </w:r>
      <w:r w:rsidR="002B1906" w:rsidRPr="00FB7959">
        <w:rPr>
          <w:rFonts w:eastAsia="Times New Roman" w:cs="Times New Roman"/>
          <w:lang w:val="en-US" w:eastAsia="cs-CZ"/>
        </w:rPr>
        <w:fldChar w:fldCharType="end"/>
      </w:r>
      <w:r w:rsidR="002B1906" w:rsidRPr="00FB7959">
        <w:rPr>
          <w:rFonts w:eastAsia="Times New Roman" w:cs="Times New Roman"/>
          <w:lang w:val="en-US" w:eastAsia="cs-CZ"/>
        </w:rPr>
      </w:r>
      <w:r w:rsidR="002B1906" w:rsidRPr="00FB7959">
        <w:rPr>
          <w:rFonts w:eastAsia="Times New Roman" w:cs="Times New Roman"/>
          <w:lang w:val="en-US" w:eastAsia="cs-CZ"/>
        </w:rPr>
        <w:fldChar w:fldCharType="separate"/>
      </w:r>
      <w:r w:rsidR="002B1906" w:rsidRPr="00FB7959">
        <w:rPr>
          <w:rFonts w:eastAsia="Times New Roman" w:cs="Times New Roman"/>
          <w:noProof/>
          <w:lang w:val="en-US" w:eastAsia="cs-CZ"/>
        </w:rPr>
        <w:t>(van der Wal</w:t>
      </w:r>
      <w:r w:rsidR="002B1906" w:rsidRPr="00FB7959">
        <w:rPr>
          <w:rFonts w:eastAsia="Times New Roman" w:cs="Times New Roman"/>
          <w:i/>
          <w:noProof/>
          <w:lang w:val="en-US" w:eastAsia="cs-CZ"/>
        </w:rPr>
        <w:t xml:space="preserve"> et al.,</w:t>
      </w:r>
      <w:r w:rsidR="002B1906" w:rsidRPr="00FB7959">
        <w:rPr>
          <w:rFonts w:eastAsia="Times New Roman" w:cs="Times New Roman"/>
          <w:noProof/>
          <w:lang w:val="en-US" w:eastAsia="cs-CZ"/>
        </w:rPr>
        <w:t xml:space="preserve"> 2013)</w:t>
      </w:r>
      <w:r w:rsidR="002B1906" w:rsidRPr="00FB7959">
        <w:rPr>
          <w:rFonts w:eastAsia="Times New Roman" w:cs="Times New Roman"/>
          <w:lang w:val="en-US" w:eastAsia="cs-CZ"/>
        </w:rPr>
        <w:fldChar w:fldCharType="end"/>
      </w:r>
      <w:r w:rsidR="002B1906" w:rsidRPr="00FB7959">
        <w:rPr>
          <w:rFonts w:eastAsia="Times New Roman" w:cs="Times New Roman"/>
          <w:lang w:val="en-US" w:eastAsia="cs-CZ"/>
        </w:rPr>
        <w:t>.</w:t>
      </w:r>
      <w:r w:rsidR="00FB7959" w:rsidRPr="00FB7959">
        <w:rPr>
          <w:rFonts w:eastAsia="Times New Roman" w:cs="Times New Roman"/>
          <w:lang w:val="en-US" w:eastAsia="cs-CZ"/>
        </w:rPr>
        <w:t xml:space="preserve"> </w:t>
      </w:r>
      <w:ins w:id="324" w:author="Adina Howe" w:date="2016-11-08T13:18:00Z">
        <w:r w:rsidR="0095770E">
          <w:rPr>
            <w:rFonts w:eastAsia="Times New Roman" w:cs="Times New Roman"/>
            <w:lang w:val="en-US" w:eastAsia="cs-CZ"/>
          </w:rPr>
          <w:t xml:space="preserve"> </w:t>
        </w:r>
      </w:ins>
      <w:r w:rsidR="00FB7959" w:rsidRPr="00FB7959">
        <w:rPr>
          <w:rFonts w:eastAsia="Times New Roman" w:cs="Times New Roman"/>
          <w:lang w:val="en-US" w:eastAsia="cs-CZ"/>
        </w:rPr>
        <w:t>GH13 genes, putative α-glucosidases</w:t>
      </w:r>
      <w:r w:rsidR="00722116">
        <w:rPr>
          <w:rFonts w:eastAsia="Times New Roman" w:cs="Times New Roman"/>
          <w:lang w:val="en-US" w:eastAsia="cs-CZ"/>
        </w:rPr>
        <w:t>/</w:t>
      </w:r>
      <w:r w:rsidR="00722116" w:rsidRPr="00FB7959">
        <w:rPr>
          <w:rFonts w:eastAsia="Times New Roman" w:cs="Times New Roman"/>
          <w:lang w:val="en-US" w:eastAsia="cs-CZ"/>
        </w:rPr>
        <w:t>α-</w:t>
      </w:r>
      <w:r w:rsidR="00722116">
        <w:rPr>
          <w:rFonts w:eastAsia="Times New Roman" w:cs="Times New Roman"/>
          <w:lang w:val="en-US" w:eastAsia="cs-CZ"/>
        </w:rPr>
        <w:t>amylases</w:t>
      </w:r>
      <w:r w:rsidR="00FB7959" w:rsidRPr="00FB7959">
        <w:rPr>
          <w:rFonts w:eastAsia="Times New Roman" w:cs="Times New Roman"/>
          <w:lang w:val="en-US" w:eastAsia="cs-CZ"/>
        </w:rPr>
        <w:t>, were the most abundant</w:t>
      </w:r>
      <w:ins w:id="325" w:author="Adina Howe" w:date="2016-11-08T13:22:00Z">
        <w:r w:rsidR="00F1226B">
          <w:rPr>
            <w:rFonts w:eastAsia="Times New Roman" w:cs="Times New Roman"/>
            <w:lang w:val="en-US" w:eastAsia="cs-CZ"/>
          </w:rPr>
          <w:t xml:space="preserve"> present (in metagenomes) </w:t>
        </w:r>
      </w:ins>
      <w:del w:id="326" w:author="Adina Howe" w:date="2016-11-08T13:22:00Z">
        <w:r w:rsidR="00FB7959" w:rsidRPr="00FB7959" w:rsidDel="00F1226B">
          <w:rPr>
            <w:rFonts w:eastAsia="Times New Roman" w:cs="Times New Roman"/>
            <w:lang w:val="en-US" w:eastAsia="cs-CZ"/>
          </w:rPr>
          <w:delText xml:space="preserve"> </w:delText>
        </w:r>
      </w:del>
      <w:r w:rsidR="00FB7959" w:rsidRPr="00FB7959">
        <w:rPr>
          <w:rFonts w:eastAsia="Times New Roman" w:cs="Times New Roman"/>
          <w:lang w:val="en-US" w:eastAsia="cs-CZ"/>
        </w:rPr>
        <w:t>and transcribed gene of bacteria</w:t>
      </w:r>
      <w:ins w:id="327" w:author="Adina Howe" w:date="2016-11-08T13:23:00Z">
        <w:r w:rsidR="00F1226B">
          <w:rPr>
            <w:rFonts w:eastAsia="Times New Roman" w:cs="Times New Roman"/>
            <w:lang w:val="en-US" w:eastAsia="cs-CZ"/>
          </w:rPr>
          <w:t xml:space="preserve"> (in </w:t>
        </w:r>
        <w:proofErr w:type="spellStart"/>
        <w:r w:rsidR="00F1226B">
          <w:rPr>
            <w:rFonts w:eastAsia="Times New Roman" w:cs="Times New Roman"/>
            <w:lang w:val="en-US" w:eastAsia="cs-CZ"/>
          </w:rPr>
          <w:t>metatranscriptomes</w:t>
        </w:r>
        <w:proofErr w:type="spellEnd"/>
        <w:r w:rsidR="00F1226B">
          <w:rPr>
            <w:rFonts w:eastAsia="Times New Roman" w:cs="Times New Roman"/>
            <w:lang w:val="en-US" w:eastAsia="cs-CZ"/>
          </w:rPr>
          <w:t xml:space="preserve">). </w:t>
        </w:r>
      </w:ins>
      <w:del w:id="328" w:author="Adina Howe" w:date="2016-11-08T13:23:00Z">
        <w:r w:rsidR="00FB7959" w:rsidRPr="00FB7959" w:rsidDel="00F1226B">
          <w:rPr>
            <w:rFonts w:eastAsia="Times New Roman" w:cs="Times New Roman"/>
            <w:lang w:val="en-US" w:eastAsia="cs-CZ"/>
          </w:rPr>
          <w:delText xml:space="preserve"> at the same time. </w:delText>
        </w:r>
      </w:del>
      <w:r w:rsidR="00FB7959" w:rsidRPr="00FB7959">
        <w:rPr>
          <w:rFonts w:eastAsia="Times New Roman" w:cs="Times New Roman"/>
          <w:lang w:val="en-US" w:eastAsia="cs-CZ"/>
        </w:rPr>
        <w:t>Th</w:t>
      </w:r>
      <w:r w:rsidR="00722116">
        <w:rPr>
          <w:rFonts w:eastAsia="Times New Roman" w:cs="Times New Roman"/>
          <w:lang w:val="en-US" w:eastAsia="cs-CZ"/>
        </w:rPr>
        <w:t>e</w:t>
      </w:r>
      <w:r w:rsidR="00FB7959" w:rsidRPr="00FB7959">
        <w:rPr>
          <w:rFonts w:eastAsia="Times New Roman" w:cs="Times New Roman"/>
          <w:lang w:val="en-US" w:eastAsia="cs-CZ"/>
        </w:rPr>
        <w:t xml:space="preserve">se genes, commonly present in bacterial genomes </w:t>
      </w:r>
      <w:r w:rsidR="00FB7959" w:rsidRPr="00FB7959">
        <w:rPr>
          <w:rFonts w:eastAsia="Times New Roman" w:cs="Times New Roman"/>
          <w:lang w:val="en-US" w:eastAsia="cs-CZ"/>
        </w:rPr>
        <w:fldChar w:fldCharType="begin">
          <w:fldData xml:space="preserve">PEVuZE5vdGU+PENpdGU+PEF1dGhvcj5CZXJsZW1vbnQ8L0F1dGhvcj48WWVhcj4yMDE1PC9ZZWFy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</w:fldData>
        </w:fldChar>
      </w:r>
      <w:r w:rsidR="00FB7959" w:rsidRPr="00FB7959">
        <w:rPr>
          <w:rFonts w:eastAsia="Times New Roman" w:cs="Times New Roman"/>
          <w:lang w:val="en-US" w:eastAsia="cs-CZ"/>
        </w:rPr>
        <w:instrText xml:space="preserve"> ADDIN EN.CITE </w:instrText>
      </w:r>
      <w:r w:rsidR="00FB7959" w:rsidRPr="00FB7959">
        <w:rPr>
          <w:rFonts w:eastAsia="Times New Roman" w:cs="Times New Roman"/>
          <w:lang w:val="en-US" w:eastAsia="cs-CZ"/>
        </w:rPr>
        <w:fldChar w:fldCharType="begin">
          <w:fldData xml:space="preserve">PEVuZE5vdGU+PENpdGU+PEF1dGhvcj5CZXJsZW1vbnQ8L0F1dGhvcj48WWVhcj4yMDE1PC9ZZWFy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</w:fldData>
        </w:fldChar>
      </w:r>
      <w:r w:rsidR="00FB7959" w:rsidRPr="00FB7959">
        <w:rPr>
          <w:rFonts w:eastAsia="Times New Roman" w:cs="Times New Roman"/>
          <w:lang w:val="en-US" w:eastAsia="cs-CZ"/>
        </w:rPr>
        <w:instrText xml:space="preserve"> ADDIN EN.CITE.DATA </w:instrText>
      </w:r>
      <w:r w:rsidR="00FB7959" w:rsidRPr="00FB7959">
        <w:rPr>
          <w:rFonts w:eastAsia="Times New Roman" w:cs="Times New Roman"/>
          <w:lang w:val="en-US" w:eastAsia="cs-CZ"/>
        </w:rPr>
      </w:r>
      <w:r w:rsidR="00FB7959" w:rsidRPr="00FB7959">
        <w:rPr>
          <w:rFonts w:eastAsia="Times New Roman" w:cs="Times New Roman"/>
          <w:lang w:val="en-US" w:eastAsia="cs-CZ"/>
        </w:rPr>
        <w:fldChar w:fldCharType="end"/>
      </w:r>
      <w:r w:rsidR="00FB7959" w:rsidRPr="00FB7959">
        <w:rPr>
          <w:rFonts w:eastAsia="Times New Roman" w:cs="Times New Roman"/>
          <w:lang w:val="en-US" w:eastAsia="cs-CZ"/>
        </w:rPr>
      </w:r>
      <w:r w:rsidR="00FB7959" w:rsidRPr="00FB7959">
        <w:rPr>
          <w:rFonts w:eastAsia="Times New Roman" w:cs="Times New Roman"/>
          <w:lang w:val="en-US" w:eastAsia="cs-CZ"/>
        </w:rPr>
        <w:fldChar w:fldCharType="separate"/>
      </w:r>
      <w:r w:rsidR="00FB7959" w:rsidRPr="00FB7959">
        <w:rPr>
          <w:rFonts w:eastAsia="Times New Roman" w:cs="Times New Roman"/>
          <w:noProof/>
          <w:lang w:val="en-US" w:eastAsia="cs-CZ"/>
        </w:rPr>
        <w:t>(Berlemont and Martiny 2015)</w:t>
      </w:r>
      <w:r w:rsidR="00FB7959" w:rsidRPr="00FB7959">
        <w:rPr>
          <w:rFonts w:eastAsia="Times New Roman" w:cs="Times New Roman"/>
          <w:lang w:val="en-US" w:eastAsia="cs-CZ"/>
        </w:rPr>
        <w:fldChar w:fldCharType="end"/>
      </w:r>
      <w:r w:rsidR="00FB7959" w:rsidRPr="00FB7959">
        <w:rPr>
          <w:rFonts w:eastAsia="Times New Roman" w:cs="Times New Roman"/>
          <w:lang w:val="en-US" w:eastAsia="cs-CZ"/>
        </w:rPr>
        <w:t xml:space="preserve">, were also found abundant in another forest soils </w:t>
      </w:r>
      <w:r w:rsidR="00FB7959" w:rsidRPr="00FB7959">
        <w:rPr>
          <w:rFonts w:eastAsia="Times New Roman" w:cs="Times New Roman"/>
          <w:lang w:val="en-US" w:eastAsia="cs-CZ"/>
        </w:rPr>
        <w:fldChar w:fldCharType="begin"/>
      </w:r>
      <w:r w:rsidR="00FB7959" w:rsidRPr="00FB7959">
        <w:rPr>
          <w:rFonts w:eastAsia="Times New Roman" w:cs="Times New Roman"/>
          <w:lang w:val="en-US" w:eastAsia="cs-CZ"/>
        </w:rPr>
        <w:instrText xml:space="preserve"> ADDIN EN.CITE &lt;EndNote&gt;&lt;Cite&gt;&lt;Author&gt;Pold&lt;/Author&gt;&lt;Year&gt;2016&lt;/Year&gt;&lt;RecNum&gt;44&lt;/RecNum&gt;&lt;DisplayText&gt;(Pold&lt;style face="italic"&gt; et al.,&lt;/style&gt; 2016)&lt;/DisplayText&gt;&lt;record&gt;&lt;rec-number&gt;44&lt;/rec-number&gt;&lt;foreign-keys&gt;&lt;key app="EN" db-id="w0zwaeefsfe2s6etd5sxf52oztwafesfv2w9" timestamp="1476217552"&gt;44&lt;/key&gt;&lt;/foreign-keys&gt;&lt;ref-type name="Journal Article"&gt;17&lt;/ref-type&gt;&lt;contributors&gt;&lt;authors&gt;&lt;author&gt;Pold, Grace&lt;/author&gt;&lt;author&gt;Billings, Andrew F.&lt;/author&gt;&lt;author&gt;Blanchard, Jeff L.&lt;/author&gt;&lt;author&gt;Burkhardt, Daniel B.&lt;/author&gt;&lt;author&gt;Frey, Serita D.&lt;/author&gt;&lt;author&gt;Melillo, Jerry M.&lt;/author&gt;&lt;author&gt;Schnabel, Julia&lt;/author&gt;&lt;author&gt;van Diepen, Linda T. A.&lt;/author&gt;&lt;author&gt;DeAngelis, Kristen M.&lt;/author&gt;&lt;/authors&gt;&lt;/contributors&gt;&lt;titles&gt;&lt;title&gt;Long-term warming alters carbohydrate degradation potential in temperate forest soils&lt;/title&gt;&lt;secondary-title&gt;Applied and Environmental Microbiology&lt;/secondary-title&gt;&lt;/titles&gt;&lt;periodical&gt;&lt;full-title&gt;Applied and Environmental Microbiology&lt;/full-title&gt;&lt;abbr-1&gt;Appl. Environ. Microbiol.&lt;/abbr-1&gt;&lt;/periodical&gt;&lt;volume&gt;&lt;style face="normal" font="default" charset="238" size="100%"&gt;in press, doi: &lt;/style&gt;&lt;style face="normal" font="default" size="100%"&gt;10.1128/aem.02012-16&lt;/style&gt;&lt;/volume&gt;&lt;dates&gt;&lt;year&gt;2016&lt;/year&gt;&lt;pub-dates&gt;&lt;date&gt;September 2, 2016&lt;/date&gt;&lt;/pub-dates&gt;&lt;/dates&gt;&lt;urls&gt;&lt;related-urls&gt;&lt;url&gt;http://aem.asm.org/content/early/2016/08/29/AEM.02012-16.abstract&lt;/url&gt;&lt;/related-urls&gt;&lt;/urls&gt;&lt;electronic-resource-num&gt;10.1128/aem.02012-16&lt;/electronic-resource-num&gt;&lt;/record&gt;&lt;/Cite&gt;&lt;/EndNote&gt;</w:instrText>
      </w:r>
      <w:r w:rsidR="00FB7959" w:rsidRPr="00FB7959">
        <w:rPr>
          <w:rFonts w:eastAsia="Times New Roman" w:cs="Times New Roman"/>
          <w:lang w:val="en-US" w:eastAsia="cs-CZ"/>
        </w:rPr>
        <w:fldChar w:fldCharType="separate"/>
      </w:r>
      <w:r w:rsidR="00FB7959" w:rsidRPr="00FB7959">
        <w:rPr>
          <w:rFonts w:eastAsia="Times New Roman" w:cs="Times New Roman"/>
          <w:noProof/>
          <w:lang w:val="en-US" w:eastAsia="cs-CZ"/>
        </w:rPr>
        <w:t>(Pold</w:t>
      </w:r>
      <w:r w:rsidR="00FB7959" w:rsidRPr="00FB7959">
        <w:rPr>
          <w:rFonts w:eastAsia="Times New Roman" w:cs="Times New Roman"/>
          <w:i/>
          <w:noProof/>
          <w:lang w:val="en-US" w:eastAsia="cs-CZ"/>
        </w:rPr>
        <w:t xml:space="preserve"> et al.,</w:t>
      </w:r>
      <w:r w:rsidR="00FB7959" w:rsidRPr="00FB7959">
        <w:rPr>
          <w:rFonts w:eastAsia="Times New Roman" w:cs="Times New Roman"/>
          <w:noProof/>
          <w:lang w:val="en-US" w:eastAsia="cs-CZ"/>
        </w:rPr>
        <w:t xml:space="preserve"> 2016)</w:t>
      </w:r>
      <w:r w:rsidR="00FB7959" w:rsidRPr="00FB7959">
        <w:rPr>
          <w:rFonts w:eastAsia="Times New Roman" w:cs="Times New Roman"/>
          <w:lang w:val="en-US" w:eastAsia="cs-CZ"/>
        </w:rPr>
        <w:fldChar w:fldCharType="end"/>
      </w:r>
      <w:r w:rsidR="00FB7959" w:rsidRPr="00FB7959">
        <w:rPr>
          <w:rFonts w:eastAsia="Times New Roman" w:cs="Times New Roman"/>
          <w:lang w:val="en-US" w:eastAsia="cs-CZ"/>
        </w:rPr>
        <w:t xml:space="preserve"> and to be highly transcribed in peatlands and lignocellulose-degrading consortia in bioreactors </w:t>
      </w:r>
      <w:r w:rsidR="00FB7959" w:rsidRPr="00FB7959">
        <w:rPr>
          <w:rFonts w:eastAsia="Times New Roman" w:cs="Times New Roman"/>
          <w:lang w:val="en-US" w:eastAsia="cs-CZ"/>
        </w:rPr>
        <w:fldChar w:fldCharType="begin">
          <w:fldData xml:space="preserve">PEVuZE5vdGU+PENpdGU+PEF1dGhvcj5JdmFub3ZhPC9BdXRob3I+PFllYXI+MjAxNjwvWWVhcj48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</w:fldData>
        </w:fldChar>
      </w:r>
      <w:r w:rsidR="00FB7959" w:rsidRPr="00FB7959">
        <w:rPr>
          <w:rFonts w:eastAsia="Times New Roman" w:cs="Times New Roman"/>
          <w:lang w:val="en-US" w:eastAsia="cs-CZ"/>
        </w:rPr>
        <w:instrText xml:space="preserve"> ADDIN EN.CITE </w:instrText>
      </w:r>
      <w:r w:rsidR="00FB7959" w:rsidRPr="00FB7959">
        <w:rPr>
          <w:rFonts w:eastAsia="Times New Roman" w:cs="Times New Roman"/>
          <w:lang w:val="en-US" w:eastAsia="cs-CZ"/>
        </w:rPr>
        <w:fldChar w:fldCharType="begin">
          <w:fldData xml:space="preserve">PEVuZE5vdGU+PENpdGU+PEF1dGhvcj5JdmFub3ZhPC9BdXRob3I+PFllYXI+MjAxNjwvWWVhcj48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</w:fldData>
        </w:fldChar>
      </w:r>
      <w:r w:rsidR="00FB7959" w:rsidRPr="00FB7959">
        <w:rPr>
          <w:rFonts w:eastAsia="Times New Roman" w:cs="Times New Roman"/>
          <w:lang w:val="en-US" w:eastAsia="cs-CZ"/>
        </w:rPr>
        <w:instrText xml:space="preserve"> ADDIN EN.CITE.DATA </w:instrText>
      </w:r>
      <w:r w:rsidR="00FB7959" w:rsidRPr="00FB7959">
        <w:rPr>
          <w:rFonts w:eastAsia="Times New Roman" w:cs="Times New Roman"/>
          <w:lang w:val="en-US" w:eastAsia="cs-CZ"/>
        </w:rPr>
      </w:r>
      <w:r w:rsidR="00FB7959" w:rsidRPr="00FB7959">
        <w:rPr>
          <w:rFonts w:eastAsia="Times New Roman" w:cs="Times New Roman"/>
          <w:lang w:val="en-US" w:eastAsia="cs-CZ"/>
        </w:rPr>
        <w:fldChar w:fldCharType="end"/>
      </w:r>
      <w:r w:rsidR="00FB7959" w:rsidRPr="00FB7959">
        <w:rPr>
          <w:rFonts w:eastAsia="Times New Roman" w:cs="Times New Roman"/>
          <w:lang w:val="en-US" w:eastAsia="cs-CZ"/>
        </w:rPr>
      </w:r>
      <w:r w:rsidR="00FB7959" w:rsidRPr="00FB7959">
        <w:rPr>
          <w:rFonts w:eastAsia="Times New Roman" w:cs="Times New Roman"/>
          <w:lang w:val="en-US" w:eastAsia="cs-CZ"/>
        </w:rPr>
        <w:fldChar w:fldCharType="separate"/>
      </w:r>
      <w:r w:rsidR="00FB7959" w:rsidRPr="00FB7959">
        <w:rPr>
          <w:rFonts w:eastAsia="Times New Roman" w:cs="Times New Roman"/>
          <w:noProof/>
          <w:lang w:val="en-US" w:eastAsia="cs-CZ"/>
        </w:rPr>
        <w:t>(Ivanova</w:t>
      </w:r>
      <w:r w:rsidR="00FB7959" w:rsidRPr="00FB7959">
        <w:rPr>
          <w:rFonts w:eastAsia="Times New Roman" w:cs="Times New Roman"/>
          <w:i/>
          <w:noProof/>
          <w:lang w:val="en-US" w:eastAsia="cs-CZ"/>
        </w:rPr>
        <w:t xml:space="preserve"> et al.,</w:t>
      </w:r>
      <w:r w:rsidR="00FB7959" w:rsidRPr="00FB7959">
        <w:rPr>
          <w:rFonts w:eastAsia="Times New Roman" w:cs="Times New Roman"/>
          <w:noProof/>
          <w:lang w:val="en-US" w:eastAsia="cs-CZ"/>
        </w:rPr>
        <w:t xml:space="preserve"> 2016; Jimenez</w:t>
      </w:r>
      <w:r w:rsidR="00FB7959" w:rsidRPr="00FB7959">
        <w:rPr>
          <w:rFonts w:eastAsia="Times New Roman" w:cs="Times New Roman"/>
          <w:i/>
          <w:noProof/>
          <w:lang w:val="en-US" w:eastAsia="cs-CZ"/>
        </w:rPr>
        <w:t xml:space="preserve"> et al.,</w:t>
      </w:r>
      <w:r w:rsidR="00FB7959" w:rsidRPr="00FB7959">
        <w:rPr>
          <w:rFonts w:eastAsia="Times New Roman" w:cs="Times New Roman"/>
          <w:noProof/>
          <w:lang w:val="en-US" w:eastAsia="cs-CZ"/>
        </w:rPr>
        <w:t xml:space="preserve"> 2015)</w:t>
      </w:r>
      <w:r w:rsidR="00FB7959" w:rsidRPr="00FB7959">
        <w:rPr>
          <w:rFonts w:eastAsia="Times New Roman" w:cs="Times New Roman"/>
          <w:lang w:val="en-US" w:eastAsia="cs-CZ"/>
        </w:rPr>
        <w:fldChar w:fldCharType="end"/>
      </w:r>
      <w:r w:rsidR="00FB7959" w:rsidRPr="00FB7959">
        <w:rPr>
          <w:rFonts w:eastAsia="Times New Roman" w:cs="Times New Roman"/>
          <w:lang w:val="en-US" w:eastAsia="cs-CZ"/>
        </w:rPr>
        <w:t xml:space="preserve">. </w:t>
      </w:r>
      <w:ins w:id="329" w:author="Adina Howe" w:date="2016-11-08T13:39:00Z">
        <w:r w:rsidR="00406CA9">
          <w:rPr>
            <w:rFonts w:eastAsia="Times New Roman" w:cs="Times New Roman"/>
            <w:lang w:val="en-US" w:eastAsia="cs-CZ"/>
          </w:rPr>
          <w:t xml:space="preserve"> Additional enzymes that were associated with </w:t>
        </w:r>
      </w:ins>
      <w:ins w:id="330" w:author="Adina Howe" w:date="2016-11-08T13:40:00Z">
        <w:r w:rsidR="00406CA9">
          <w:rPr>
            <w:rFonts w:eastAsia="Times New Roman" w:cs="Times New Roman"/>
            <w:lang w:val="en-US" w:eastAsia="cs-CZ"/>
          </w:rPr>
          <w:t>plant</w:t>
        </w:r>
      </w:ins>
      <w:ins w:id="331" w:author="Adina Howe" w:date="2016-11-08T13:39:00Z">
        <w:r w:rsidR="00406CA9">
          <w:rPr>
            <w:rFonts w:eastAsia="Times New Roman" w:cs="Times New Roman"/>
            <w:lang w:val="en-US" w:eastAsia="cs-CZ"/>
          </w:rPr>
          <w:t xml:space="preserve"> biomass </w:t>
        </w:r>
      </w:ins>
      <w:del w:id="332" w:author="Adina Howe" w:date="2016-11-08T13:40:00Z">
        <w:r w:rsidR="00922C1A" w:rsidDel="00406CA9">
          <w:rPr>
            <w:rFonts w:eastAsia="Times New Roman" w:cs="Times New Roman"/>
            <w:lang w:val="en-US" w:eastAsia="cs-CZ"/>
          </w:rPr>
          <w:delText xml:space="preserve">The importance of plant biomass </w:delText>
        </w:r>
      </w:del>
      <w:r w:rsidR="00922C1A">
        <w:rPr>
          <w:rFonts w:eastAsia="Times New Roman" w:cs="Times New Roman"/>
          <w:lang w:val="en-US" w:eastAsia="cs-CZ"/>
        </w:rPr>
        <w:t xml:space="preserve">decomposition for fungi </w:t>
      </w:r>
      <w:ins w:id="333" w:author="Adina Howe" w:date="2016-11-08T13:40:00Z">
        <w:r w:rsidR="00406CA9">
          <w:rPr>
            <w:rFonts w:eastAsia="Times New Roman" w:cs="Times New Roman"/>
            <w:lang w:val="en-US" w:eastAsia="cs-CZ"/>
          </w:rPr>
          <w:t xml:space="preserve">were identified in dominant transcripts of </w:t>
        </w:r>
      </w:ins>
      <w:del w:id="334" w:author="Adina Howe" w:date="2016-11-08T13:40:00Z">
        <w:r w:rsidR="00922C1A" w:rsidDel="00406CA9">
          <w:rPr>
            <w:rFonts w:eastAsia="Times New Roman" w:cs="Times New Roman"/>
            <w:lang w:val="en-US" w:eastAsia="cs-CZ"/>
          </w:rPr>
          <w:delText xml:space="preserve">is demonstrated by the fact that the dominant transcripts of </w:delText>
        </w:r>
      </w:del>
      <w:r w:rsidR="00922C1A">
        <w:rPr>
          <w:rFonts w:eastAsia="Times New Roman" w:cs="Times New Roman"/>
          <w:lang w:val="en-US" w:eastAsia="cs-CZ"/>
        </w:rPr>
        <w:t xml:space="preserve">both Ascomycota and </w:t>
      </w:r>
      <w:proofErr w:type="spellStart"/>
      <w:r w:rsidR="00922C1A">
        <w:rPr>
          <w:rFonts w:eastAsia="Times New Roman" w:cs="Times New Roman"/>
          <w:lang w:val="en-US" w:eastAsia="cs-CZ"/>
        </w:rPr>
        <w:t>Basidiomyota</w:t>
      </w:r>
      <w:proofErr w:type="spellEnd"/>
      <w:r w:rsidR="00922C1A">
        <w:rPr>
          <w:rFonts w:eastAsia="Times New Roman" w:cs="Times New Roman"/>
          <w:lang w:val="en-US" w:eastAsia="cs-CZ"/>
        </w:rPr>
        <w:t xml:space="preserve"> </w:t>
      </w:r>
      <w:del w:id="335" w:author="Adina Howe" w:date="2016-11-08T13:40:00Z">
        <w:r w:rsidR="00922C1A" w:rsidDel="00406CA9">
          <w:rPr>
            <w:rFonts w:eastAsia="Times New Roman" w:cs="Times New Roman"/>
            <w:lang w:val="en-US" w:eastAsia="cs-CZ"/>
          </w:rPr>
          <w:delText xml:space="preserve">were </w:delText>
        </w:r>
      </w:del>
      <w:ins w:id="336" w:author="Adina Howe" w:date="2016-11-08T13:40:00Z">
        <w:r w:rsidR="00406CA9">
          <w:rPr>
            <w:rFonts w:eastAsia="Times New Roman" w:cs="Times New Roman"/>
            <w:lang w:val="en-US" w:eastAsia="cs-CZ"/>
          </w:rPr>
          <w:t xml:space="preserve">related to </w:t>
        </w:r>
      </w:ins>
      <w:r w:rsidR="00922C1A">
        <w:rPr>
          <w:rFonts w:eastAsia="Times New Roman" w:cs="Times New Roman"/>
          <w:lang w:val="en-US" w:eastAsia="cs-CZ"/>
        </w:rPr>
        <w:t xml:space="preserve">cellulolytic enzymes, </w:t>
      </w:r>
      <w:r w:rsidR="00722116">
        <w:rPr>
          <w:rFonts w:eastAsia="Times New Roman" w:cs="Times New Roman"/>
          <w:lang w:val="en-US" w:eastAsia="cs-CZ"/>
        </w:rPr>
        <w:t xml:space="preserve">namely </w:t>
      </w:r>
      <w:r w:rsidR="00922C1A">
        <w:rPr>
          <w:rFonts w:eastAsia="Times New Roman" w:cs="Times New Roman"/>
          <w:lang w:val="en-US" w:eastAsia="cs-CZ"/>
        </w:rPr>
        <w:t xml:space="preserve">the GH7 </w:t>
      </w:r>
      <w:proofErr w:type="spellStart"/>
      <w:r w:rsidR="00922C1A">
        <w:rPr>
          <w:rFonts w:eastAsia="Times New Roman" w:cs="Times New Roman"/>
          <w:lang w:val="en-US" w:eastAsia="cs-CZ"/>
        </w:rPr>
        <w:t>cellulase</w:t>
      </w:r>
      <w:r w:rsidR="00722116">
        <w:rPr>
          <w:rFonts w:eastAsia="Times New Roman" w:cs="Times New Roman"/>
          <w:lang w:val="en-US" w:eastAsia="cs-CZ"/>
        </w:rPr>
        <w:t>s</w:t>
      </w:r>
      <w:proofErr w:type="spellEnd"/>
      <w:r w:rsidR="00922C1A">
        <w:rPr>
          <w:rFonts w:eastAsia="Times New Roman" w:cs="Times New Roman"/>
          <w:lang w:val="en-US" w:eastAsia="cs-CZ"/>
        </w:rPr>
        <w:t xml:space="preserve"> and the AA9 </w:t>
      </w:r>
      <w:r w:rsidR="00722116">
        <w:rPr>
          <w:rFonts w:eastAsia="Times New Roman" w:cs="Times New Roman"/>
          <w:lang w:val="en-US" w:eastAsia="cs-CZ"/>
        </w:rPr>
        <w:t xml:space="preserve">lytic </w:t>
      </w:r>
      <w:r w:rsidR="00922C1A">
        <w:rPr>
          <w:rFonts w:eastAsia="Times New Roman" w:cs="Times New Roman"/>
          <w:lang w:val="en-US" w:eastAsia="cs-CZ"/>
        </w:rPr>
        <w:t>polysaccharide monooxygenase</w:t>
      </w:r>
      <w:r w:rsidR="00722116">
        <w:rPr>
          <w:rFonts w:eastAsia="Times New Roman" w:cs="Times New Roman"/>
          <w:lang w:val="en-US" w:eastAsia="cs-CZ"/>
        </w:rPr>
        <w:t>s</w:t>
      </w:r>
      <w:r w:rsidR="00922C1A">
        <w:rPr>
          <w:rFonts w:eastAsia="Times New Roman" w:cs="Times New Roman"/>
          <w:lang w:val="en-US" w:eastAsia="cs-CZ"/>
        </w:rPr>
        <w:t xml:space="preserve"> (Suppl. Tab. 2).</w:t>
      </w:r>
    </w:p>
    <w:p w14:paraId="70D3EB15" w14:textId="77777777" w:rsidR="00A73E77" w:rsidRPr="00A54568" w:rsidRDefault="00A73E77" w:rsidP="00134E36">
      <w:pPr>
        <w:spacing w:after="0" w:line="240" w:lineRule="auto"/>
        <w:rPr>
          <w:rFonts w:eastAsia="Times New Roman" w:cs="Times New Roman"/>
          <w:lang w:val="en-US" w:eastAsia="cs-CZ"/>
        </w:rPr>
      </w:pPr>
    </w:p>
    <w:p w14:paraId="31F99DB2" w14:textId="51FE13BA" w:rsidR="009865AC" w:rsidRPr="00A54568" w:rsidRDefault="002F6259" w:rsidP="00134E36">
      <w:pPr>
        <w:autoSpaceDE w:val="0"/>
        <w:autoSpaceDN w:val="0"/>
        <w:adjustRightInd w:val="0"/>
        <w:spacing w:after="0" w:line="240" w:lineRule="auto"/>
        <w:rPr>
          <w:rFonts w:eastAsia="Times New Roman" w:cs="Times New Roman"/>
          <w:b/>
          <w:lang w:val="en-US" w:eastAsia="cs-CZ"/>
        </w:rPr>
      </w:pPr>
      <w:r w:rsidRPr="00A54568">
        <w:rPr>
          <w:rFonts w:eastAsia="Times New Roman" w:cs="Times New Roman"/>
          <w:b/>
          <w:lang w:val="en-US" w:eastAsia="cs-CZ"/>
        </w:rPr>
        <w:t>Seasonality of carbon utilization</w:t>
      </w:r>
    </w:p>
    <w:p w14:paraId="7D0B5EC3" w14:textId="77777777" w:rsidR="00134E36" w:rsidRPr="00A54568" w:rsidRDefault="00134E36" w:rsidP="00134E36">
      <w:pPr>
        <w:autoSpaceDE w:val="0"/>
        <w:autoSpaceDN w:val="0"/>
        <w:adjustRightInd w:val="0"/>
        <w:spacing w:after="0" w:line="240" w:lineRule="auto"/>
        <w:rPr>
          <w:lang w:val="en-US"/>
        </w:rPr>
      </w:pPr>
    </w:p>
    <w:p w14:paraId="1DED46B1" w14:textId="35293FE5" w:rsidR="004656AC" w:rsidDel="004656AC" w:rsidRDefault="00392E22" w:rsidP="004656AC">
      <w:pPr>
        <w:autoSpaceDE w:val="0"/>
        <w:autoSpaceDN w:val="0"/>
        <w:adjustRightInd w:val="0"/>
        <w:spacing w:after="0" w:line="240" w:lineRule="auto"/>
        <w:rPr>
          <w:del w:id="337" w:author="Adina Howe" w:date="2016-11-08T13:54:00Z"/>
          <w:lang w:val="en-US"/>
        </w:rPr>
      </w:pPr>
      <w:r w:rsidRPr="00A54568">
        <w:rPr>
          <w:lang w:val="en-US"/>
        </w:rPr>
        <w:tab/>
        <w:t xml:space="preserve">Seasonality of community composition was observed in </w:t>
      </w:r>
      <w:r w:rsidR="00327A73" w:rsidRPr="00A54568">
        <w:rPr>
          <w:lang w:val="en-US"/>
        </w:rPr>
        <w:t xml:space="preserve">the topsoil of temperate deciduous forests for both bacteria and fungi </w:t>
      </w:r>
      <w:r w:rsidR="00B32900" w:rsidRPr="00A54568">
        <w:rPr>
          <w:lang w:val="en-US"/>
        </w:rPr>
        <w:fldChar w:fldCharType="begin">
          <w:fldData xml:space="preserve">PEVuZE5vdGU+PENpdGU+PEF1dGhvcj5Mw7NwZXotTW9uZMOpamFyPC9BdXRob3I+PFllYXI+MjAx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==
</w:fldData>
        </w:fldChar>
      </w:r>
      <w:r w:rsidR="00B32900" w:rsidRPr="00A54568">
        <w:rPr>
          <w:lang w:val="en-US"/>
        </w:rPr>
        <w:instrText xml:space="preserve"> ADDIN EN.CITE </w:instrText>
      </w:r>
      <w:r w:rsidR="00B32900" w:rsidRPr="00A54568">
        <w:rPr>
          <w:lang w:val="en-US"/>
        </w:rPr>
        <w:fldChar w:fldCharType="begin">
          <w:fldData xml:space="preserve">PEVuZE5vdGU+PENpdGU+PEF1dGhvcj5Mw7NwZXotTW9uZMOpamFyPC9BdXRob3I+PFllYXI+MjAx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==
</w:fldData>
        </w:fldChar>
      </w:r>
      <w:r w:rsidR="00B32900" w:rsidRPr="00A54568">
        <w:rPr>
          <w:lang w:val="en-US"/>
        </w:rPr>
        <w:instrText xml:space="preserve"> ADDIN EN.CITE.DATA </w:instrText>
      </w:r>
      <w:r w:rsidR="00B32900" w:rsidRPr="00A54568">
        <w:rPr>
          <w:lang w:val="en-US"/>
        </w:rPr>
      </w:r>
      <w:r w:rsidR="00B32900" w:rsidRPr="00A54568">
        <w:rPr>
          <w:lang w:val="en-US"/>
        </w:rPr>
        <w:fldChar w:fldCharType="end"/>
      </w:r>
      <w:r w:rsidR="00B32900" w:rsidRPr="00A54568">
        <w:rPr>
          <w:lang w:val="en-US"/>
        </w:rPr>
      </w:r>
      <w:r w:rsidR="00B32900" w:rsidRPr="00A54568">
        <w:rPr>
          <w:lang w:val="en-US"/>
        </w:rPr>
        <w:fldChar w:fldCharType="separate"/>
      </w:r>
      <w:r w:rsidR="00B32900" w:rsidRPr="00A54568">
        <w:rPr>
          <w:noProof/>
          <w:lang w:val="en-US"/>
        </w:rPr>
        <w:t>(López-Mondéjar</w:t>
      </w:r>
      <w:r w:rsidR="00B32900" w:rsidRPr="00A54568">
        <w:rPr>
          <w:i/>
          <w:noProof/>
          <w:lang w:val="en-US"/>
        </w:rPr>
        <w:t xml:space="preserve"> et al.,</w:t>
      </w:r>
      <w:r w:rsidR="00B32900" w:rsidRPr="00A54568">
        <w:rPr>
          <w:noProof/>
          <w:lang w:val="en-US"/>
        </w:rPr>
        <w:t xml:space="preserve"> 2015; Voříšková</w:t>
      </w:r>
      <w:r w:rsidR="00B32900" w:rsidRPr="00A54568">
        <w:rPr>
          <w:i/>
          <w:noProof/>
          <w:lang w:val="en-US"/>
        </w:rPr>
        <w:t xml:space="preserve"> et al.,</w:t>
      </w:r>
      <w:r w:rsidR="00B32900" w:rsidRPr="00A54568">
        <w:rPr>
          <w:noProof/>
          <w:lang w:val="en-US"/>
        </w:rPr>
        <w:t xml:space="preserve"> 2014)</w:t>
      </w:r>
      <w:r w:rsidR="00B32900" w:rsidRPr="00A54568">
        <w:rPr>
          <w:lang w:val="en-US"/>
        </w:rPr>
        <w:fldChar w:fldCharType="end"/>
      </w:r>
      <w:r w:rsidR="00327A73" w:rsidRPr="00A54568">
        <w:rPr>
          <w:lang w:val="en-US"/>
        </w:rPr>
        <w:t xml:space="preserve">. </w:t>
      </w:r>
      <w:r w:rsidR="00A54568" w:rsidRPr="00A54568">
        <w:rPr>
          <w:lang w:val="en-US"/>
        </w:rPr>
        <w:t>The seasonal changes occurred in soil and especially in litter that</w:t>
      </w:r>
      <w:r w:rsidR="00B32900" w:rsidRPr="00A54568">
        <w:rPr>
          <w:lang w:val="en-US"/>
        </w:rPr>
        <w:t xml:space="preserve"> is produced each autumn </w:t>
      </w:r>
      <w:r w:rsidR="00A54568" w:rsidRPr="00A54568">
        <w:rPr>
          <w:lang w:val="en-US"/>
        </w:rPr>
        <w:t>and rapidly degraded</w:t>
      </w:r>
      <w:ins w:id="338" w:author="Adina Howe" w:date="2016-11-08T13:41:00Z">
        <w:r w:rsidR="0028490A">
          <w:rPr>
            <w:lang w:val="en-US"/>
          </w:rPr>
          <w:t xml:space="preserve">, resulting in </w:t>
        </w:r>
      </w:ins>
      <w:del w:id="339" w:author="Adina Howe" w:date="2016-11-08T13:41:00Z">
        <w:r w:rsidR="00A54568" w:rsidRPr="00A54568" w:rsidDel="0028490A">
          <w:rPr>
            <w:lang w:val="en-US"/>
          </w:rPr>
          <w:delText xml:space="preserve">. There, </w:delText>
        </w:r>
      </w:del>
      <w:r w:rsidR="00A54568" w:rsidRPr="00A54568">
        <w:rPr>
          <w:lang w:val="en-US"/>
        </w:rPr>
        <w:t>l</w:t>
      </w:r>
      <w:r w:rsidR="00B32900" w:rsidRPr="00A54568">
        <w:rPr>
          <w:lang w:val="en-US"/>
        </w:rPr>
        <w:t xml:space="preserve">itter-decomposing bacteria and fungi undergo successional changes </w:t>
      </w:r>
      <w:r w:rsidR="00A54568" w:rsidRPr="00A54568">
        <w:rPr>
          <w:lang w:val="en-US"/>
        </w:rPr>
        <w:fldChar w:fldCharType="begin">
          <w:fldData xml:space="preserve">PEVuZE5vdGU+PENpdGU+PEF1dGhvcj5UbMOhc2thbDwvQXV0aG9yPjxZZWFyPjIwMTY8L1llYXI+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</w:fldData>
        </w:fldChar>
      </w:r>
      <w:r w:rsidR="00A54568" w:rsidRPr="00A54568">
        <w:rPr>
          <w:lang w:val="en-US"/>
        </w:rPr>
        <w:instrText xml:space="preserve"> ADDIN EN.CITE </w:instrText>
      </w:r>
      <w:r w:rsidR="00A54568" w:rsidRPr="00A54568">
        <w:rPr>
          <w:lang w:val="en-US"/>
        </w:rPr>
        <w:fldChar w:fldCharType="begin">
          <w:fldData xml:space="preserve">PEVuZE5vdGU+PENpdGU+PEF1dGhvcj5UbMOhc2thbDwvQXV0aG9yPjxZZWFyPjIwMTY8L1llYXI+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</w:fldData>
        </w:fldChar>
      </w:r>
      <w:r w:rsidR="00A54568" w:rsidRPr="00A54568">
        <w:rPr>
          <w:lang w:val="en-US"/>
        </w:rPr>
        <w:instrText xml:space="preserve"> ADDIN EN.CITE.DATA </w:instrText>
      </w:r>
      <w:r w:rsidR="00A54568" w:rsidRPr="00A54568">
        <w:rPr>
          <w:lang w:val="en-US"/>
        </w:rPr>
      </w:r>
      <w:r w:rsidR="00A54568" w:rsidRPr="00A54568">
        <w:rPr>
          <w:lang w:val="en-US"/>
        </w:rPr>
        <w:fldChar w:fldCharType="end"/>
      </w:r>
      <w:r w:rsidR="00A54568" w:rsidRPr="00A54568">
        <w:rPr>
          <w:lang w:val="en-US"/>
        </w:rPr>
      </w:r>
      <w:r w:rsidR="00A54568" w:rsidRPr="00A54568">
        <w:rPr>
          <w:lang w:val="en-US"/>
        </w:rPr>
        <w:fldChar w:fldCharType="separate"/>
      </w:r>
      <w:r w:rsidR="00A54568" w:rsidRPr="00A54568">
        <w:rPr>
          <w:noProof/>
          <w:lang w:val="en-US"/>
        </w:rPr>
        <w:t>(Tláskal</w:t>
      </w:r>
      <w:r w:rsidR="00A54568" w:rsidRPr="00A54568">
        <w:rPr>
          <w:i/>
          <w:noProof/>
          <w:lang w:val="en-US"/>
        </w:rPr>
        <w:t xml:space="preserve"> et al.,</w:t>
      </w:r>
      <w:r w:rsidR="00A54568" w:rsidRPr="00A54568">
        <w:rPr>
          <w:noProof/>
          <w:lang w:val="en-US"/>
        </w:rPr>
        <w:t xml:space="preserve"> 2016; Voříšková and Baldrian 2013)</w:t>
      </w:r>
      <w:r w:rsidR="00A54568" w:rsidRPr="00A54568">
        <w:rPr>
          <w:lang w:val="en-US"/>
        </w:rPr>
        <w:fldChar w:fldCharType="end"/>
      </w:r>
      <w:r w:rsidR="00A54568" w:rsidRPr="00A54568">
        <w:rPr>
          <w:lang w:val="en-US"/>
        </w:rPr>
        <w:t xml:space="preserve">. The </w:t>
      </w:r>
      <w:r w:rsidR="00A54568">
        <w:rPr>
          <w:lang w:val="en-US"/>
        </w:rPr>
        <w:t>seasonality of coniferous topsoil is different</w:t>
      </w:r>
      <w:ins w:id="340" w:author="Adina Howe" w:date="2016-11-08T13:41:00Z">
        <w:r w:rsidR="0028490A">
          <w:rPr>
            <w:lang w:val="en-US"/>
          </w:rPr>
          <w:t xml:space="preserve"> because</w:t>
        </w:r>
      </w:ins>
      <w:del w:id="341" w:author="Adina Howe" w:date="2016-11-08T13:41:00Z">
        <w:r w:rsidR="00A54568" w:rsidDel="0028490A">
          <w:rPr>
            <w:lang w:val="en-US"/>
          </w:rPr>
          <w:delText>:</w:delText>
        </w:r>
      </w:del>
      <w:r w:rsidR="00A54568">
        <w:rPr>
          <w:lang w:val="en-US"/>
        </w:rPr>
        <w:t xml:space="preserve"> the </w:t>
      </w:r>
      <w:proofErr w:type="spellStart"/>
      <w:r w:rsidR="00A54568">
        <w:rPr>
          <w:lang w:val="en-US"/>
        </w:rPr>
        <w:t>litterfall</w:t>
      </w:r>
      <w:proofErr w:type="spellEnd"/>
      <w:r w:rsidR="00A54568">
        <w:rPr>
          <w:lang w:val="en-US"/>
        </w:rPr>
        <w:t xml:space="preserve"> period is not distinct and litter decomposes much more slowly </w:t>
      </w:r>
      <w:r w:rsidR="00A54568">
        <w:rPr>
          <w:lang w:val="en-US"/>
        </w:rPr>
        <w:fldChar w:fldCharType="begin">
          <w:fldData xml:space="preserve">PEVuZE5vdGU+PENpdGU+PEF1dGhvcj5IYcWIw6HEjWtvdsOhPC9BdXRob3I+PFllYXI+MjAxNTwv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</w:fldData>
        </w:fldChar>
      </w:r>
      <w:r w:rsidR="00A54568">
        <w:rPr>
          <w:lang w:val="en-US"/>
        </w:rPr>
        <w:instrText xml:space="preserve"> ADDIN EN.CITE </w:instrText>
      </w:r>
      <w:r w:rsidR="00A54568">
        <w:rPr>
          <w:lang w:val="en-US"/>
        </w:rPr>
        <w:fldChar w:fldCharType="begin">
          <w:fldData xml:space="preserve">PEVuZE5vdGU+PENpdGU+PEF1dGhvcj5IYcWIw6HEjWtvdsOhPC9BdXRob3I+PFllYXI+MjAxNTwv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</w:fldData>
        </w:fldChar>
      </w:r>
      <w:r w:rsidR="00A54568">
        <w:rPr>
          <w:lang w:val="en-US"/>
        </w:rPr>
        <w:instrText xml:space="preserve"> ADDIN EN.CITE.DATA </w:instrText>
      </w:r>
      <w:r w:rsidR="00A54568">
        <w:rPr>
          <w:lang w:val="en-US"/>
        </w:rPr>
      </w:r>
      <w:r w:rsidR="00A54568">
        <w:rPr>
          <w:lang w:val="en-US"/>
        </w:rPr>
        <w:fldChar w:fldCharType="end"/>
      </w:r>
      <w:r w:rsidR="00A54568">
        <w:rPr>
          <w:lang w:val="en-US"/>
        </w:rPr>
      </w:r>
      <w:r w:rsidR="00A54568">
        <w:rPr>
          <w:lang w:val="en-US"/>
        </w:rPr>
        <w:fldChar w:fldCharType="separate"/>
      </w:r>
      <w:r w:rsidR="00A54568">
        <w:rPr>
          <w:noProof/>
          <w:lang w:val="en-US"/>
        </w:rPr>
        <w:t>(Haňáčková</w:t>
      </w:r>
      <w:r w:rsidR="00A54568" w:rsidRPr="00A54568">
        <w:rPr>
          <w:i/>
          <w:noProof/>
          <w:lang w:val="en-US"/>
        </w:rPr>
        <w:t xml:space="preserve"> et al.,</w:t>
      </w:r>
      <w:r w:rsidR="00A54568">
        <w:rPr>
          <w:noProof/>
          <w:lang w:val="en-US"/>
        </w:rPr>
        <w:t xml:space="preserve"> 2015)</w:t>
      </w:r>
      <w:r w:rsidR="00A54568">
        <w:rPr>
          <w:lang w:val="en-US"/>
        </w:rPr>
        <w:fldChar w:fldCharType="end"/>
      </w:r>
      <w:r w:rsidR="00A54568">
        <w:rPr>
          <w:lang w:val="en-US"/>
        </w:rPr>
        <w:t xml:space="preserve"> so that communities in litter remain similar in summer and winter</w:t>
      </w:r>
      <w:ins w:id="342" w:author="Adina Howe" w:date="2016-11-08T13:41:00Z">
        <w:r w:rsidR="0028490A">
          <w:rPr>
            <w:lang w:val="en-US"/>
          </w:rPr>
          <w:t>, with similar conditions in soil</w:t>
        </w:r>
      </w:ins>
      <w:ins w:id="343" w:author="Adina Howe" w:date="2016-11-08T13:42:00Z">
        <w:r w:rsidR="007525EF">
          <w:rPr>
            <w:lang w:val="en-US"/>
          </w:rPr>
          <w:t xml:space="preserve"> </w:t>
        </w:r>
      </w:ins>
      <w:del w:id="344" w:author="Adina Howe" w:date="2016-11-08T13:41:00Z">
        <w:r w:rsidR="00A54568" w:rsidDel="0028490A">
          <w:rPr>
            <w:lang w:val="en-US"/>
          </w:rPr>
          <w:delText xml:space="preserve"> </w:delText>
        </w:r>
      </w:del>
      <w:del w:id="345" w:author="Adina Howe" w:date="2016-11-08T13:42:00Z">
        <w:r w:rsidR="00A54568" w:rsidDel="0028490A">
          <w:rPr>
            <w:lang w:val="en-US"/>
          </w:rPr>
          <w:delText xml:space="preserve">and the same applies to soil </w:delText>
        </w:r>
      </w:del>
      <w:r w:rsidR="00A54568">
        <w:rPr>
          <w:lang w:val="en-US"/>
        </w:rPr>
        <w:fldChar w:fldCharType="begin"/>
      </w:r>
      <w:r w:rsidR="00A54568">
        <w:rPr>
          <w:lang w:val="en-US"/>
        </w:rPr>
        <w:instrText xml:space="preserve"> ADDIN EN.CITE &lt;EndNote&gt;&lt;Cite&gt;&lt;Author&gt;Žifčáková&lt;/Author&gt;&lt;Year&gt;2016&lt;/Year&gt;&lt;RecNum&gt;1&lt;/RecNum&gt;&lt;DisplayText&gt;(Žifčáková&lt;style face="italic"&gt; et al.,&lt;/style&gt; 2016)&lt;/DisplayText&gt;&lt;record&gt;&lt;rec-number&gt;1&lt;/rec-number&gt;&lt;foreign-keys&gt;&lt;key app="EN" db-id="w0zwaeefsfe2s6etd5sxf52oztwafesfv2w9" timestamp="1472085829"&gt;1&lt;/key&gt;&lt;/foreign-keys&gt;&lt;ref-type name="Journal Article"&gt;17&lt;/ref-type&gt;&lt;contributors&gt;&lt;authors&gt;&lt;author&gt;Žifčáková, Lucia&lt;/author&gt;&lt;author&gt;Větrovský, Tomáš&lt;/author&gt;&lt;author&gt;Howe, Adina&lt;/author&gt;&lt;author&gt;Baldrian, Petr&lt;/author&gt;&lt;/authors&gt;&lt;/contributors&gt;&lt;titles&gt;&lt;title&gt;Microbial activity in forest soil reflects the changes in ecosystem properties between summer and winter&lt;/title&gt;&lt;secondary-title&gt;Environmental Microbiology&lt;/secondary-title&gt;&lt;/titles&gt;&lt;periodical&gt;&lt;full-title&gt;Environmental Microbiology&lt;/full-title&gt;&lt;/periodical&gt;&lt;pages&gt;&lt;style face="normal" font="default" charset="238" size="100%"&gt;288-301&lt;/style&gt;&lt;/pages&gt;&lt;volume&gt;&lt;style face="normal" font="default" charset="238" size="100%"&gt;18&lt;/style&gt;&lt;/volume&gt;&lt;dates&gt;&lt;year&gt;&lt;style face="normal" font="default" charset="238" size="100%"&gt;2016&lt;/style&gt;&lt;/year&gt;&lt;/dates&gt;&lt;isbn&gt;1462-2920&lt;/isbn&gt;&lt;urls&gt;&lt;related-urls&gt;&lt;url&gt;http://dx.doi.org/10.1111/1462-2920.13026&lt;/url&gt;&lt;/related-urls&gt;&lt;/urls&gt;&lt;electronic-resource-num&gt;10.1111/1462-2920.13026&lt;/electronic-resource-num&gt;&lt;/record&gt;&lt;/Cite&gt;&lt;/EndNote&gt;</w:instrText>
      </w:r>
      <w:r w:rsidR="00A54568">
        <w:rPr>
          <w:lang w:val="en-US"/>
        </w:rPr>
        <w:fldChar w:fldCharType="separate"/>
      </w:r>
      <w:r w:rsidR="00A54568">
        <w:rPr>
          <w:noProof/>
          <w:lang w:val="en-US"/>
        </w:rPr>
        <w:t>(Žifčáková</w:t>
      </w:r>
      <w:r w:rsidR="00A54568" w:rsidRPr="00A54568">
        <w:rPr>
          <w:i/>
          <w:noProof/>
          <w:lang w:val="en-US"/>
        </w:rPr>
        <w:t xml:space="preserve"> et al.,</w:t>
      </w:r>
      <w:r w:rsidR="00A54568">
        <w:rPr>
          <w:noProof/>
          <w:lang w:val="en-US"/>
        </w:rPr>
        <w:t xml:space="preserve"> 2016)</w:t>
      </w:r>
      <w:r w:rsidR="00A54568">
        <w:rPr>
          <w:lang w:val="en-US"/>
        </w:rPr>
        <w:fldChar w:fldCharType="end"/>
      </w:r>
      <w:r w:rsidR="00A54568">
        <w:rPr>
          <w:lang w:val="en-US"/>
        </w:rPr>
        <w:t xml:space="preserve">. </w:t>
      </w:r>
      <w:ins w:id="346" w:author="Adina Howe" w:date="2016-11-08T13:42:00Z">
        <w:r w:rsidR="007525EF">
          <w:rPr>
            <w:lang w:val="en-US"/>
          </w:rPr>
          <w:t xml:space="preserve"> In this study, we observed this result as </w:t>
        </w:r>
      </w:ins>
      <w:del w:id="347" w:author="Adina Howe" w:date="2016-11-08T13:42:00Z">
        <w:r w:rsidR="00A54568" w:rsidDel="007525EF">
          <w:rPr>
            <w:lang w:val="en-US"/>
          </w:rPr>
          <w:delText xml:space="preserve">This was confirmed </w:delText>
        </w:r>
        <w:r w:rsidR="004C07EE" w:rsidDel="007525EF">
          <w:rPr>
            <w:lang w:val="en-US"/>
          </w:rPr>
          <w:delText xml:space="preserve">here </w:delText>
        </w:r>
        <w:r w:rsidR="00A54568" w:rsidDel="007525EF">
          <w:rPr>
            <w:lang w:val="en-US"/>
          </w:rPr>
          <w:delText xml:space="preserve">by the fact that the </w:delText>
        </w:r>
      </w:del>
      <w:r w:rsidR="00A54568">
        <w:rPr>
          <w:lang w:val="en-US"/>
        </w:rPr>
        <w:t xml:space="preserve">summer and winter metagenomes </w:t>
      </w:r>
      <w:del w:id="348" w:author="Adina Howe" w:date="2016-11-08T13:42:00Z">
        <w:r w:rsidR="00A54568" w:rsidDel="007525EF">
          <w:rPr>
            <w:lang w:val="en-US"/>
          </w:rPr>
          <w:delText xml:space="preserve">did not show significant difference </w:delText>
        </w:r>
      </w:del>
      <w:ins w:id="349" w:author="Adina Howe" w:date="2016-11-08T13:42:00Z">
        <w:r w:rsidR="007525EF">
          <w:rPr>
            <w:lang w:val="en-US"/>
          </w:rPr>
          <w:t xml:space="preserve">were not significantly different </w:t>
        </w:r>
      </w:ins>
      <w:r w:rsidR="00A54568">
        <w:rPr>
          <w:lang w:val="en-US"/>
        </w:rPr>
        <w:t xml:space="preserve">(Fig. </w:t>
      </w:r>
      <w:r w:rsidR="00322895">
        <w:rPr>
          <w:lang w:val="en-US"/>
        </w:rPr>
        <w:t>3</w:t>
      </w:r>
      <w:r w:rsidR="00A54568">
        <w:rPr>
          <w:lang w:val="en-US"/>
        </w:rPr>
        <w:t xml:space="preserve">). However, while community composition remains stable, the ratio of fungi to </w:t>
      </w:r>
      <w:proofErr w:type="spellStart"/>
      <w:r w:rsidR="00A54568">
        <w:rPr>
          <w:lang w:val="en-US"/>
        </w:rPr>
        <w:t>bacteria</w:t>
      </w:r>
      <w:proofErr w:type="spellEnd"/>
      <w:r w:rsidR="00A54568">
        <w:rPr>
          <w:lang w:val="en-US"/>
        </w:rPr>
        <w:t xml:space="preserve"> and fungal biomass are significantly higher in summer than in winter </w:t>
      </w:r>
      <w:r w:rsidR="00A54568">
        <w:rPr>
          <w:lang w:val="en-US"/>
        </w:rPr>
        <w:fldChar w:fldCharType="begin"/>
      </w:r>
      <w:r w:rsidR="00A54568">
        <w:rPr>
          <w:lang w:val="en-US"/>
        </w:rPr>
        <w:instrText xml:space="preserve"> ADDIN EN.CITE &lt;EndNote&gt;&lt;Cite&gt;&lt;Author&gt;Žifčáková&lt;/Author&gt;&lt;Year&gt;2016&lt;/Year&gt;&lt;RecNum&gt;1&lt;/RecNum&gt;&lt;DisplayText&gt;(Žifčáková&lt;style face="italic"&gt; et al.,&lt;/style&gt; 2016)&lt;/DisplayText&gt;&lt;record&gt;&lt;rec-number&gt;1&lt;/rec-number&gt;&lt;foreign-keys&gt;&lt;key app="EN" db-id="w0zwaeefsfe2s6etd5sxf52oztwafesfv2w9" timestamp="1472085829"&gt;1&lt;/key&gt;&lt;/foreign-keys&gt;&lt;ref-type name="Journal Article"&gt;17&lt;/ref-type&gt;&lt;contributors&gt;&lt;authors&gt;&lt;author&gt;Žifčáková, Lucia&lt;/author&gt;&lt;author&gt;Větrovský, Tomáš&lt;/author&gt;&lt;author&gt;Howe, Adina&lt;/author&gt;&lt;author&gt;Baldrian, Petr&lt;/author&gt;&lt;/authors&gt;&lt;/contributors&gt;&lt;titles&gt;&lt;title&gt;Microbial activity in forest soil reflects the changes in ecosystem properties between summer and winter&lt;/title&gt;&lt;secondary-title&gt;Environmental Microbiology&lt;/secondary-title&gt;&lt;/titles&gt;&lt;periodical&gt;&lt;full-title&gt;Environmental Microbiology&lt;/full-title&gt;&lt;/periodical&gt;&lt;pages&gt;&lt;style face="normal" font="default" charset="238" size="100%"&gt;288-301&lt;/style&gt;&lt;/pages&gt;&lt;volume&gt;&lt;style face="normal" font="default" charset="238" size="100%"&gt;18&lt;/style&gt;&lt;/volume&gt;&lt;dates&gt;&lt;year&gt;&lt;style face="normal" font="default" charset="238" size="100%"&gt;2016&lt;/style&gt;&lt;/year&gt;&lt;/dates&gt;&lt;isbn&gt;1462-2920&lt;/isbn&gt;&lt;urls&gt;&lt;related-urls&gt;&lt;url&gt;http://dx.doi.org/10.1111/1462-2920.13026&lt;/url&gt;&lt;/related-urls&gt;&lt;/urls&gt;&lt;electronic-resource-num&gt;10.1111/1462-2920.13026&lt;/electronic-resource-num&gt;&lt;/record&gt;&lt;/Cite&gt;&lt;/EndNote&gt;</w:instrText>
      </w:r>
      <w:r w:rsidR="00A54568">
        <w:rPr>
          <w:lang w:val="en-US"/>
        </w:rPr>
        <w:fldChar w:fldCharType="separate"/>
      </w:r>
      <w:r w:rsidR="00A54568">
        <w:rPr>
          <w:noProof/>
          <w:lang w:val="en-US"/>
        </w:rPr>
        <w:t>(Žifčáková</w:t>
      </w:r>
      <w:r w:rsidR="00A54568" w:rsidRPr="00A54568">
        <w:rPr>
          <w:i/>
          <w:noProof/>
          <w:lang w:val="en-US"/>
        </w:rPr>
        <w:t xml:space="preserve"> et al.,</w:t>
      </w:r>
      <w:r w:rsidR="00A54568">
        <w:rPr>
          <w:noProof/>
          <w:lang w:val="en-US"/>
        </w:rPr>
        <w:t xml:space="preserve"> 2016)</w:t>
      </w:r>
      <w:r w:rsidR="00A54568">
        <w:rPr>
          <w:lang w:val="en-US"/>
        </w:rPr>
        <w:fldChar w:fldCharType="end"/>
      </w:r>
      <w:r w:rsidR="00A54568">
        <w:rPr>
          <w:lang w:val="en-US"/>
        </w:rPr>
        <w:t xml:space="preserve">. Our findings </w:t>
      </w:r>
      <w:ins w:id="350" w:author="Adina Howe" w:date="2016-11-08T13:54:00Z">
        <w:r w:rsidR="004656AC">
          <w:rPr>
            <w:lang w:val="en-US"/>
          </w:rPr>
          <w:t xml:space="preserve">also support </w:t>
        </w:r>
        <w:r w:rsidR="005355C5">
          <w:rPr>
            <w:lang w:val="en-US"/>
          </w:rPr>
          <w:t>a higher</w:t>
        </w:r>
        <w:r w:rsidR="004656AC" w:rsidRPr="004656AC">
          <w:rPr>
            <w:lang w:val="en-US"/>
          </w:rPr>
          <w:t xml:space="preserve"> </w:t>
        </w:r>
      </w:ins>
      <w:moveToRangeStart w:id="351" w:author="Adina Howe" w:date="2016-11-08T13:54:00Z" w:name="move466376611"/>
      <w:moveTo w:id="352" w:author="Adina Howe" w:date="2016-11-08T13:54:00Z">
        <w:r w:rsidR="004656AC">
          <w:rPr>
            <w:lang w:val="en-US"/>
          </w:rPr>
          <w:t>turnover of fungal and bacterial biomass, i.e., higher growth rates in summer then in winter (Fig. 4</w:t>
        </w:r>
      </w:moveTo>
      <w:ins w:id="353" w:author="Adina Howe" w:date="2016-11-08T13:54:00Z">
        <w:r w:rsidR="004656AC">
          <w:rPr>
            <w:lang w:val="en-US"/>
          </w:rPr>
          <w:t xml:space="preserve">), as the </w:t>
        </w:r>
      </w:ins>
      <w:moveTo w:id="354" w:author="Adina Howe" w:date="2016-11-08T13:54:00Z">
        <w:del w:id="355" w:author="Adina Howe" w:date="2016-11-08T13:54:00Z">
          <w:r w:rsidR="004656AC" w:rsidDel="004656AC">
            <w:rPr>
              <w:lang w:val="en-US"/>
            </w:rPr>
            <w:delText xml:space="preserve">). </w:delText>
          </w:r>
        </w:del>
      </w:moveTo>
    </w:p>
    <w:moveToRangeEnd w:id="351"/>
    <w:p w14:paraId="0AC85317" w14:textId="21A3292C" w:rsidR="008061F3" w:rsidRDefault="00A54568" w:rsidP="00134E36">
      <w:pPr>
        <w:autoSpaceDE w:val="0"/>
        <w:autoSpaceDN w:val="0"/>
        <w:adjustRightInd w:val="0"/>
        <w:spacing w:after="0" w:line="240" w:lineRule="auto"/>
        <w:rPr>
          <w:lang w:val="en-US"/>
        </w:rPr>
      </w:pPr>
      <w:del w:id="356" w:author="Adina Howe" w:date="2016-11-08T13:54:00Z">
        <w:r w:rsidDel="004656AC">
          <w:rPr>
            <w:lang w:val="en-US"/>
          </w:rPr>
          <w:delText xml:space="preserve">that </w:delText>
        </w:r>
      </w:del>
      <w:r>
        <w:rPr>
          <w:lang w:val="en-US"/>
        </w:rPr>
        <w:t xml:space="preserve">the expression of chitin and lysozyme are higher in summer </w:t>
      </w:r>
      <w:r w:rsidR="00171DED">
        <w:rPr>
          <w:lang w:val="en-US"/>
        </w:rPr>
        <w:t>then in winter</w:t>
      </w:r>
      <w:ins w:id="357" w:author="Adina Howe" w:date="2016-11-08T13:55:00Z">
        <w:r w:rsidR="004656AC">
          <w:rPr>
            <w:lang w:val="en-US"/>
          </w:rPr>
          <w:t>.</w:t>
        </w:r>
      </w:ins>
      <w:del w:id="358" w:author="Adina Howe" w:date="2016-11-08T13:55:00Z">
        <w:r w:rsidR="00171DED" w:rsidDel="004656AC">
          <w:rPr>
            <w:lang w:val="en-US"/>
          </w:rPr>
          <w:delText xml:space="preserve"> indicate higher </w:delText>
        </w:r>
      </w:del>
      <w:moveFromRangeStart w:id="359" w:author="Adina Howe" w:date="2016-11-08T13:54:00Z" w:name="move466376611"/>
      <w:moveFrom w:id="360" w:author="Adina Howe" w:date="2016-11-08T13:54:00Z">
        <w:r w:rsidR="00171DED" w:rsidDel="004656AC">
          <w:rPr>
            <w:lang w:val="en-US"/>
          </w:rPr>
          <w:t xml:space="preserve">turnover of fungal and bacterial biomass, i.e., higher growth rates in summer then in winter (Fig. </w:t>
        </w:r>
        <w:r w:rsidR="00322895" w:rsidDel="004656AC">
          <w:rPr>
            <w:lang w:val="en-US"/>
          </w:rPr>
          <w:t>4</w:t>
        </w:r>
        <w:r w:rsidR="00171DED" w:rsidDel="004656AC">
          <w:rPr>
            <w:lang w:val="en-US"/>
          </w:rPr>
          <w:t xml:space="preserve">). </w:t>
        </w:r>
      </w:moveFrom>
      <w:moveFromRangeEnd w:id="359"/>
    </w:p>
    <w:p w14:paraId="57628761" w14:textId="21A49FD1" w:rsidR="00392E22" w:rsidRPr="00EA33BC" w:rsidRDefault="00171DED" w:rsidP="008061F3">
      <w:pPr>
        <w:autoSpaceDE w:val="0"/>
        <w:autoSpaceDN w:val="0"/>
        <w:adjustRightInd w:val="0"/>
        <w:spacing w:after="0" w:line="240" w:lineRule="auto"/>
        <w:ind w:firstLine="708"/>
        <w:rPr>
          <w:lang w:val="en-US"/>
        </w:rPr>
      </w:pPr>
      <w:r>
        <w:rPr>
          <w:lang w:val="en-US"/>
        </w:rPr>
        <w:t>Consistent</w:t>
      </w:r>
      <w:del w:id="361" w:author="Adina Howe" w:date="2016-11-08T13:55:00Z">
        <w:r w:rsidDel="00B8321F">
          <w:rPr>
            <w:lang w:val="en-US"/>
          </w:rPr>
          <w:delText>ly</w:delText>
        </w:r>
      </w:del>
      <w:r>
        <w:rPr>
          <w:lang w:val="en-US"/>
        </w:rPr>
        <w:t xml:space="preserve"> with the assumption that the nutrient sources in litter (mainly plant biomass) remain the same across the year while soil experiences the seasonal input of </w:t>
      </w:r>
      <w:proofErr w:type="spellStart"/>
      <w:r>
        <w:rPr>
          <w:lang w:val="en-US"/>
        </w:rPr>
        <w:t>photosynthates</w:t>
      </w:r>
      <w:proofErr w:type="spellEnd"/>
      <w:r>
        <w:rPr>
          <w:lang w:val="en-US"/>
        </w:rPr>
        <w:t xml:space="preserve">, the seasonality of transcription is substantially higher in soil, which applies both for total transcription </w:t>
      </w:r>
      <w:r>
        <w:rPr>
          <w:lang w:val="en-US"/>
        </w:rPr>
        <w:lastRenderedPageBreak/>
        <w:fldChar w:fldCharType="begin"/>
      </w:r>
      <w:r>
        <w:rPr>
          <w:lang w:val="en-US"/>
        </w:rPr>
        <w:instrText xml:space="preserve"> ADDIN EN.CITE &lt;EndNote&gt;&lt;Cite&gt;&lt;Author&gt;Žifčáková&lt;/Author&gt;&lt;Year&gt;2016&lt;/Year&gt;&lt;RecNum&gt;1&lt;/RecNum&gt;&lt;DisplayText&gt;(Žifčáková&lt;style face="italic"&gt; et al.,&lt;/style&gt; 2016)&lt;/DisplayText&gt;&lt;record&gt;&lt;rec-number&gt;1&lt;/rec-number&gt;&lt;foreign-keys&gt;&lt;key app="EN" db-id="w0zwaeefsfe2s6etd5sxf52oztwafesfv2w9" timestamp="1472085829"&gt;1&lt;/key&gt;&lt;/foreign-keys&gt;&lt;ref-type name="Journal Article"&gt;17&lt;/ref-type&gt;&lt;contributors&gt;&lt;authors&gt;&lt;author&gt;Žifčáková, Lucia&lt;/author&gt;&lt;author&gt;Větrovský, Tomáš&lt;/author&gt;&lt;author&gt;Howe, Adina&lt;/author&gt;&lt;author&gt;Baldrian, Petr&lt;/author&gt;&lt;/authors&gt;&lt;/contributors&gt;&lt;titles&gt;&lt;title&gt;Microbial activity in forest soil reflects the changes in ecosystem properties between summer and winter&lt;/title&gt;&lt;secondary-title&gt;Environmental Microbiology&lt;/secondary-title&gt;&lt;/titles&gt;&lt;periodical&gt;&lt;full-title&gt;Environmental Microbiology&lt;/full-title&gt;&lt;/periodical&gt;&lt;pages&gt;&lt;style face="normal" font="default" charset="238" size="100%"&gt;288-301&lt;/style&gt;&lt;/pages&gt;&lt;volume&gt;&lt;style face="normal" font="default" charset="238" size="100%"&gt;18&lt;/style&gt;&lt;/volume&gt;&lt;dates&gt;&lt;year&gt;&lt;style face="normal" font="default" charset="238" size="100%"&gt;2016&lt;/style&gt;&lt;/year&gt;&lt;/dates&gt;&lt;isbn&gt;1462-2920&lt;/isbn&gt;&lt;urls&gt;&lt;related-urls&gt;&lt;url&gt;http://dx.doi.org/10.1111/1462-2920.13026&lt;/url&gt;&lt;/related-urls&gt;&lt;/urls&gt;&lt;electronic-resource-num&gt;10.1111/1462-2920.13026&lt;/electronic-resource-num&gt;&lt;/record&gt;&lt;/Cite&gt;&lt;/EndNote&gt;</w:instrText>
      </w:r>
      <w:r>
        <w:rPr>
          <w:lang w:val="en-US"/>
        </w:rPr>
        <w:fldChar w:fldCharType="separate"/>
      </w:r>
      <w:r>
        <w:rPr>
          <w:noProof/>
          <w:lang w:val="en-US"/>
        </w:rPr>
        <w:t>(Žifčáková</w:t>
      </w:r>
      <w:r w:rsidRPr="00171DED">
        <w:rPr>
          <w:i/>
          <w:noProof/>
          <w:lang w:val="en-US"/>
        </w:rPr>
        <w:t xml:space="preserve"> et al.,</w:t>
      </w:r>
      <w:r>
        <w:rPr>
          <w:noProof/>
          <w:lang w:val="en-US"/>
        </w:rPr>
        <w:t xml:space="preserve"> 2016)</w:t>
      </w:r>
      <w:r>
        <w:rPr>
          <w:lang w:val="en-US"/>
        </w:rPr>
        <w:fldChar w:fldCharType="end"/>
      </w:r>
      <w:r>
        <w:rPr>
          <w:lang w:val="en-US"/>
        </w:rPr>
        <w:t xml:space="preserve"> and expression of </w:t>
      </w:r>
      <w:proofErr w:type="spellStart"/>
      <w:r w:rsidR="004D2C4F">
        <w:rPr>
          <w:lang w:val="en-US"/>
        </w:rPr>
        <w:t>CAZy</w:t>
      </w:r>
      <w:r>
        <w:rPr>
          <w:lang w:val="en-US"/>
        </w:rPr>
        <w:t>mes</w:t>
      </w:r>
      <w:proofErr w:type="spellEnd"/>
      <w:r>
        <w:rPr>
          <w:lang w:val="en-US"/>
        </w:rPr>
        <w:t xml:space="preserve">. The production </w:t>
      </w:r>
      <w:r w:rsidR="008061F3">
        <w:rPr>
          <w:lang w:val="en-US"/>
        </w:rPr>
        <w:t xml:space="preserve">of GH and AA </w:t>
      </w:r>
      <w:r>
        <w:rPr>
          <w:lang w:val="en-US"/>
        </w:rPr>
        <w:t xml:space="preserve">by Ascomycota and Basidiomycota increased in winter </w:t>
      </w:r>
      <w:del w:id="362" w:author="Adina Howe" w:date="2016-11-08T13:55:00Z">
        <w:r w:rsidDel="006F2FFD">
          <w:rPr>
            <w:lang w:val="en-US"/>
          </w:rPr>
          <w:delText>in line</w:delText>
        </w:r>
      </w:del>
      <w:ins w:id="363" w:author="Adina Howe" w:date="2016-11-08T13:55:00Z">
        <w:r w:rsidR="006F2FFD">
          <w:rPr>
            <w:lang w:val="en-US"/>
          </w:rPr>
          <w:t xml:space="preserve">is consistent </w:t>
        </w:r>
      </w:ins>
      <w:del w:id="364" w:author="Adina Howe" w:date="2016-11-08T13:55:00Z">
        <w:r w:rsidDel="006F2FFD">
          <w:rPr>
            <w:lang w:val="en-US"/>
          </w:rPr>
          <w:delText xml:space="preserve"> </w:delText>
        </w:r>
      </w:del>
      <w:r>
        <w:rPr>
          <w:lang w:val="en-US"/>
        </w:rPr>
        <w:t xml:space="preserve">with the decrease of expression of genes related to ECM symbiosis </w:t>
      </w:r>
      <w:r>
        <w:rPr>
          <w:lang w:val="en-US"/>
        </w:rPr>
        <w:fldChar w:fldCharType="begin"/>
      </w:r>
      <w:r>
        <w:rPr>
          <w:lang w:val="en-US"/>
        </w:rPr>
        <w:instrText xml:space="preserve"> ADDIN EN.CITE &lt;EndNote&gt;&lt;Cite&gt;&lt;Author&gt;Žifčáková&lt;/Author&gt;&lt;Year&gt;2016&lt;/Year&gt;&lt;RecNum&gt;1&lt;/RecNum&gt;&lt;DisplayText&gt;(Žifčáková&lt;style face="italic"&gt; et al.,&lt;/style&gt; 2016)&lt;/DisplayText&gt;&lt;record&gt;&lt;rec-number&gt;1&lt;/rec-number&gt;&lt;foreign-keys&gt;&lt;key app="EN" db-id="w0zwaeefsfe2s6etd5sxf52oztwafesfv2w9" timestamp="1472085829"&gt;1&lt;/key&gt;&lt;/foreign-keys&gt;&lt;ref-type name="Journal Article"&gt;17&lt;/ref-type&gt;&lt;contributors&gt;&lt;authors&gt;&lt;author&gt;Žifčáková, Lucia&lt;/author&gt;&lt;author&gt;Větrovský, Tomáš&lt;/author&gt;&lt;author&gt;Howe, Adina&lt;/author&gt;&lt;author&gt;Baldrian, Petr&lt;/author&gt;&lt;/authors&gt;&lt;/contributors&gt;&lt;titles&gt;&lt;title&gt;Microbial activity in forest soil reflects the changes in ecosystem properties between summer and winter&lt;/title&gt;&lt;secondary-title&gt;Environmental Microbiology&lt;/secondary-title&gt;&lt;/titles&gt;&lt;periodical&gt;&lt;full-title&gt;Environmental Microbiology&lt;/full-title&gt;&lt;/periodical&gt;&lt;pages&gt;&lt;style face="normal" font="default" charset="238" size="100%"&gt;288-301&lt;/style&gt;&lt;/pages&gt;&lt;volume&gt;&lt;style face="normal" font="default" charset="238" size="100%"&gt;18&lt;/style&gt;&lt;/volume&gt;&lt;dates&gt;&lt;year&gt;&lt;style face="normal" font="default" charset="238" size="100%"&gt;2016&lt;/style&gt;&lt;/year&gt;&lt;/dates&gt;&lt;isbn&gt;1462-2920&lt;/isbn&gt;&lt;urls&gt;&lt;related-urls&gt;&lt;url&gt;http://dx.doi.org/10.1111/1462-2920.13026&lt;/url&gt;&lt;/related-urls&gt;&lt;/urls&gt;&lt;electronic-resource-num&gt;10.1111/1462-2920.13026&lt;/electronic-resource-num&gt;&lt;/record&gt;&lt;/Cite&gt;&lt;/EndNote&gt;</w:instrText>
      </w:r>
      <w:r>
        <w:rPr>
          <w:lang w:val="en-US"/>
        </w:rPr>
        <w:fldChar w:fldCharType="separate"/>
      </w:r>
      <w:r>
        <w:rPr>
          <w:noProof/>
          <w:lang w:val="en-US"/>
        </w:rPr>
        <w:t>(Žifčáková</w:t>
      </w:r>
      <w:r w:rsidRPr="00171DED">
        <w:rPr>
          <w:i/>
          <w:noProof/>
          <w:lang w:val="en-US"/>
        </w:rPr>
        <w:t xml:space="preserve"> et al.,</w:t>
      </w:r>
      <w:r>
        <w:rPr>
          <w:noProof/>
          <w:lang w:val="en-US"/>
        </w:rPr>
        <w:t xml:space="preserve"> 2016)</w:t>
      </w:r>
      <w:r>
        <w:rPr>
          <w:lang w:val="en-US"/>
        </w:rPr>
        <w:fldChar w:fldCharType="end"/>
      </w:r>
      <w:ins w:id="365" w:author="Adina Howe" w:date="2016-11-08T13:55:00Z">
        <w:r w:rsidR="006F2FFD">
          <w:rPr>
            <w:lang w:val="en-US"/>
          </w:rPr>
          <w:t xml:space="preserve">, indicating </w:t>
        </w:r>
      </w:ins>
      <w:del w:id="366" w:author="Adina Howe" w:date="2016-11-08T13:55:00Z">
        <w:r w:rsidR="008061F3" w:rsidDel="006F2FFD">
          <w:rPr>
            <w:lang w:val="en-US"/>
          </w:rPr>
          <w:delText xml:space="preserve"> which indicates </w:delText>
        </w:r>
      </w:del>
      <w:r w:rsidR="008061F3">
        <w:rPr>
          <w:lang w:val="en-US"/>
        </w:rPr>
        <w:t>lower activity of the ECM fungi</w:t>
      </w:r>
      <w:ins w:id="367" w:author="Adina Howe" w:date="2016-11-08T13:55:00Z">
        <w:r w:rsidR="006F2FFD">
          <w:rPr>
            <w:lang w:val="en-US"/>
          </w:rPr>
          <w:t xml:space="preserve">, </w:t>
        </w:r>
      </w:ins>
      <w:del w:id="368" w:author="Adina Howe" w:date="2016-11-08T13:55:00Z">
        <w:r w:rsidR="008061F3" w:rsidDel="006F2FFD">
          <w:rPr>
            <w:lang w:val="en-US"/>
          </w:rPr>
          <w:delText xml:space="preserve"> that are </w:delText>
        </w:r>
      </w:del>
      <w:r w:rsidR="008061F3">
        <w:rPr>
          <w:lang w:val="en-US"/>
        </w:rPr>
        <w:t xml:space="preserve">mainly Basidiomycetes. Alongside, the relative contribution to </w:t>
      </w:r>
      <w:proofErr w:type="spellStart"/>
      <w:r w:rsidR="004D2C4F">
        <w:rPr>
          <w:lang w:val="en-US"/>
        </w:rPr>
        <w:t>CAZy</w:t>
      </w:r>
      <w:r w:rsidR="008061F3">
        <w:rPr>
          <w:lang w:val="en-US"/>
        </w:rPr>
        <w:t>me</w:t>
      </w:r>
      <w:proofErr w:type="spellEnd"/>
      <w:r w:rsidR="008061F3">
        <w:rPr>
          <w:lang w:val="en-US"/>
        </w:rPr>
        <w:t xml:space="preserve"> expression increased for bacteria and Ascomycota. This</w:t>
      </w:r>
      <w:ins w:id="369" w:author="Adina Howe" w:date="2016-11-09T08:37:00Z">
        <w:r w:rsidR="006B6745">
          <w:rPr>
            <w:lang w:val="en-US"/>
          </w:rPr>
          <w:t xml:space="preserve"> observation </w:t>
        </w:r>
      </w:ins>
      <w:del w:id="370" w:author="Adina Howe" w:date="2016-11-09T08:37:00Z">
        <w:r w:rsidR="008061F3" w:rsidDel="006B6745">
          <w:rPr>
            <w:lang w:val="en-US"/>
          </w:rPr>
          <w:delText xml:space="preserve"> </w:delText>
        </w:r>
      </w:del>
      <w:r w:rsidR="008061F3">
        <w:rPr>
          <w:lang w:val="en-US"/>
        </w:rPr>
        <w:t xml:space="preserve">may either indicate the relief of inhibition of </w:t>
      </w:r>
      <w:proofErr w:type="spellStart"/>
      <w:r w:rsidR="008061F3">
        <w:rPr>
          <w:lang w:val="en-US"/>
        </w:rPr>
        <w:t>nonmycorrhizal</w:t>
      </w:r>
      <w:proofErr w:type="spellEnd"/>
      <w:r w:rsidR="008061F3">
        <w:rPr>
          <w:lang w:val="en-US"/>
        </w:rPr>
        <w:t xml:space="preserve"> microorganisms due to the </w:t>
      </w:r>
      <w:proofErr w:type="spellStart"/>
      <w:r w:rsidR="008061F3">
        <w:rPr>
          <w:lang w:val="en-US"/>
        </w:rPr>
        <w:t>Gadgill</w:t>
      </w:r>
      <w:proofErr w:type="spellEnd"/>
      <w:r w:rsidR="008061F3">
        <w:rPr>
          <w:lang w:val="en-US"/>
        </w:rPr>
        <w:t xml:space="preserve"> effect </w:t>
      </w:r>
      <w:r w:rsidR="008061F3">
        <w:rPr>
          <w:lang w:val="en-US"/>
        </w:rPr>
        <w:fldChar w:fldCharType="begin">
          <w:fldData xml:space="preserve">PEVuZE5vdGU+PENpdGU+PEF1dGhvcj5GZXJuYW5kZXo8L0F1dGhvcj48WWVhcj4yMDE2PC9ZZWFy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</w:fldData>
        </w:fldChar>
      </w:r>
      <w:r w:rsidR="008061F3">
        <w:rPr>
          <w:lang w:val="en-US"/>
        </w:rPr>
        <w:instrText xml:space="preserve"> ADDIN EN.CITE </w:instrText>
      </w:r>
      <w:r w:rsidR="008061F3">
        <w:rPr>
          <w:lang w:val="en-US"/>
        </w:rPr>
        <w:fldChar w:fldCharType="begin">
          <w:fldData xml:space="preserve">PEVuZE5vdGU+PENpdGU+PEF1dGhvcj5GZXJuYW5kZXo8L0F1dGhvcj48WWVhcj4yMDE2PC9ZZWFy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</w:fldData>
        </w:fldChar>
      </w:r>
      <w:r w:rsidR="008061F3">
        <w:rPr>
          <w:lang w:val="en-US"/>
        </w:rPr>
        <w:instrText xml:space="preserve"> ADDIN EN.CITE.DATA </w:instrText>
      </w:r>
      <w:r w:rsidR="008061F3">
        <w:rPr>
          <w:lang w:val="en-US"/>
        </w:rPr>
      </w:r>
      <w:r w:rsidR="008061F3">
        <w:rPr>
          <w:lang w:val="en-US"/>
        </w:rPr>
        <w:fldChar w:fldCharType="end"/>
      </w:r>
      <w:r w:rsidR="008061F3">
        <w:rPr>
          <w:lang w:val="en-US"/>
        </w:rPr>
      </w:r>
      <w:r w:rsidR="008061F3">
        <w:rPr>
          <w:lang w:val="en-US"/>
        </w:rPr>
        <w:fldChar w:fldCharType="separate"/>
      </w:r>
      <w:r w:rsidR="008061F3">
        <w:rPr>
          <w:noProof/>
          <w:lang w:val="en-US"/>
        </w:rPr>
        <w:t>(Fernandez and Kennedy 2016)</w:t>
      </w:r>
      <w:r w:rsidR="008061F3">
        <w:rPr>
          <w:lang w:val="en-US"/>
        </w:rPr>
        <w:fldChar w:fldCharType="end"/>
      </w:r>
      <w:ins w:id="371" w:author="Adina Howe" w:date="2016-11-09T08:37:00Z">
        <w:r w:rsidR="006B6745">
          <w:rPr>
            <w:lang w:val="en-US"/>
          </w:rPr>
          <w:t xml:space="preserve"> </w:t>
        </w:r>
      </w:ins>
      <w:del w:id="372" w:author="Adina Howe" w:date="2016-11-09T08:37:00Z">
        <w:r w:rsidR="008061F3" w:rsidDel="006B6745">
          <w:rPr>
            <w:lang w:val="en-US"/>
          </w:rPr>
          <w:delText xml:space="preserve">, </w:delText>
        </w:r>
      </w:del>
      <w:r w:rsidR="008061F3">
        <w:rPr>
          <w:lang w:val="en-US"/>
        </w:rPr>
        <w:t>or simply the decrease of activity of ECM fungi.</w:t>
      </w:r>
      <w:ins w:id="373" w:author="Adina Howe" w:date="2016-11-09T08:38:00Z">
        <w:r w:rsidR="006B6745">
          <w:rPr>
            <w:lang w:val="en-US"/>
          </w:rPr>
          <w:t xml:space="preserve"> The observation of </w:t>
        </w:r>
      </w:ins>
      <w:del w:id="374" w:author="Adina Howe" w:date="2016-11-09T08:38:00Z">
        <w:r w:rsidR="008061F3" w:rsidDel="006B6745">
          <w:rPr>
            <w:lang w:val="en-US"/>
          </w:rPr>
          <w:delText xml:space="preserve"> The fact that</w:delText>
        </w:r>
      </w:del>
      <w:ins w:id="375" w:author="Adina Howe" w:date="2016-11-09T08:38:00Z">
        <w:r w:rsidR="006B6745">
          <w:rPr>
            <w:lang w:val="en-US"/>
          </w:rPr>
          <w:t>the increase in</w:t>
        </w:r>
      </w:ins>
      <w:r w:rsidR="008061F3">
        <w:rPr>
          <w:lang w:val="en-US"/>
        </w:rPr>
        <w:t xml:space="preserve"> activity of enzymes</w:t>
      </w:r>
      <w:ins w:id="376" w:author="Adina Howe" w:date="2016-11-09T08:38:00Z">
        <w:r w:rsidR="004F454F">
          <w:rPr>
            <w:lang w:val="en-US"/>
          </w:rPr>
          <w:t xml:space="preserve"> associated with</w:t>
        </w:r>
      </w:ins>
      <w:del w:id="377" w:author="Adina Howe" w:date="2016-11-09T08:38:00Z">
        <w:r w:rsidR="008061F3" w:rsidDel="004F454F">
          <w:rPr>
            <w:lang w:val="en-US"/>
          </w:rPr>
          <w:delText>,</w:delText>
        </w:r>
      </w:del>
      <w:r w:rsidR="008061F3">
        <w:rPr>
          <w:lang w:val="en-US"/>
        </w:rPr>
        <w:t xml:space="preserve"> mobilizing storage compounds – starch, glycogen and </w:t>
      </w:r>
      <w:proofErr w:type="spellStart"/>
      <w:r w:rsidR="008061F3">
        <w:rPr>
          <w:lang w:val="en-US"/>
        </w:rPr>
        <w:t>trehalose</w:t>
      </w:r>
      <w:proofErr w:type="spellEnd"/>
      <w:r w:rsidR="008061F3">
        <w:rPr>
          <w:lang w:val="en-US"/>
        </w:rPr>
        <w:t xml:space="preserve"> </w:t>
      </w:r>
      <w:ins w:id="378" w:author="Adina Howe" w:date="2016-11-09T08:38:00Z">
        <w:r w:rsidR="004F454F">
          <w:rPr>
            <w:lang w:val="en-US"/>
          </w:rPr>
          <w:t xml:space="preserve">in winter soil </w:t>
        </w:r>
      </w:ins>
      <w:del w:id="379" w:author="Adina Howe" w:date="2016-11-09T08:38:00Z">
        <w:r w:rsidR="008061F3" w:rsidDel="004F454F">
          <w:rPr>
            <w:lang w:val="en-US"/>
          </w:rPr>
          <w:delText xml:space="preserve">– increases highly in winter soil </w:delText>
        </w:r>
      </w:del>
      <w:r w:rsidR="008061F3">
        <w:rPr>
          <w:lang w:val="en-US"/>
        </w:rPr>
        <w:t xml:space="preserve">indicates that this is likely </w:t>
      </w:r>
      <w:del w:id="380" w:author="Adina Howe" w:date="2016-11-09T08:38:00Z">
        <w:r w:rsidR="008061F3" w:rsidDel="004F454F">
          <w:rPr>
            <w:lang w:val="en-US"/>
          </w:rPr>
          <w:delText xml:space="preserve">the </w:delText>
        </w:r>
      </w:del>
      <w:ins w:id="381" w:author="Adina Howe" w:date="2016-11-09T08:38:00Z">
        <w:r w:rsidR="004F454F">
          <w:rPr>
            <w:lang w:val="en-US"/>
          </w:rPr>
          <w:t xml:space="preserve">a </w:t>
        </w:r>
      </w:ins>
      <w:r w:rsidR="008061F3">
        <w:rPr>
          <w:lang w:val="en-US"/>
        </w:rPr>
        <w:t>time of nutrient limitation</w:t>
      </w:r>
      <w:ins w:id="382" w:author="Adina Howe" w:date="2016-11-09T08:38:00Z">
        <w:r w:rsidR="004F454F">
          <w:rPr>
            <w:lang w:val="en-US"/>
          </w:rPr>
          <w:t xml:space="preserve"> and </w:t>
        </w:r>
      </w:ins>
      <w:del w:id="383" w:author="Adina Howe" w:date="2016-11-09T08:38:00Z">
        <w:r w:rsidR="008061F3" w:rsidDel="004F454F">
          <w:rPr>
            <w:lang w:val="en-US"/>
          </w:rPr>
          <w:delText xml:space="preserve"> when </w:delText>
        </w:r>
      </w:del>
      <w:r w:rsidR="008061F3">
        <w:rPr>
          <w:lang w:val="en-US"/>
        </w:rPr>
        <w:t>biomass</w:t>
      </w:r>
      <w:ins w:id="384" w:author="Adina Howe" w:date="2016-11-09T08:38:00Z">
        <w:r w:rsidR="004F454F">
          <w:rPr>
            <w:lang w:val="en-US"/>
          </w:rPr>
          <w:t xml:space="preserve"> may </w:t>
        </w:r>
      </w:ins>
      <w:del w:id="385" w:author="Adina Howe" w:date="2016-11-09T08:38:00Z">
        <w:r w:rsidR="008061F3" w:rsidDel="004F454F">
          <w:rPr>
            <w:lang w:val="en-US"/>
          </w:rPr>
          <w:delText xml:space="preserve"> </w:delText>
        </w:r>
      </w:del>
      <w:r w:rsidR="008061F3">
        <w:rPr>
          <w:lang w:val="en-US"/>
        </w:rPr>
        <w:t>need</w:t>
      </w:r>
      <w:del w:id="386" w:author="Adina Howe" w:date="2016-11-09T08:38:00Z">
        <w:r w:rsidR="008061F3" w:rsidDel="004F454F">
          <w:rPr>
            <w:lang w:val="en-US"/>
          </w:rPr>
          <w:delText>s</w:delText>
        </w:r>
      </w:del>
      <w:r w:rsidR="008061F3">
        <w:rPr>
          <w:lang w:val="en-US"/>
        </w:rPr>
        <w:t xml:space="preserve"> to be maintained at the costs of </w:t>
      </w:r>
      <w:r w:rsidR="008061F3" w:rsidRPr="00EA33BC">
        <w:rPr>
          <w:lang w:val="en-US"/>
        </w:rPr>
        <w:t>metabolic reserves.</w:t>
      </w:r>
      <w:r w:rsidR="00EA33BC" w:rsidRPr="00EA33BC">
        <w:rPr>
          <w:lang w:val="en-US"/>
        </w:rPr>
        <w:t xml:space="preserve"> The use of </w:t>
      </w:r>
      <w:proofErr w:type="spellStart"/>
      <w:r w:rsidR="00EA33BC" w:rsidRPr="00EA33BC">
        <w:rPr>
          <w:lang w:val="en-US"/>
        </w:rPr>
        <w:t>trehalose</w:t>
      </w:r>
      <w:proofErr w:type="spellEnd"/>
      <w:r w:rsidR="00EA33BC" w:rsidRPr="00EA33BC">
        <w:rPr>
          <w:lang w:val="en-US"/>
        </w:rPr>
        <w:t xml:space="preserve"> and mannitol as energy reserves by ECM during winter starvation </w:t>
      </w:r>
      <w:ins w:id="387" w:author="Adina Howe" w:date="2016-11-09T08:39:00Z">
        <w:r w:rsidR="004F454F">
          <w:rPr>
            <w:lang w:val="en-US"/>
          </w:rPr>
          <w:t>h</w:t>
        </w:r>
      </w:ins>
      <w:del w:id="388" w:author="Adina Howe" w:date="2016-11-09T08:39:00Z">
        <w:r w:rsidR="00EA33BC" w:rsidRPr="00EA33BC" w:rsidDel="004F454F">
          <w:rPr>
            <w:lang w:val="en-US"/>
          </w:rPr>
          <w:delText>w</w:delText>
        </w:r>
      </w:del>
      <w:r w:rsidR="00EA33BC" w:rsidRPr="00EA33BC">
        <w:rPr>
          <w:lang w:val="en-US"/>
        </w:rPr>
        <w:t xml:space="preserve">as </w:t>
      </w:r>
      <w:ins w:id="389" w:author="Adina Howe" w:date="2016-11-09T08:39:00Z">
        <w:r w:rsidR="004F454F">
          <w:rPr>
            <w:lang w:val="en-US"/>
          </w:rPr>
          <w:t xml:space="preserve">been previously </w:t>
        </w:r>
      </w:ins>
      <w:del w:id="390" w:author="Adina Howe" w:date="2016-11-09T08:39:00Z">
        <w:r w:rsidR="00EA33BC" w:rsidRPr="00EA33BC" w:rsidDel="004F454F">
          <w:rPr>
            <w:lang w:val="en-US"/>
          </w:rPr>
          <w:delText xml:space="preserve">already </w:delText>
        </w:r>
      </w:del>
      <w:r w:rsidR="00EA33BC" w:rsidRPr="00EA33BC">
        <w:rPr>
          <w:lang w:val="en-US"/>
        </w:rPr>
        <w:t>observed</w:t>
      </w:r>
      <w:r w:rsidR="00EA33BC">
        <w:rPr>
          <w:lang w:val="en-US"/>
        </w:rPr>
        <w:t xml:space="preserve"> </w:t>
      </w:r>
      <w:r w:rsidR="00EA33BC">
        <w:rPr>
          <w:lang w:val="en-US"/>
        </w:rPr>
        <w:fldChar w:fldCharType="begin">
          <w:fldData xml:space="preserve">PEVuZE5vdGU+PENpdGU+PEF1dGhvcj5EcnVlYmVydDwvQXV0aG9yPjxZZWFyPjIwMDk8L1llYXI+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</w:fldData>
        </w:fldChar>
      </w:r>
      <w:r w:rsidR="00EA33BC">
        <w:rPr>
          <w:lang w:val="en-US"/>
        </w:rPr>
        <w:instrText xml:space="preserve"> ADDIN EN.CITE </w:instrText>
      </w:r>
      <w:r w:rsidR="00EA33BC">
        <w:rPr>
          <w:lang w:val="en-US"/>
        </w:rPr>
        <w:fldChar w:fldCharType="begin">
          <w:fldData xml:space="preserve">PEVuZE5vdGU+PENpdGU+PEF1dGhvcj5EcnVlYmVydDwvQXV0aG9yPjxZZWFyPjIwMDk8L1llYXI+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</w:fldData>
        </w:fldChar>
      </w:r>
      <w:r w:rsidR="00EA33BC">
        <w:rPr>
          <w:lang w:val="en-US"/>
        </w:rPr>
        <w:instrText xml:space="preserve"> ADDIN EN.CITE.DATA </w:instrText>
      </w:r>
      <w:r w:rsidR="00EA33BC">
        <w:rPr>
          <w:lang w:val="en-US"/>
        </w:rPr>
      </w:r>
      <w:r w:rsidR="00EA33BC">
        <w:rPr>
          <w:lang w:val="en-US"/>
        </w:rPr>
        <w:fldChar w:fldCharType="end"/>
      </w:r>
      <w:r w:rsidR="00EA33BC">
        <w:rPr>
          <w:lang w:val="en-US"/>
        </w:rPr>
      </w:r>
      <w:r w:rsidR="00EA33BC">
        <w:rPr>
          <w:lang w:val="en-US"/>
        </w:rPr>
        <w:fldChar w:fldCharType="separate"/>
      </w:r>
      <w:r w:rsidR="00EA33BC">
        <w:rPr>
          <w:noProof/>
          <w:lang w:val="en-US"/>
        </w:rPr>
        <w:t>(Druebert</w:t>
      </w:r>
      <w:r w:rsidR="00EA33BC" w:rsidRPr="00EA33BC">
        <w:rPr>
          <w:i/>
          <w:noProof/>
          <w:lang w:val="en-US"/>
        </w:rPr>
        <w:t xml:space="preserve"> et al.,</w:t>
      </w:r>
      <w:r w:rsidR="00EA33BC">
        <w:rPr>
          <w:noProof/>
          <w:lang w:val="en-US"/>
        </w:rPr>
        <w:t xml:space="preserve"> 2009; Nehls 2008)</w:t>
      </w:r>
      <w:r w:rsidR="00EA33BC">
        <w:rPr>
          <w:lang w:val="en-US"/>
        </w:rPr>
        <w:fldChar w:fldCharType="end"/>
      </w:r>
      <w:r w:rsidR="00EA33BC" w:rsidRPr="00EA33BC">
        <w:rPr>
          <w:lang w:val="en-US"/>
        </w:rPr>
        <w:t>.</w:t>
      </w:r>
    </w:p>
    <w:p w14:paraId="08C06B24" w14:textId="523DDF86" w:rsidR="00262CC2" w:rsidRPr="00EA33BC" w:rsidRDefault="008061F3" w:rsidP="00EA33BC">
      <w:pPr>
        <w:autoSpaceDE w:val="0"/>
        <w:autoSpaceDN w:val="0"/>
        <w:adjustRightInd w:val="0"/>
        <w:spacing w:after="0" w:line="240" w:lineRule="auto"/>
        <w:rPr>
          <w:lang w:val="en-US"/>
        </w:rPr>
      </w:pPr>
      <w:r w:rsidRPr="00EA33BC">
        <w:rPr>
          <w:rFonts w:eastAsia="Times New Roman" w:cs="Times New Roman"/>
          <w:lang w:val="en-US" w:eastAsia="cs-CZ"/>
        </w:rPr>
        <w:tab/>
      </w:r>
      <w:r w:rsidR="0079111E" w:rsidRPr="00EA33BC">
        <w:rPr>
          <w:rFonts w:eastAsia="Times New Roman" w:cs="Times New Roman"/>
          <w:lang w:val="en-US" w:eastAsia="cs-CZ"/>
        </w:rPr>
        <w:t>C</w:t>
      </w:r>
      <w:r w:rsidRPr="00EA33BC">
        <w:rPr>
          <w:rFonts w:eastAsia="Times New Roman" w:cs="Times New Roman"/>
          <w:lang w:val="en-US" w:eastAsia="cs-CZ"/>
        </w:rPr>
        <w:t xml:space="preserve">ontrary to expectations, the microbial communities in soil did not switch from the utilization of simple C compounds in summer to complex carbohydrates in winter. Instead, the </w:t>
      </w:r>
      <w:r w:rsidR="008C482A" w:rsidRPr="00EA33BC">
        <w:rPr>
          <w:rFonts w:eastAsia="Times New Roman" w:cs="Times New Roman"/>
          <w:lang w:val="en-US" w:eastAsia="cs-CZ"/>
        </w:rPr>
        <w:t xml:space="preserve">expression of enzymes degrading lignin, cellulose and </w:t>
      </w:r>
      <w:proofErr w:type="spellStart"/>
      <w:r w:rsidR="008C482A" w:rsidRPr="00EA33BC">
        <w:rPr>
          <w:rFonts w:eastAsia="Times New Roman" w:cs="Times New Roman"/>
          <w:lang w:val="en-US" w:eastAsia="cs-CZ"/>
        </w:rPr>
        <w:t>xylan</w:t>
      </w:r>
      <w:proofErr w:type="spellEnd"/>
      <w:r w:rsidR="008C482A" w:rsidRPr="00EA33BC">
        <w:rPr>
          <w:rFonts w:eastAsia="Times New Roman" w:cs="Times New Roman"/>
          <w:lang w:val="en-US" w:eastAsia="cs-CZ"/>
        </w:rPr>
        <w:t xml:space="preserve"> was </w:t>
      </w:r>
      <w:del w:id="391" w:author="Adina Howe" w:date="2016-11-09T08:39:00Z">
        <w:r w:rsidR="008C482A" w:rsidRPr="00EA33BC" w:rsidDel="00DA00C2">
          <w:rPr>
            <w:rFonts w:eastAsia="Times New Roman" w:cs="Times New Roman"/>
            <w:lang w:val="en-US" w:eastAsia="cs-CZ"/>
          </w:rPr>
          <w:delText xml:space="preserve">higher </w:delText>
        </w:r>
      </w:del>
      <w:ins w:id="392" w:author="Adina Howe" w:date="2016-11-09T08:39:00Z">
        <w:r w:rsidR="00DA00C2">
          <w:rPr>
            <w:rFonts w:eastAsia="Times New Roman" w:cs="Times New Roman"/>
            <w:lang w:val="en-US" w:eastAsia="cs-CZ"/>
          </w:rPr>
          <w:t>increased</w:t>
        </w:r>
        <w:r w:rsidR="00DA00C2" w:rsidRPr="00EA33BC">
          <w:rPr>
            <w:rFonts w:eastAsia="Times New Roman" w:cs="Times New Roman"/>
            <w:lang w:val="en-US" w:eastAsia="cs-CZ"/>
          </w:rPr>
          <w:t xml:space="preserve"> </w:t>
        </w:r>
      </w:ins>
      <w:r w:rsidR="008C482A" w:rsidRPr="00EA33BC">
        <w:rPr>
          <w:rFonts w:eastAsia="Times New Roman" w:cs="Times New Roman"/>
          <w:lang w:val="en-US" w:eastAsia="cs-CZ"/>
        </w:rPr>
        <w:t>in</w:t>
      </w:r>
      <w:ins w:id="393" w:author="Adina Howe" w:date="2016-11-09T08:39:00Z">
        <w:r w:rsidR="00DA00C2">
          <w:rPr>
            <w:rFonts w:eastAsia="Times New Roman" w:cs="Times New Roman"/>
            <w:lang w:val="en-US" w:eastAsia="cs-CZ"/>
          </w:rPr>
          <w:t xml:space="preserve"> the</w:t>
        </w:r>
      </w:ins>
      <w:r w:rsidR="008C482A" w:rsidRPr="00EA33BC">
        <w:rPr>
          <w:rFonts w:eastAsia="Times New Roman" w:cs="Times New Roman"/>
          <w:lang w:val="en-US" w:eastAsia="cs-CZ"/>
        </w:rPr>
        <w:t xml:space="preserve"> summer. </w:t>
      </w:r>
      <w:r w:rsidR="008C482A" w:rsidRPr="00EA33BC">
        <w:rPr>
          <w:lang w:val="en-US"/>
        </w:rPr>
        <w:t xml:space="preserve">Although it was shown that summer microbial community is more adapted to utilization of labile C sources such as root exudates </w:t>
      </w:r>
      <w:r w:rsidR="00AA2F44">
        <w:rPr>
          <w:lang w:val="en-US"/>
        </w:rPr>
        <w:fldChar w:fldCharType="begin">
          <w:fldData xml:space="preserve">PEVuZE5vdGU+PENpdGU+PEF1dGhvcj5EZW5uaXM8L0F1dGhvcj48WWVhcj4yMDEwPC9ZZWFyPjxS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</w:fldData>
        </w:fldChar>
      </w:r>
      <w:r w:rsidR="00AA2F44">
        <w:rPr>
          <w:lang w:val="en-US"/>
        </w:rPr>
        <w:instrText xml:space="preserve"> ADDIN EN.CITE </w:instrText>
      </w:r>
      <w:r w:rsidR="00AA2F44">
        <w:rPr>
          <w:lang w:val="en-US"/>
        </w:rPr>
        <w:fldChar w:fldCharType="begin">
          <w:fldData xml:space="preserve">PEVuZE5vdGU+PENpdGU+PEF1dGhvcj5EZW5uaXM8L0F1dGhvcj48WWVhcj4yMDEwPC9ZZWFyPjxS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</w:fldData>
        </w:fldChar>
      </w:r>
      <w:r w:rsidR="00AA2F44">
        <w:rPr>
          <w:lang w:val="en-US"/>
        </w:rPr>
        <w:instrText xml:space="preserve"> ADDIN EN.CITE.DATA </w:instrText>
      </w:r>
      <w:r w:rsidR="00AA2F44">
        <w:rPr>
          <w:lang w:val="en-US"/>
        </w:rPr>
      </w:r>
      <w:r w:rsidR="00AA2F44">
        <w:rPr>
          <w:lang w:val="en-US"/>
        </w:rPr>
        <w:fldChar w:fldCharType="end"/>
      </w:r>
      <w:r w:rsidR="00AA2F44">
        <w:rPr>
          <w:lang w:val="en-US"/>
        </w:rPr>
      </w:r>
      <w:r w:rsidR="00AA2F44">
        <w:rPr>
          <w:lang w:val="en-US"/>
        </w:rPr>
        <w:fldChar w:fldCharType="separate"/>
      </w:r>
      <w:r w:rsidR="00AA2F44">
        <w:rPr>
          <w:noProof/>
          <w:lang w:val="en-US"/>
        </w:rPr>
        <w:t>(Dennis</w:t>
      </w:r>
      <w:r w:rsidR="00AA2F44" w:rsidRPr="00AA2F44">
        <w:rPr>
          <w:i/>
          <w:noProof/>
          <w:lang w:val="en-US"/>
        </w:rPr>
        <w:t xml:space="preserve"> et al.,</w:t>
      </w:r>
      <w:r w:rsidR="00AA2F44">
        <w:rPr>
          <w:noProof/>
          <w:lang w:val="en-US"/>
        </w:rPr>
        <w:t xml:space="preserve"> 2010; Jones</w:t>
      </w:r>
      <w:r w:rsidR="00AA2F44" w:rsidRPr="00AA2F44">
        <w:rPr>
          <w:i/>
          <w:noProof/>
          <w:lang w:val="en-US"/>
        </w:rPr>
        <w:t xml:space="preserve"> et al.,</w:t>
      </w:r>
      <w:r w:rsidR="00AA2F44">
        <w:rPr>
          <w:noProof/>
          <w:lang w:val="en-US"/>
        </w:rPr>
        <w:t xml:space="preserve"> 2009)</w:t>
      </w:r>
      <w:r w:rsidR="00AA2F44">
        <w:rPr>
          <w:lang w:val="en-US"/>
        </w:rPr>
        <w:fldChar w:fldCharType="end"/>
      </w:r>
      <w:ins w:id="394" w:author="Adina Howe" w:date="2016-11-09T08:39:00Z">
        <w:r w:rsidR="00DA00C2">
          <w:rPr>
            <w:lang w:val="en-US"/>
          </w:rPr>
          <w:t>,</w:t>
        </w:r>
      </w:ins>
      <w:r w:rsidR="008C482A" w:rsidRPr="00EA33BC">
        <w:rPr>
          <w:lang w:val="en-US"/>
        </w:rPr>
        <w:t xml:space="preserve"> experiments indicate that labile substrates may prime decomposition of recalcitrant SOM</w:t>
      </w:r>
      <w:r w:rsidR="00AA2F44">
        <w:rPr>
          <w:lang w:val="en-US"/>
        </w:rPr>
        <w:t xml:space="preserve"> </w:t>
      </w:r>
      <w:r w:rsidR="00AA2F44">
        <w:rPr>
          <w:lang w:val="en-US"/>
        </w:rPr>
        <w:fldChar w:fldCharType="begin">
          <w:fldData xml:space="preserve">PEVuZE5vdGU+PENpdGU+PEF1dGhvcj5LdXp5YWtvdjwvQXV0aG9yPjxZZWFyPjIwMTA8L1llYXI+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</w:fldData>
        </w:fldChar>
      </w:r>
      <w:r w:rsidR="00AA2F44">
        <w:rPr>
          <w:lang w:val="en-US"/>
        </w:rPr>
        <w:instrText xml:space="preserve"> ADDIN EN.CITE </w:instrText>
      </w:r>
      <w:r w:rsidR="00AA2F44">
        <w:rPr>
          <w:lang w:val="en-US"/>
        </w:rPr>
        <w:fldChar w:fldCharType="begin">
          <w:fldData xml:space="preserve">PEVuZE5vdGU+PENpdGU+PEF1dGhvcj5LdXp5YWtvdjwvQXV0aG9yPjxZZWFyPjIwMTA8L1llYXI+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</w:fldData>
        </w:fldChar>
      </w:r>
      <w:r w:rsidR="00AA2F44">
        <w:rPr>
          <w:lang w:val="en-US"/>
        </w:rPr>
        <w:instrText xml:space="preserve"> ADDIN EN.CITE.DATA </w:instrText>
      </w:r>
      <w:r w:rsidR="00AA2F44">
        <w:rPr>
          <w:lang w:val="en-US"/>
        </w:rPr>
      </w:r>
      <w:r w:rsidR="00AA2F44">
        <w:rPr>
          <w:lang w:val="en-US"/>
        </w:rPr>
        <w:fldChar w:fldCharType="end"/>
      </w:r>
      <w:r w:rsidR="00AA2F44">
        <w:rPr>
          <w:lang w:val="en-US"/>
        </w:rPr>
      </w:r>
      <w:r w:rsidR="00AA2F44">
        <w:rPr>
          <w:lang w:val="en-US"/>
        </w:rPr>
        <w:fldChar w:fldCharType="separate"/>
      </w:r>
      <w:r w:rsidR="00AA2F44">
        <w:rPr>
          <w:noProof/>
          <w:lang w:val="en-US"/>
        </w:rPr>
        <w:t>(Kuzyakov 2010)</w:t>
      </w:r>
      <w:r w:rsidR="00AA2F44">
        <w:rPr>
          <w:lang w:val="en-US"/>
        </w:rPr>
        <w:fldChar w:fldCharType="end"/>
      </w:r>
      <w:r w:rsidR="008C482A" w:rsidRPr="00AA2F44">
        <w:rPr>
          <w:lang w:val="en-US"/>
        </w:rPr>
        <w:t>.</w:t>
      </w:r>
      <w:r w:rsidR="008C482A" w:rsidRPr="00EA33BC">
        <w:rPr>
          <w:lang w:val="en-US"/>
        </w:rPr>
        <w:t xml:space="preserve"> </w:t>
      </w:r>
      <w:ins w:id="395" w:author="Adina Howe" w:date="2016-11-09T08:39:00Z">
        <w:r w:rsidR="00DA00C2">
          <w:rPr>
            <w:lang w:val="en-US"/>
          </w:rPr>
          <w:t xml:space="preserve"> </w:t>
        </w:r>
      </w:ins>
      <w:r w:rsidR="008C482A" w:rsidRPr="00EA33BC">
        <w:rPr>
          <w:lang w:val="en-US"/>
        </w:rPr>
        <w:t xml:space="preserve">Simple C </w:t>
      </w:r>
      <w:ins w:id="396" w:author="Adina Howe" w:date="2016-11-09T08:40:00Z">
        <w:r w:rsidR="00DA00C2">
          <w:rPr>
            <w:lang w:val="en-US"/>
          </w:rPr>
          <w:t xml:space="preserve">has been </w:t>
        </w:r>
      </w:ins>
      <w:del w:id="397" w:author="Adina Howe" w:date="2016-11-09T08:40:00Z">
        <w:r w:rsidR="008C482A" w:rsidRPr="00EA33BC" w:rsidDel="00DA00C2">
          <w:rPr>
            <w:lang w:val="en-US"/>
          </w:rPr>
          <w:delText xml:space="preserve">was </w:delText>
        </w:r>
      </w:del>
      <w:r w:rsidR="008C482A" w:rsidRPr="00EA33BC">
        <w:rPr>
          <w:lang w:val="en-US"/>
        </w:rPr>
        <w:t xml:space="preserve">demonstrated to fuel the decomposition of organic matter by ECM fungi in their search for organic N </w:t>
      </w:r>
      <w:r w:rsidR="008C482A" w:rsidRPr="00EA33BC">
        <w:rPr>
          <w:lang w:val="en-US"/>
        </w:rPr>
        <w:fldChar w:fldCharType="begin">
          <w:fldData xml:space="preserve">PEVuZE5vdGU+PENpdGU+PEF1dGhvcj5MaW5kYWhsPC9BdXRob3I+PFllYXI+MjAxNTwvWWVhcj48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</w:fldData>
        </w:fldChar>
      </w:r>
      <w:r w:rsidR="008C482A" w:rsidRPr="00EA33BC">
        <w:rPr>
          <w:lang w:val="en-US"/>
        </w:rPr>
        <w:instrText xml:space="preserve"> ADDIN EN.CITE </w:instrText>
      </w:r>
      <w:r w:rsidR="008C482A" w:rsidRPr="00EA33BC">
        <w:rPr>
          <w:lang w:val="en-US"/>
        </w:rPr>
        <w:fldChar w:fldCharType="begin">
          <w:fldData xml:space="preserve">PEVuZE5vdGU+PENpdGU+PEF1dGhvcj5MaW5kYWhsPC9BdXRob3I+PFllYXI+MjAxNTwvWWVhcj48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</w:fldData>
        </w:fldChar>
      </w:r>
      <w:r w:rsidR="008C482A" w:rsidRPr="00EA33BC">
        <w:rPr>
          <w:lang w:val="en-US"/>
        </w:rPr>
        <w:instrText xml:space="preserve"> ADDIN EN.CITE.DATA </w:instrText>
      </w:r>
      <w:r w:rsidR="008C482A" w:rsidRPr="00EA33BC">
        <w:rPr>
          <w:lang w:val="en-US"/>
        </w:rPr>
      </w:r>
      <w:r w:rsidR="008C482A" w:rsidRPr="00EA33BC">
        <w:rPr>
          <w:lang w:val="en-US"/>
        </w:rPr>
        <w:fldChar w:fldCharType="end"/>
      </w:r>
      <w:r w:rsidR="008C482A" w:rsidRPr="00EA33BC">
        <w:rPr>
          <w:lang w:val="en-US"/>
        </w:rPr>
      </w:r>
      <w:r w:rsidR="008C482A" w:rsidRPr="00EA33BC">
        <w:rPr>
          <w:lang w:val="en-US"/>
        </w:rPr>
        <w:fldChar w:fldCharType="separate"/>
      </w:r>
      <w:r w:rsidR="008C482A" w:rsidRPr="00EA33BC">
        <w:rPr>
          <w:noProof/>
          <w:lang w:val="en-US"/>
        </w:rPr>
        <w:t>(Lindahl and Tunlid 2015)</w:t>
      </w:r>
      <w:r w:rsidR="008C482A" w:rsidRPr="00EA33BC">
        <w:rPr>
          <w:lang w:val="en-US"/>
        </w:rPr>
        <w:fldChar w:fldCharType="end"/>
      </w:r>
      <w:ins w:id="398" w:author="Adina Howe" w:date="2016-11-09T08:40:00Z">
        <w:r w:rsidR="00DA00C2">
          <w:rPr>
            <w:lang w:val="en-US"/>
          </w:rPr>
          <w:t xml:space="preserve"> and is consistent </w:t>
        </w:r>
      </w:ins>
      <w:del w:id="399" w:author="Adina Howe" w:date="2016-11-09T08:40:00Z">
        <w:r w:rsidR="008C482A" w:rsidRPr="00EA33BC" w:rsidDel="00DA00C2">
          <w:rPr>
            <w:lang w:val="en-US"/>
          </w:rPr>
          <w:delText xml:space="preserve"> in line </w:delText>
        </w:r>
      </w:del>
      <w:r w:rsidR="008C482A" w:rsidRPr="00EA33BC">
        <w:rPr>
          <w:lang w:val="en-US"/>
        </w:rPr>
        <w:t xml:space="preserve">with the hypothesis </w:t>
      </w:r>
      <w:del w:id="400" w:author="Adina Howe" w:date="2016-11-09T08:40:00Z">
        <w:r w:rsidR="008C482A" w:rsidRPr="00EA33BC" w:rsidDel="00DA00C2">
          <w:rPr>
            <w:lang w:val="en-US"/>
          </w:rPr>
          <w:delText xml:space="preserve">about </w:delText>
        </w:r>
      </w:del>
      <w:ins w:id="401" w:author="Adina Howe" w:date="2016-11-09T08:40:00Z">
        <w:r w:rsidR="00DA00C2">
          <w:rPr>
            <w:lang w:val="en-US"/>
          </w:rPr>
          <w:t xml:space="preserve">that </w:t>
        </w:r>
      </w:ins>
      <w:commentRangeStart w:id="402"/>
      <w:r w:rsidR="008C482A" w:rsidRPr="00EA33BC">
        <w:rPr>
          <w:lang w:val="en-US"/>
        </w:rPr>
        <w:t>the</w:t>
      </w:r>
      <w:ins w:id="403" w:author="Adina Howe" w:date="2016-11-09T08:40:00Z">
        <w:r w:rsidR="00DA00C2">
          <w:rPr>
            <w:lang w:val="en-US"/>
          </w:rPr>
          <w:t>re is a</w:t>
        </w:r>
      </w:ins>
      <w:r w:rsidR="008C482A" w:rsidRPr="00EA33BC">
        <w:rPr>
          <w:lang w:val="en-US"/>
        </w:rPr>
        <w:t xml:space="preserve"> priming effect of </w:t>
      </w:r>
      <w:proofErr w:type="spellStart"/>
      <w:r w:rsidR="008C482A" w:rsidRPr="00EA33BC">
        <w:rPr>
          <w:lang w:val="en-US"/>
        </w:rPr>
        <w:t>rhizodeposited</w:t>
      </w:r>
      <w:proofErr w:type="spellEnd"/>
      <w:r w:rsidR="008C482A" w:rsidRPr="00EA33BC">
        <w:rPr>
          <w:lang w:val="en-US"/>
        </w:rPr>
        <w:t xml:space="preserve"> C on OM decomposition</w:t>
      </w:r>
      <w:del w:id="404" w:author="Adina Howe" w:date="2016-11-09T08:40:00Z">
        <w:r w:rsidR="008C482A" w:rsidRPr="00EA33BC" w:rsidDel="00DA00C2">
          <w:rPr>
            <w:lang w:val="en-US"/>
          </w:rPr>
          <w:delText>, formulated previously</w:delText>
        </w:r>
      </w:del>
      <w:r w:rsidR="008C482A" w:rsidRPr="00EA33BC">
        <w:rPr>
          <w:lang w:val="en-US"/>
        </w:rPr>
        <w:t xml:space="preserve"> </w:t>
      </w:r>
      <w:r w:rsidR="00AA2F44">
        <w:rPr>
          <w:lang w:val="en-US"/>
        </w:rPr>
        <w:fldChar w:fldCharType="begin">
          <w:fldData xml:space="preserve">PEVuZE5vdGU+PENpdGU+PEF1dGhvcj5UYWxib3Q8L0F1dGhvcj48WWVhcj4yMDA4PC9ZZWFyPjxS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</w:fldData>
        </w:fldChar>
      </w:r>
      <w:r w:rsidR="00AA2F44">
        <w:rPr>
          <w:lang w:val="en-US"/>
        </w:rPr>
        <w:instrText xml:space="preserve"> ADDIN EN.CITE </w:instrText>
      </w:r>
      <w:r w:rsidR="00AA2F44">
        <w:rPr>
          <w:lang w:val="en-US"/>
        </w:rPr>
        <w:fldChar w:fldCharType="begin">
          <w:fldData xml:space="preserve">PEVuZE5vdGU+PENpdGU+PEF1dGhvcj5UYWxib3Q8L0F1dGhvcj48WWVhcj4yMDA4PC9ZZWFyPjxS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</w:fldData>
        </w:fldChar>
      </w:r>
      <w:r w:rsidR="00AA2F44">
        <w:rPr>
          <w:lang w:val="en-US"/>
        </w:rPr>
        <w:instrText xml:space="preserve"> ADDIN EN.CITE.DATA </w:instrText>
      </w:r>
      <w:r w:rsidR="00AA2F44">
        <w:rPr>
          <w:lang w:val="en-US"/>
        </w:rPr>
      </w:r>
      <w:r w:rsidR="00AA2F44">
        <w:rPr>
          <w:lang w:val="en-US"/>
        </w:rPr>
        <w:fldChar w:fldCharType="end"/>
      </w:r>
      <w:r w:rsidR="00AA2F44">
        <w:rPr>
          <w:lang w:val="en-US"/>
        </w:rPr>
      </w:r>
      <w:r w:rsidR="00AA2F44">
        <w:rPr>
          <w:lang w:val="en-US"/>
        </w:rPr>
        <w:fldChar w:fldCharType="separate"/>
      </w:r>
      <w:r w:rsidR="00AA2F44">
        <w:rPr>
          <w:noProof/>
          <w:lang w:val="en-US"/>
        </w:rPr>
        <w:t>(Talbot</w:t>
      </w:r>
      <w:r w:rsidR="00AA2F44" w:rsidRPr="00AA2F44">
        <w:rPr>
          <w:i/>
          <w:noProof/>
          <w:lang w:val="en-US"/>
        </w:rPr>
        <w:t xml:space="preserve"> et al.,</w:t>
      </w:r>
      <w:r w:rsidR="00AA2F44">
        <w:rPr>
          <w:noProof/>
          <w:lang w:val="en-US"/>
        </w:rPr>
        <w:t xml:space="preserve"> 2008)</w:t>
      </w:r>
      <w:r w:rsidR="00AA2F44">
        <w:rPr>
          <w:lang w:val="en-US"/>
        </w:rPr>
        <w:fldChar w:fldCharType="end"/>
      </w:r>
      <w:r w:rsidR="008C482A" w:rsidRPr="00EA33BC">
        <w:rPr>
          <w:lang w:val="en-US"/>
        </w:rPr>
        <w:t>.</w:t>
      </w:r>
      <w:r w:rsidR="00EA33BC" w:rsidRPr="00EA33BC">
        <w:rPr>
          <w:rFonts w:eastAsia="Times New Roman" w:cs="Times New Roman"/>
          <w:lang w:val="en-US" w:eastAsia="cs-CZ"/>
        </w:rPr>
        <w:t xml:space="preserve"> Our results </w:t>
      </w:r>
      <w:ins w:id="405" w:author="Adina Howe" w:date="2016-11-09T08:40:00Z">
        <w:r w:rsidR="00675154">
          <w:rPr>
            <w:rFonts w:eastAsia="Times New Roman" w:cs="Times New Roman"/>
            <w:lang w:val="en-US" w:eastAsia="cs-CZ"/>
          </w:rPr>
          <w:t xml:space="preserve">further support </w:t>
        </w:r>
      </w:ins>
      <w:del w:id="406" w:author="Adina Howe" w:date="2016-11-09T08:40:00Z">
        <w:r w:rsidR="00EA33BC" w:rsidRPr="00EA33BC" w:rsidDel="00675154">
          <w:rPr>
            <w:rFonts w:eastAsia="Times New Roman" w:cs="Times New Roman"/>
            <w:lang w:val="en-US" w:eastAsia="cs-CZ"/>
          </w:rPr>
          <w:delText xml:space="preserve">indicate </w:delText>
        </w:r>
      </w:del>
      <w:r w:rsidR="00EA33BC" w:rsidRPr="00EA33BC">
        <w:rPr>
          <w:rFonts w:eastAsia="Times New Roman" w:cs="Times New Roman"/>
          <w:lang w:val="en-US" w:eastAsia="cs-CZ"/>
        </w:rPr>
        <w:t xml:space="preserve">that C priming may be essential for </w:t>
      </w:r>
      <w:ins w:id="407" w:author="Adina Howe" w:date="2016-11-09T08:40:00Z">
        <w:r w:rsidR="00675154">
          <w:rPr>
            <w:rFonts w:eastAsia="Times New Roman" w:cs="Times New Roman"/>
            <w:lang w:val="en-US" w:eastAsia="cs-CZ"/>
          </w:rPr>
          <w:t xml:space="preserve">the </w:t>
        </w:r>
      </w:ins>
      <w:r w:rsidR="00EA33BC" w:rsidRPr="00EA33BC">
        <w:rPr>
          <w:rFonts w:eastAsia="Times New Roman" w:cs="Times New Roman"/>
          <w:lang w:val="en-US" w:eastAsia="cs-CZ"/>
        </w:rPr>
        <w:t xml:space="preserve">decomposition of complex biopolymers by both Basidiomycete and Ascomycete fungi. The existence of this C priming effect </w:t>
      </w:r>
      <w:commentRangeEnd w:id="402"/>
      <w:r w:rsidR="00597F07">
        <w:rPr>
          <w:rStyle w:val="CommentReference"/>
        </w:rPr>
        <w:commentReference w:id="402"/>
      </w:r>
      <w:r w:rsidR="00EA33BC" w:rsidRPr="00EA33BC">
        <w:rPr>
          <w:rFonts w:eastAsia="Times New Roman" w:cs="Times New Roman"/>
          <w:lang w:val="en-US" w:eastAsia="cs-CZ"/>
        </w:rPr>
        <w:t xml:space="preserve">is further supported by the results of </w:t>
      </w:r>
      <w:r w:rsidR="00EA33BC" w:rsidRPr="00EA33BC">
        <w:rPr>
          <w:lang w:val="en-US"/>
        </w:rPr>
        <w:fldChar w:fldCharType="begin">
          <w:fldData xml:space="preserve">PEVuZE5vdGU+PENpdGU+PEF1dGhvcj7FoHR1cnNvdsOhPC9BdXRob3I+PFllYXI+MjAxNDwvWWVh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</w:fldData>
        </w:fldChar>
      </w:r>
      <w:r w:rsidR="00EA33BC" w:rsidRPr="00EA33BC">
        <w:rPr>
          <w:lang w:val="en-US"/>
        </w:rPr>
        <w:instrText xml:space="preserve"> ADDIN EN.CITE </w:instrText>
      </w:r>
      <w:r w:rsidR="00EA33BC" w:rsidRPr="00EA33BC">
        <w:rPr>
          <w:lang w:val="en-US"/>
        </w:rPr>
        <w:fldChar w:fldCharType="begin">
          <w:fldData xml:space="preserve">PEVuZE5vdGU+PENpdGU+PEF1dGhvcj7FoHR1cnNvdsOhPC9BdXRob3I+PFllYXI+MjAxNDwvWWVh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</w:fldData>
        </w:fldChar>
      </w:r>
      <w:r w:rsidR="00EA33BC" w:rsidRPr="00EA33BC">
        <w:rPr>
          <w:lang w:val="en-US"/>
        </w:rPr>
        <w:instrText xml:space="preserve"> ADDIN EN.CITE.DATA </w:instrText>
      </w:r>
      <w:r w:rsidR="00EA33BC" w:rsidRPr="00EA33BC">
        <w:rPr>
          <w:lang w:val="en-US"/>
        </w:rPr>
      </w:r>
      <w:r w:rsidR="00EA33BC" w:rsidRPr="00EA33BC">
        <w:rPr>
          <w:lang w:val="en-US"/>
        </w:rPr>
        <w:fldChar w:fldCharType="end"/>
      </w:r>
      <w:r w:rsidR="00EA33BC" w:rsidRPr="00EA33BC">
        <w:rPr>
          <w:lang w:val="en-US"/>
        </w:rPr>
      </w:r>
      <w:r w:rsidR="00EA33BC" w:rsidRPr="00EA33BC">
        <w:rPr>
          <w:lang w:val="en-US"/>
        </w:rPr>
        <w:fldChar w:fldCharType="separate"/>
      </w:r>
      <w:r w:rsidR="00EA33BC" w:rsidRPr="00EA33BC">
        <w:rPr>
          <w:noProof/>
          <w:lang w:val="en-US"/>
        </w:rPr>
        <w:t>(Štursová</w:t>
      </w:r>
      <w:r w:rsidR="00EA33BC" w:rsidRPr="00EA33BC">
        <w:rPr>
          <w:i/>
          <w:noProof/>
          <w:lang w:val="en-US"/>
        </w:rPr>
        <w:t xml:space="preserve"> et al.,</w:t>
      </w:r>
      <w:r w:rsidR="00EA33BC" w:rsidRPr="00EA33BC">
        <w:rPr>
          <w:noProof/>
          <w:lang w:val="en-US"/>
        </w:rPr>
        <w:t xml:space="preserve"> 2014)</w:t>
      </w:r>
      <w:r w:rsidR="00EA33BC" w:rsidRPr="00EA33BC">
        <w:rPr>
          <w:lang w:val="en-US"/>
        </w:rPr>
        <w:fldChar w:fldCharType="end"/>
      </w:r>
      <w:ins w:id="408" w:author="Adina Howe" w:date="2016-11-09T08:41:00Z">
        <w:r w:rsidR="00675154">
          <w:rPr>
            <w:lang w:val="en-US"/>
          </w:rPr>
          <w:t>,</w:t>
        </w:r>
      </w:ins>
      <w:r w:rsidR="00EA33BC" w:rsidRPr="00EA33BC">
        <w:rPr>
          <w:lang w:val="en-US"/>
        </w:rPr>
        <w:t xml:space="preserve"> who</w:t>
      </w:r>
      <w:r w:rsidR="0036063A" w:rsidRPr="00EA33BC">
        <w:rPr>
          <w:lang w:val="en-US"/>
        </w:rPr>
        <w:t xml:space="preserve"> showed </w:t>
      </w:r>
      <w:r w:rsidR="00EA33BC" w:rsidRPr="00EA33BC">
        <w:rPr>
          <w:lang w:val="en-US"/>
        </w:rPr>
        <w:t>substantial decrease of decomposition following the termination of</w:t>
      </w:r>
      <w:r w:rsidR="0036063A" w:rsidRPr="00EA33BC">
        <w:rPr>
          <w:lang w:val="en-US"/>
        </w:rPr>
        <w:t xml:space="preserve"> </w:t>
      </w:r>
      <w:proofErr w:type="spellStart"/>
      <w:r w:rsidR="0036063A" w:rsidRPr="00EA33BC">
        <w:rPr>
          <w:lang w:val="en-US"/>
        </w:rPr>
        <w:t>rhizodeposition</w:t>
      </w:r>
      <w:proofErr w:type="spellEnd"/>
      <w:r w:rsidR="0036063A" w:rsidRPr="00EA33BC">
        <w:rPr>
          <w:lang w:val="en-US"/>
        </w:rPr>
        <w:t xml:space="preserve"> </w:t>
      </w:r>
      <w:r w:rsidR="00EA33BC" w:rsidRPr="00EA33BC">
        <w:rPr>
          <w:lang w:val="en-US"/>
        </w:rPr>
        <w:t>as a result of large-scale defoliation of trees by bark beetles</w:t>
      </w:r>
      <w:r w:rsidR="0036063A" w:rsidRPr="00EA33BC">
        <w:rPr>
          <w:lang w:val="en-US"/>
        </w:rPr>
        <w:t xml:space="preserve">. </w:t>
      </w:r>
    </w:p>
    <w:p w14:paraId="128F1F4F" w14:textId="77777777" w:rsidR="00C00A75" w:rsidRPr="00734DE0" w:rsidRDefault="00C00A75" w:rsidP="00134E36">
      <w:pPr>
        <w:pStyle w:val="NoSpacing"/>
        <w:rPr>
          <w:lang w:val="en-US"/>
        </w:rPr>
      </w:pPr>
    </w:p>
    <w:p w14:paraId="7DE5A5AC" w14:textId="7ECE7D82" w:rsidR="00133F46" w:rsidRPr="00734DE0" w:rsidRDefault="006C4932" w:rsidP="00134E36">
      <w:pPr>
        <w:autoSpaceDE w:val="0"/>
        <w:autoSpaceDN w:val="0"/>
        <w:adjustRightInd w:val="0"/>
        <w:spacing w:after="0" w:line="240" w:lineRule="auto"/>
        <w:rPr>
          <w:rFonts w:eastAsia="Times New Roman" w:cs="Times New Roman"/>
          <w:b/>
          <w:lang w:val="en-US" w:eastAsia="cs-CZ"/>
        </w:rPr>
      </w:pPr>
      <w:r w:rsidRPr="00734DE0">
        <w:rPr>
          <w:rFonts w:eastAsia="Times New Roman" w:cs="Times New Roman"/>
          <w:b/>
          <w:lang w:val="en-US" w:eastAsia="cs-CZ"/>
        </w:rPr>
        <w:t>Conclusion</w:t>
      </w:r>
      <w:r w:rsidR="002A3ADF" w:rsidRPr="00734DE0">
        <w:rPr>
          <w:rFonts w:eastAsia="Times New Roman" w:cs="Times New Roman"/>
          <w:b/>
          <w:lang w:val="en-US" w:eastAsia="cs-CZ"/>
        </w:rPr>
        <w:t>s</w:t>
      </w:r>
      <w:bookmarkStart w:id="409" w:name="_GoBack"/>
      <w:bookmarkEnd w:id="409"/>
    </w:p>
    <w:p w14:paraId="66EF20E9" w14:textId="77777777" w:rsidR="002A3ADF" w:rsidRPr="00734DE0" w:rsidRDefault="002A3ADF" w:rsidP="00134E36">
      <w:pPr>
        <w:autoSpaceDE w:val="0"/>
        <w:autoSpaceDN w:val="0"/>
        <w:adjustRightInd w:val="0"/>
        <w:spacing w:after="0" w:line="240" w:lineRule="auto"/>
        <w:rPr>
          <w:rFonts w:eastAsia="Times New Roman" w:cs="Times New Roman"/>
          <w:b/>
          <w:lang w:val="en-US" w:eastAsia="cs-CZ"/>
        </w:rPr>
      </w:pPr>
    </w:p>
    <w:p w14:paraId="706F9AFD" w14:textId="2FCFE0E1" w:rsidR="00F95FA5" w:rsidRPr="00734DE0" w:rsidRDefault="00CF22B8" w:rsidP="00CF22B8">
      <w:pPr>
        <w:autoSpaceDE w:val="0"/>
        <w:autoSpaceDN w:val="0"/>
        <w:adjustRightInd w:val="0"/>
        <w:spacing w:after="0" w:line="240" w:lineRule="auto"/>
        <w:ind w:firstLine="708"/>
        <w:rPr>
          <w:rFonts w:eastAsia="Times New Roman" w:cs="Times New Roman"/>
          <w:lang w:val="en-US" w:eastAsia="cs-CZ"/>
        </w:rPr>
      </w:pPr>
      <w:r w:rsidRPr="00734DE0">
        <w:rPr>
          <w:rFonts w:eastAsia="Times New Roman" w:cs="Times New Roman"/>
          <w:lang w:val="en-US" w:eastAsia="cs-CZ"/>
        </w:rPr>
        <w:t>Organisms in coniferous litter and soil possess a diverse set of enzymes that participate in decomposition of complex C compounds</w:t>
      </w:r>
      <w:del w:id="410" w:author="Adina Howe" w:date="2016-11-09T08:41:00Z">
        <w:r w:rsidRPr="00734DE0" w:rsidDel="00597F07">
          <w:rPr>
            <w:rFonts w:eastAsia="Times New Roman" w:cs="Times New Roman"/>
            <w:lang w:val="en-US" w:eastAsia="cs-CZ"/>
          </w:rPr>
          <w:delText xml:space="preserve"> – </w:delText>
        </w:r>
        <w:r w:rsidR="00722116" w:rsidDel="00597F07">
          <w:rPr>
            <w:rFonts w:eastAsia="Times New Roman" w:cs="Times New Roman"/>
            <w:lang w:val="en-US" w:eastAsia="cs-CZ"/>
          </w:rPr>
          <w:delText>glycoside hydrolase</w:delText>
        </w:r>
        <w:r w:rsidRPr="00734DE0" w:rsidDel="00597F07">
          <w:rPr>
            <w:rFonts w:eastAsia="Times New Roman" w:cs="Times New Roman"/>
            <w:lang w:val="en-US" w:eastAsia="cs-CZ"/>
          </w:rPr>
          <w:delText xml:space="preserve">s and </w:delText>
        </w:r>
        <w:r w:rsidR="00722116" w:rsidRPr="00734DE0" w:rsidDel="00597F07">
          <w:rPr>
            <w:rFonts w:eastAsia="Times New Roman" w:cs="Times New Roman"/>
            <w:lang w:val="en-US" w:eastAsia="cs-CZ"/>
          </w:rPr>
          <w:delText>auxiliary</w:delText>
        </w:r>
        <w:r w:rsidRPr="00734DE0" w:rsidDel="00597F07">
          <w:rPr>
            <w:rFonts w:eastAsia="Times New Roman" w:cs="Times New Roman"/>
            <w:lang w:val="en-US" w:eastAsia="cs-CZ"/>
          </w:rPr>
          <w:delText xml:space="preserve"> enzymes</w:delText>
        </w:r>
      </w:del>
      <w:r w:rsidR="0029267C" w:rsidRPr="00734DE0">
        <w:rPr>
          <w:rFonts w:eastAsia="Times New Roman" w:cs="Times New Roman"/>
          <w:lang w:val="en-US" w:eastAsia="cs-CZ"/>
        </w:rPr>
        <w:t>.</w:t>
      </w:r>
      <w:r w:rsidRPr="00734DE0">
        <w:rPr>
          <w:rFonts w:eastAsia="Times New Roman" w:cs="Times New Roman"/>
          <w:lang w:val="en-US" w:eastAsia="cs-CZ"/>
        </w:rPr>
        <w:t xml:space="preserve"> Microorganisms are the most important producers of these enzymes</w:t>
      </w:r>
      <w:ins w:id="411" w:author="Adina Howe" w:date="2016-11-09T08:41:00Z">
        <w:r w:rsidR="00597F07">
          <w:rPr>
            <w:rFonts w:eastAsia="Times New Roman" w:cs="Times New Roman"/>
            <w:lang w:val="en-US" w:eastAsia="cs-CZ"/>
          </w:rPr>
          <w:t>, especially glyco</w:t>
        </w:r>
      </w:ins>
      <w:ins w:id="412" w:author="Adina Howe" w:date="2016-11-09T08:42:00Z">
        <w:r w:rsidR="00597F07">
          <w:rPr>
            <w:rFonts w:eastAsia="Times New Roman" w:cs="Times New Roman"/>
            <w:lang w:val="en-US" w:eastAsia="cs-CZ"/>
          </w:rPr>
          <w:t xml:space="preserve">side </w:t>
        </w:r>
      </w:ins>
      <w:ins w:id="413" w:author="Adina Howe" w:date="2016-11-09T08:41:00Z">
        <w:r w:rsidR="00597F07">
          <w:rPr>
            <w:rFonts w:eastAsia="Times New Roman" w:cs="Times New Roman"/>
            <w:lang w:val="en-US" w:eastAsia="cs-CZ"/>
          </w:rPr>
          <w:t xml:space="preserve">hydrolases and </w:t>
        </w:r>
      </w:ins>
      <w:commentRangeStart w:id="414"/>
      <w:ins w:id="415" w:author="Adina Howe" w:date="2016-11-09T08:42:00Z">
        <w:r w:rsidR="00597F07">
          <w:rPr>
            <w:rFonts w:eastAsia="Times New Roman" w:cs="Times New Roman"/>
            <w:lang w:val="en-US" w:eastAsia="cs-CZ"/>
          </w:rPr>
          <w:t>auxiliary</w:t>
        </w:r>
      </w:ins>
      <w:ins w:id="416" w:author="Adina Howe" w:date="2016-11-09T08:41:00Z">
        <w:r w:rsidR="00597F07">
          <w:rPr>
            <w:rFonts w:eastAsia="Times New Roman" w:cs="Times New Roman"/>
            <w:lang w:val="en-US" w:eastAsia="cs-CZ"/>
          </w:rPr>
          <w:t xml:space="preserve"> enzymes</w:t>
        </w:r>
      </w:ins>
      <w:commentRangeEnd w:id="414"/>
      <w:ins w:id="417" w:author="Adina Howe" w:date="2016-11-09T08:42:00Z">
        <w:r w:rsidR="00597F07">
          <w:rPr>
            <w:rStyle w:val="CommentReference"/>
          </w:rPr>
          <w:commentReference w:id="414"/>
        </w:r>
      </w:ins>
      <w:ins w:id="418" w:author="Adina Howe" w:date="2016-11-09T08:41:00Z">
        <w:r w:rsidR="00597F07">
          <w:rPr>
            <w:rFonts w:eastAsia="Times New Roman" w:cs="Times New Roman"/>
            <w:lang w:val="en-US" w:eastAsia="cs-CZ"/>
          </w:rPr>
          <w:t xml:space="preserve">, </w:t>
        </w:r>
      </w:ins>
      <w:r w:rsidRPr="00734DE0">
        <w:rPr>
          <w:rFonts w:eastAsia="Times New Roman" w:cs="Times New Roman"/>
          <w:lang w:val="en-US" w:eastAsia="cs-CZ"/>
        </w:rPr>
        <w:t xml:space="preserve"> with fungi strongly dominating transcription in litter and equal contribution</w:t>
      </w:r>
      <w:ins w:id="419" w:author="Adina Howe" w:date="2016-11-09T08:42:00Z">
        <w:r w:rsidR="00597F07">
          <w:rPr>
            <w:rFonts w:eastAsia="Times New Roman" w:cs="Times New Roman"/>
            <w:lang w:val="en-US" w:eastAsia="cs-CZ"/>
          </w:rPr>
          <w:t>s</w:t>
        </w:r>
      </w:ins>
      <w:r w:rsidRPr="00734DE0">
        <w:rPr>
          <w:rFonts w:eastAsia="Times New Roman" w:cs="Times New Roman"/>
          <w:lang w:val="en-US" w:eastAsia="cs-CZ"/>
        </w:rPr>
        <w:t xml:space="preserve"> of bacteria and fungi in soil. </w:t>
      </w:r>
      <w:r w:rsidR="00225B20">
        <w:rPr>
          <w:rFonts w:eastAsia="Times New Roman" w:cs="Times New Roman"/>
          <w:lang w:val="en-US" w:eastAsia="cs-CZ"/>
        </w:rPr>
        <w:t>In contra</w:t>
      </w:r>
      <w:del w:id="420" w:author="Adina Howe" w:date="2016-11-09T08:42:00Z">
        <w:r w:rsidR="00225B20" w:rsidDel="00597F07">
          <w:rPr>
            <w:rFonts w:eastAsia="Times New Roman" w:cs="Times New Roman"/>
            <w:lang w:val="en-US" w:eastAsia="cs-CZ"/>
          </w:rPr>
          <w:delText>c</w:delText>
        </w:r>
      </w:del>
      <w:ins w:id="421" w:author="Adina Howe" w:date="2016-11-09T08:42:00Z">
        <w:r w:rsidR="00597F07">
          <w:rPr>
            <w:rFonts w:eastAsia="Times New Roman" w:cs="Times New Roman"/>
            <w:lang w:val="en-US" w:eastAsia="cs-CZ"/>
          </w:rPr>
          <w:t>s</w:t>
        </w:r>
      </w:ins>
      <w:r w:rsidR="00225B20">
        <w:rPr>
          <w:rFonts w:eastAsia="Times New Roman" w:cs="Times New Roman"/>
          <w:lang w:val="en-US" w:eastAsia="cs-CZ"/>
        </w:rPr>
        <w:t>t to deciduous forest soils, microbial community composition remains stable across the year but gene transcription shows seasonality. Our</w:t>
      </w:r>
      <w:r w:rsidRPr="00734DE0">
        <w:rPr>
          <w:rFonts w:eastAsia="Times New Roman" w:cs="Times New Roman"/>
          <w:lang w:val="en-US" w:eastAsia="cs-CZ"/>
        </w:rPr>
        <w:t xml:space="preserve"> results indicate that microbial biomass turnover is faster in summer than in winter</w:t>
      </w:r>
      <w:ins w:id="422" w:author="Adina Howe" w:date="2016-11-09T08:42:00Z">
        <w:r w:rsidR="00597F07">
          <w:rPr>
            <w:rFonts w:eastAsia="Times New Roman" w:cs="Times New Roman"/>
            <w:lang w:val="en-US" w:eastAsia="cs-CZ"/>
          </w:rPr>
          <w:t>,</w:t>
        </w:r>
      </w:ins>
      <w:r w:rsidRPr="00734DE0">
        <w:rPr>
          <w:rFonts w:eastAsia="Times New Roman" w:cs="Times New Roman"/>
          <w:lang w:val="en-US" w:eastAsia="cs-CZ"/>
        </w:rPr>
        <w:t xml:space="preserve"> and seasonality of </w:t>
      </w:r>
      <w:r w:rsidR="00734DE0">
        <w:rPr>
          <w:rFonts w:eastAsia="Times New Roman" w:cs="Times New Roman"/>
          <w:lang w:val="en-US" w:eastAsia="cs-CZ"/>
        </w:rPr>
        <w:t xml:space="preserve">gene </w:t>
      </w:r>
      <w:r w:rsidRPr="00734DE0">
        <w:rPr>
          <w:rFonts w:eastAsia="Times New Roman" w:cs="Times New Roman"/>
          <w:lang w:val="en-US" w:eastAsia="cs-CZ"/>
        </w:rPr>
        <w:t xml:space="preserve">transcription is especially high in soil. While the use of reserve compounds </w:t>
      </w:r>
      <w:r w:rsidR="00734DE0" w:rsidRPr="00734DE0">
        <w:rPr>
          <w:rFonts w:eastAsia="Times New Roman" w:cs="Times New Roman"/>
          <w:lang w:val="en-US" w:eastAsia="cs-CZ"/>
        </w:rPr>
        <w:t xml:space="preserve">such as starch or </w:t>
      </w:r>
      <w:proofErr w:type="spellStart"/>
      <w:r w:rsidR="00734DE0" w:rsidRPr="00734DE0">
        <w:rPr>
          <w:rFonts w:eastAsia="Times New Roman" w:cs="Times New Roman"/>
          <w:lang w:val="en-US" w:eastAsia="cs-CZ"/>
        </w:rPr>
        <w:t>trehalose</w:t>
      </w:r>
      <w:proofErr w:type="spellEnd"/>
      <w:r w:rsidR="00734DE0" w:rsidRPr="00734DE0">
        <w:rPr>
          <w:rFonts w:eastAsia="Times New Roman" w:cs="Times New Roman"/>
          <w:lang w:val="en-US" w:eastAsia="cs-CZ"/>
        </w:rPr>
        <w:t xml:space="preserve"> </w:t>
      </w:r>
      <w:r w:rsidRPr="00734DE0">
        <w:rPr>
          <w:rFonts w:eastAsia="Times New Roman" w:cs="Times New Roman"/>
          <w:lang w:val="en-US" w:eastAsia="cs-CZ"/>
        </w:rPr>
        <w:t xml:space="preserve">is high in winter, summer </w:t>
      </w:r>
      <w:del w:id="423" w:author="Adina Howe" w:date="2016-11-09T08:42:00Z">
        <w:r w:rsidRPr="00734DE0" w:rsidDel="00597F07">
          <w:rPr>
            <w:rFonts w:eastAsia="Times New Roman" w:cs="Times New Roman"/>
            <w:lang w:val="en-US" w:eastAsia="cs-CZ"/>
          </w:rPr>
          <w:delText xml:space="preserve"> </w:delText>
        </w:r>
      </w:del>
      <w:r w:rsidR="00734DE0" w:rsidRPr="00734DE0">
        <w:rPr>
          <w:rFonts w:eastAsia="Times New Roman" w:cs="Times New Roman"/>
          <w:lang w:val="en-US" w:eastAsia="cs-CZ"/>
        </w:rPr>
        <w:t xml:space="preserve">is characterized by high expression of </w:t>
      </w:r>
      <w:proofErr w:type="spellStart"/>
      <w:r w:rsidR="00734DE0" w:rsidRPr="00734DE0">
        <w:rPr>
          <w:rFonts w:eastAsia="Times New Roman" w:cs="Times New Roman"/>
          <w:lang w:val="en-US" w:eastAsia="cs-CZ"/>
        </w:rPr>
        <w:t>ligninolytic</w:t>
      </w:r>
      <w:proofErr w:type="spellEnd"/>
      <w:r w:rsidR="00734DE0" w:rsidRPr="00734DE0">
        <w:rPr>
          <w:rFonts w:eastAsia="Times New Roman" w:cs="Times New Roman"/>
          <w:lang w:val="en-US" w:eastAsia="cs-CZ"/>
        </w:rPr>
        <w:t>, cellulolytic</w:t>
      </w:r>
      <w:ins w:id="424" w:author="Adina Howe" w:date="2016-11-09T08:42:00Z">
        <w:r w:rsidR="00597F07">
          <w:rPr>
            <w:rFonts w:eastAsia="Times New Roman" w:cs="Times New Roman"/>
            <w:lang w:val="en-US" w:eastAsia="cs-CZ"/>
          </w:rPr>
          <w:t>,</w:t>
        </w:r>
      </w:ins>
      <w:r w:rsidR="00734DE0" w:rsidRPr="00734DE0">
        <w:rPr>
          <w:rFonts w:eastAsia="Times New Roman" w:cs="Times New Roman"/>
          <w:lang w:val="en-US" w:eastAsia="cs-CZ"/>
        </w:rPr>
        <w:t xml:space="preserve"> and </w:t>
      </w:r>
      <w:proofErr w:type="spellStart"/>
      <w:r w:rsidR="00734DE0" w:rsidRPr="00734DE0">
        <w:rPr>
          <w:rFonts w:eastAsia="Times New Roman" w:cs="Times New Roman"/>
          <w:lang w:val="en-US" w:eastAsia="cs-CZ"/>
        </w:rPr>
        <w:t>xylanolytic</w:t>
      </w:r>
      <w:proofErr w:type="spellEnd"/>
      <w:r w:rsidR="00734DE0" w:rsidRPr="00734DE0">
        <w:rPr>
          <w:rFonts w:eastAsia="Times New Roman" w:cs="Times New Roman"/>
          <w:lang w:val="en-US" w:eastAsia="cs-CZ"/>
        </w:rPr>
        <w:t xml:space="preserve"> enzymes</w:t>
      </w:r>
      <w:r w:rsidR="00734DE0">
        <w:rPr>
          <w:rFonts w:eastAsia="Times New Roman" w:cs="Times New Roman"/>
          <w:lang w:val="en-US" w:eastAsia="cs-CZ"/>
        </w:rPr>
        <w:t>. This supports the hypothesis</w:t>
      </w:r>
      <w:r w:rsidR="00734DE0" w:rsidRPr="00734DE0">
        <w:rPr>
          <w:rFonts w:eastAsia="Times New Roman" w:cs="Times New Roman"/>
          <w:lang w:val="en-US" w:eastAsia="cs-CZ"/>
        </w:rPr>
        <w:t xml:space="preserve"> that priming by photosynthesis-derived C </w:t>
      </w:r>
      <w:r w:rsidR="00734DE0">
        <w:rPr>
          <w:rFonts w:eastAsia="Times New Roman" w:cs="Times New Roman"/>
          <w:lang w:val="en-US" w:eastAsia="cs-CZ"/>
        </w:rPr>
        <w:t>is</w:t>
      </w:r>
      <w:r w:rsidR="00734DE0" w:rsidRPr="00734DE0">
        <w:rPr>
          <w:rFonts w:eastAsia="Times New Roman" w:cs="Times New Roman"/>
          <w:lang w:val="en-US" w:eastAsia="cs-CZ"/>
        </w:rPr>
        <w:t xml:space="preserve"> necessary </w:t>
      </w:r>
      <w:r w:rsidR="00734DE0">
        <w:rPr>
          <w:rFonts w:eastAsia="Times New Roman" w:cs="Times New Roman"/>
          <w:lang w:val="en-US" w:eastAsia="cs-CZ"/>
        </w:rPr>
        <w:t>to support fungal</w:t>
      </w:r>
      <w:r w:rsidR="00734DE0" w:rsidRPr="00734DE0">
        <w:rPr>
          <w:rFonts w:eastAsia="Times New Roman" w:cs="Times New Roman"/>
          <w:lang w:val="en-US" w:eastAsia="cs-CZ"/>
        </w:rPr>
        <w:t xml:space="preserve"> decomposition of recalcitrant biopolymers.</w:t>
      </w:r>
      <w:r w:rsidR="004408CF">
        <w:rPr>
          <w:rFonts w:eastAsia="Times New Roman" w:cs="Times New Roman"/>
          <w:lang w:val="en-US" w:eastAsia="cs-CZ"/>
        </w:rPr>
        <w:t xml:space="preserve"> This paper also shows that metagenomics is not suitable for the analysis of ecosystem functioning since there is no correlation between gene and transcript abundance.</w:t>
      </w:r>
    </w:p>
    <w:p w14:paraId="2FBD61A9" w14:textId="77777777" w:rsidR="006C4932" w:rsidRPr="00734DE0" w:rsidRDefault="006C4932" w:rsidP="00134E36">
      <w:pPr>
        <w:autoSpaceDE w:val="0"/>
        <w:autoSpaceDN w:val="0"/>
        <w:adjustRightInd w:val="0"/>
        <w:spacing w:after="0" w:line="240" w:lineRule="auto"/>
        <w:rPr>
          <w:rFonts w:eastAsia="Times New Roman" w:cs="Times New Roman"/>
          <w:b/>
          <w:lang w:val="en-US" w:eastAsia="cs-CZ"/>
        </w:rPr>
      </w:pPr>
    </w:p>
    <w:p w14:paraId="2C02827E" w14:textId="091F9653" w:rsidR="00CE736C" w:rsidRPr="00134E36" w:rsidRDefault="00C55C37" w:rsidP="00134E36">
      <w:pPr>
        <w:autoSpaceDE w:val="0"/>
        <w:autoSpaceDN w:val="0"/>
        <w:adjustRightInd w:val="0"/>
        <w:spacing w:after="0" w:line="240" w:lineRule="auto"/>
        <w:rPr>
          <w:rFonts w:eastAsia="Times New Roman" w:cs="Times New Roman"/>
          <w:b/>
          <w:color w:val="000000"/>
          <w:lang w:val="en-US" w:eastAsia="cs-CZ"/>
        </w:rPr>
      </w:pPr>
      <w:r w:rsidRPr="00134E36">
        <w:rPr>
          <w:rFonts w:eastAsia="Times New Roman" w:cs="Times New Roman"/>
          <w:b/>
          <w:color w:val="000000"/>
          <w:lang w:val="en-US" w:eastAsia="cs-CZ"/>
        </w:rPr>
        <w:t>Acknowledgements</w:t>
      </w:r>
    </w:p>
    <w:p w14:paraId="7754DEE8" w14:textId="77777777" w:rsidR="00CE736C" w:rsidRPr="00134E36" w:rsidRDefault="00CE736C" w:rsidP="00134E36">
      <w:pPr>
        <w:spacing w:after="0" w:line="240" w:lineRule="auto"/>
        <w:rPr>
          <w:rFonts w:eastAsia="Times New Roman" w:cs="Times New Roman"/>
          <w:lang w:val="en-US" w:eastAsia="cs-CZ"/>
        </w:rPr>
      </w:pPr>
    </w:p>
    <w:p w14:paraId="07911740" w14:textId="30121EB5" w:rsidR="00C55C37" w:rsidRPr="00134E36" w:rsidRDefault="00C55C37" w:rsidP="00CF22B8">
      <w:pPr>
        <w:spacing w:after="0" w:line="240" w:lineRule="auto"/>
        <w:ind w:firstLine="708"/>
        <w:rPr>
          <w:rFonts w:eastAsia="Times New Roman" w:cs="Times New Roman"/>
          <w:color w:val="000000"/>
          <w:lang w:val="en-US" w:eastAsia="cs-CZ"/>
        </w:rPr>
      </w:pPr>
      <w:r w:rsidRPr="00134E36">
        <w:rPr>
          <w:rFonts w:eastAsia="Times New Roman" w:cs="Times New Roman"/>
          <w:color w:val="000000"/>
          <w:lang w:val="en-US" w:eastAsia="cs-CZ"/>
        </w:rPr>
        <w:t>This work was supported by the Czech Science Foundation (16-08916S), the Ministry of Education, Youth and Sports of the Czech Republic (LD15086, LM2015055), and by the research concept of the Institute of Microbiology of the CAS (RVO61388971).</w:t>
      </w:r>
      <w:r w:rsidR="00A720B2" w:rsidRPr="00134E36">
        <w:rPr>
          <w:rFonts w:eastAsia="Times New Roman" w:cs="Times New Roman"/>
          <w:color w:val="000000"/>
          <w:lang w:val="en-US" w:eastAsia="cs-CZ"/>
        </w:rPr>
        <w:t xml:space="preserve"> LZ was supported by the Grant Agency of the Charles University (</w:t>
      </w:r>
      <w:r w:rsidR="00A720B2" w:rsidRPr="00134E36">
        <w:t>260214</w:t>
      </w:r>
      <w:r w:rsidR="00A720B2" w:rsidRPr="00134E36">
        <w:rPr>
          <w:rFonts w:eastAsia="Times New Roman" w:cs="Times New Roman"/>
          <w:color w:val="000000"/>
          <w:lang w:val="en-US" w:eastAsia="cs-CZ"/>
        </w:rPr>
        <w:t>).</w:t>
      </w:r>
    </w:p>
    <w:p w14:paraId="6435947E" w14:textId="77777777" w:rsidR="00C55C37" w:rsidRPr="00134E36" w:rsidRDefault="00C55C37" w:rsidP="00134E36">
      <w:pPr>
        <w:spacing w:after="0" w:line="240" w:lineRule="auto"/>
        <w:rPr>
          <w:rFonts w:eastAsia="Times New Roman" w:cs="Times New Roman"/>
          <w:color w:val="000000"/>
          <w:lang w:val="en-US" w:eastAsia="cs-CZ"/>
        </w:rPr>
      </w:pPr>
    </w:p>
    <w:p w14:paraId="768E7FFC" w14:textId="6656986C" w:rsidR="00C55C37" w:rsidRPr="00134E36" w:rsidRDefault="00C55C37" w:rsidP="00134E36">
      <w:pPr>
        <w:spacing w:after="0" w:line="240" w:lineRule="auto"/>
        <w:rPr>
          <w:rFonts w:eastAsia="Times New Roman" w:cs="Times New Roman"/>
          <w:color w:val="000000"/>
          <w:lang w:val="en-US" w:eastAsia="cs-CZ"/>
        </w:rPr>
      </w:pPr>
      <w:r w:rsidRPr="00134E36">
        <w:rPr>
          <w:rFonts w:eastAsia="Times New Roman" w:cs="Times New Roman"/>
          <w:color w:val="000000"/>
          <w:lang w:val="en-US" w:eastAsia="cs-CZ"/>
        </w:rPr>
        <w:t xml:space="preserve">There are no competing commercial interests in relation to the submitted work for any of the authors. </w:t>
      </w:r>
    </w:p>
    <w:p w14:paraId="53D0DB0F" w14:textId="77777777" w:rsidR="00C55C37" w:rsidRPr="00134E36" w:rsidRDefault="00C55C37" w:rsidP="00134E36">
      <w:pPr>
        <w:spacing w:after="0" w:line="240" w:lineRule="auto"/>
        <w:rPr>
          <w:rFonts w:eastAsia="Times New Roman" w:cs="Times New Roman"/>
          <w:color w:val="000000"/>
          <w:lang w:val="en-US" w:eastAsia="cs-CZ"/>
        </w:rPr>
      </w:pPr>
    </w:p>
    <w:p w14:paraId="5C3B9B5C" w14:textId="77777777" w:rsidR="001C5733" w:rsidRPr="00134E36" w:rsidRDefault="001C5733" w:rsidP="00134E36">
      <w:pPr>
        <w:autoSpaceDE w:val="0"/>
        <w:autoSpaceDN w:val="0"/>
        <w:adjustRightInd w:val="0"/>
        <w:spacing w:after="0" w:line="240" w:lineRule="auto"/>
        <w:rPr>
          <w:rFonts w:eastAsia="Times New Roman" w:cs="Times New Roman"/>
          <w:b/>
          <w:color w:val="000000"/>
          <w:lang w:val="en-US" w:eastAsia="cs-CZ"/>
        </w:rPr>
      </w:pPr>
    </w:p>
    <w:p w14:paraId="4660056C" w14:textId="77777777" w:rsidR="00134E36" w:rsidRPr="00134E36" w:rsidRDefault="00134E36" w:rsidP="00134E36">
      <w:pPr>
        <w:spacing w:after="0" w:line="240" w:lineRule="auto"/>
        <w:rPr>
          <w:rFonts w:eastAsia="Times New Roman" w:cs="Times New Roman"/>
          <w:b/>
          <w:color w:val="000000"/>
          <w:lang w:val="en-US" w:eastAsia="cs-CZ"/>
        </w:rPr>
      </w:pPr>
      <w:r w:rsidRPr="00134E36">
        <w:rPr>
          <w:rFonts w:eastAsia="Times New Roman" w:cs="Times New Roman"/>
          <w:b/>
          <w:color w:val="000000"/>
          <w:lang w:val="en-US" w:eastAsia="cs-CZ"/>
        </w:rPr>
        <w:br w:type="page"/>
      </w:r>
    </w:p>
    <w:p w14:paraId="1EA56718" w14:textId="77C47240" w:rsidR="00087323" w:rsidRPr="00134E36" w:rsidRDefault="00087323" w:rsidP="00134E36">
      <w:pPr>
        <w:autoSpaceDE w:val="0"/>
        <w:autoSpaceDN w:val="0"/>
        <w:adjustRightInd w:val="0"/>
        <w:spacing w:after="0" w:line="240" w:lineRule="auto"/>
        <w:rPr>
          <w:rFonts w:eastAsia="Times New Roman" w:cs="Times New Roman"/>
          <w:b/>
          <w:color w:val="000000"/>
          <w:lang w:val="en-US" w:eastAsia="cs-CZ"/>
        </w:rPr>
      </w:pPr>
      <w:r w:rsidRPr="00134E36">
        <w:rPr>
          <w:rFonts w:eastAsia="Times New Roman" w:cs="Times New Roman"/>
          <w:b/>
          <w:color w:val="000000"/>
          <w:lang w:val="en-US" w:eastAsia="cs-CZ"/>
        </w:rPr>
        <w:lastRenderedPageBreak/>
        <w:t>Figure legends</w:t>
      </w:r>
    </w:p>
    <w:p w14:paraId="4A70CB93" w14:textId="77777777" w:rsidR="00087323" w:rsidRPr="00134E36" w:rsidRDefault="00087323" w:rsidP="00134E36">
      <w:pPr>
        <w:spacing w:after="0" w:line="240" w:lineRule="auto"/>
        <w:rPr>
          <w:rFonts w:eastAsia="Times New Roman" w:cs="Times New Roman"/>
          <w:lang w:val="en-US" w:eastAsia="cs-CZ"/>
        </w:rPr>
      </w:pPr>
    </w:p>
    <w:p w14:paraId="7089AE17" w14:textId="01076E4E" w:rsidR="00087323" w:rsidRPr="00134E36" w:rsidRDefault="00087323" w:rsidP="00134E36">
      <w:pPr>
        <w:spacing w:after="0" w:line="240" w:lineRule="auto"/>
        <w:rPr>
          <w:rFonts w:eastAsia="Times New Roman" w:cs="Times New Roman"/>
          <w:color w:val="000000"/>
          <w:lang w:val="en-US" w:eastAsia="cs-CZ"/>
        </w:rPr>
      </w:pPr>
      <w:r w:rsidRPr="00134E36">
        <w:rPr>
          <w:rFonts w:eastAsia="Times New Roman" w:cs="Times New Roman"/>
          <w:color w:val="000000"/>
          <w:lang w:val="en-US" w:eastAsia="cs-CZ"/>
        </w:rPr>
        <w:t xml:space="preserve">Figure </w:t>
      </w:r>
      <w:r w:rsidR="001C637E">
        <w:rPr>
          <w:rFonts w:eastAsia="Times New Roman" w:cs="Times New Roman"/>
          <w:color w:val="000000"/>
          <w:lang w:val="en-US" w:eastAsia="cs-CZ"/>
        </w:rPr>
        <w:t>1.</w:t>
      </w:r>
      <w:r w:rsidRPr="00134E36">
        <w:rPr>
          <w:rFonts w:eastAsia="Times New Roman" w:cs="Times New Roman"/>
          <w:color w:val="000000"/>
          <w:lang w:val="en-US" w:eastAsia="cs-CZ"/>
        </w:rPr>
        <w:t>:</w:t>
      </w:r>
      <w:r w:rsidR="006043E7" w:rsidRPr="00134E36">
        <w:rPr>
          <w:rFonts w:eastAsia="Times New Roman" w:cs="Times New Roman"/>
          <w:color w:val="000000"/>
          <w:lang w:val="en-US" w:eastAsia="cs-CZ"/>
        </w:rPr>
        <w:t xml:space="preserve"> Contribution of microbial and other taxa to the transcription and gene pool of </w:t>
      </w:r>
      <w:r w:rsidR="004C07EE" w:rsidRPr="00134E36">
        <w:rPr>
          <w:rFonts w:eastAsia="Times New Roman" w:cs="Times New Roman"/>
          <w:color w:val="000000"/>
          <w:lang w:val="en-US" w:eastAsia="cs-CZ"/>
        </w:rPr>
        <w:t>auxiliary</w:t>
      </w:r>
      <w:r w:rsidR="006043E7" w:rsidRPr="00134E36">
        <w:rPr>
          <w:rFonts w:eastAsia="Times New Roman" w:cs="Times New Roman"/>
          <w:color w:val="000000"/>
          <w:lang w:val="en-US" w:eastAsia="cs-CZ"/>
        </w:rPr>
        <w:t xml:space="preserve"> enzymes (A) and </w:t>
      </w:r>
      <w:r w:rsidR="00722116">
        <w:rPr>
          <w:rFonts w:eastAsia="Times New Roman" w:cs="Times New Roman"/>
          <w:color w:val="000000"/>
          <w:lang w:val="en-US" w:eastAsia="cs-CZ"/>
        </w:rPr>
        <w:t>glycoside hydrolase</w:t>
      </w:r>
      <w:r w:rsidR="006043E7" w:rsidRPr="00134E36">
        <w:rPr>
          <w:rFonts w:eastAsia="Times New Roman" w:cs="Times New Roman"/>
          <w:color w:val="000000"/>
          <w:lang w:val="en-US" w:eastAsia="cs-CZ"/>
        </w:rPr>
        <w:t xml:space="preserve">s (B) in the </w:t>
      </w:r>
      <w:proofErr w:type="spellStart"/>
      <w:r w:rsidR="006043E7" w:rsidRPr="00134E36">
        <w:rPr>
          <w:rFonts w:eastAsia="Times New Roman" w:cs="Times New Roman"/>
          <w:i/>
          <w:color w:val="000000"/>
          <w:lang w:val="en-US" w:eastAsia="cs-CZ"/>
        </w:rPr>
        <w:t>Picea</w:t>
      </w:r>
      <w:proofErr w:type="spellEnd"/>
      <w:r w:rsidR="006043E7" w:rsidRPr="00134E36">
        <w:rPr>
          <w:rFonts w:eastAsia="Times New Roman" w:cs="Times New Roman"/>
          <w:i/>
          <w:color w:val="000000"/>
          <w:lang w:val="en-US" w:eastAsia="cs-CZ"/>
        </w:rPr>
        <w:t xml:space="preserve"> </w:t>
      </w:r>
      <w:proofErr w:type="spellStart"/>
      <w:r w:rsidR="006043E7" w:rsidRPr="00134E36">
        <w:rPr>
          <w:rFonts w:eastAsia="Times New Roman" w:cs="Times New Roman"/>
          <w:i/>
          <w:color w:val="000000"/>
          <w:lang w:val="en-US" w:eastAsia="cs-CZ"/>
        </w:rPr>
        <w:t>abies</w:t>
      </w:r>
      <w:proofErr w:type="spellEnd"/>
      <w:r w:rsidR="006043E7" w:rsidRPr="00134E36">
        <w:rPr>
          <w:rFonts w:eastAsia="Times New Roman" w:cs="Times New Roman"/>
          <w:color w:val="000000"/>
          <w:lang w:val="en-US" w:eastAsia="cs-CZ"/>
        </w:rPr>
        <w:t xml:space="preserve"> topsoil and the share of AA and GH reads in the total </w:t>
      </w:r>
      <w:proofErr w:type="spellStart"/>
      <w:r w:rsidR="006043E7" w:rsidRPr="00134E36">
        <w:rPr>
          <w:rFonts w:eastAsia="Times New Roman" w:cs="Times New Roman"/>
          <w:color w:val="000000"/>
          <w:lang w:val="en-US" w:eastAsia="cs-CZ"/>
        </w:rPr>
        <w:t>metatranscriptome</w:t>
      </w:r>
      <w:proofErr w:type="spellEnd"/>
      <w:r w:rsidR="00564CF2" w:rsidRPr="00134E36">
        <w:rPr>
          <w:rFonts w:eastAsia="Times New Roman" w:cs="Times New Roman"/>
          <w:color w:val="000000"/>
          <w:lang w:val="en-US" w:eastAsia="cs-CZ"/>
        </w:rPr>
        <w:t xml:space="preserve"> (C)</w:t>
      </w:r>
      <w:r w:rsidR="006043E7" w:rsidRPr="00134E36">
        <w:rPr>
          <w:rFonts w:eastAsia="Times New Roman" w:cs="Times New Roman"/>
          <w:color w:val="000000"/>
          <w:lang w:val="en-US" w:eastAsia="cs-CZ"/>
        </w:rPr>
        <w:t>. Abbreviations: LS – litter summer, LW – litter winter, SS – soil summer, SW – soil winter</w:t>
      </w:r>
    </w:p>
    <w:p w14:paraId="0D017605" w14:textId="77777777" w:rsidR="00087323" w:rsidRPr="00134E36" w:rsidRDefault="00087323" w:rsidP="00134E36">
      <w:pPr>
        <w:spacing w:after="0" w:line="240" w:lineRule="auto"/>
        <w:rPr>
          <w:rFonts w:eastAsia="Times New Roman" w:cs="Times New Roman"/>
          <w:color w:val="000000"/>
          <w:lang w:val="en-US" w:eastAsia="cs-CZ"/>
        </w:rPr>
      </w:pPr>
    </w:p>
    <w:p w14:paraId="4136C898" w14:textId="151F4D87" w:rsidR="00087323" w:rsidRPr="00134E36" w:rsidRDefault="00087323" w:rsidP="00134E36">
      <w:pPr>
        <w:spacing w:after="0" w:line="240" w:lineRule="auto"/>
        <w:rPr>
          <w:rFonts w:eastAsia="Times New Roman" w:cs="Times New Roman"/>
          <w:color w:val="000000"/>
          <w:lang w:val="en-US" w:eastAsia="cs-CZ"/>
        </w:rPr>
      </w:pPr>
      <w:r w:rsidRPr="00134E36">
        <w:rPr>
          <w:rFonts w:eastAsia="Times New Roman" w:cs="Times New Roman"/>
          <w:color w:val="000000"/>
          <w:lang w:val="en-US" w:eastAsia="cs-CZ"/>
        </w:rPr>
        <w:t xml:space="preserve">Figure </w:t>
      </w:r>
      <w:r w:rsidR="00391083">
        <w:rPr>
          <w:rFonts w:eastAsia="Times New Roman" w:cs="Times New Roman"/>
          <w:color w:val="000000"/>
          <w:lang w:val="en-US" w:eastAsia="cs-CZ"/>
        </w:rPr>
        <w:t>2.</w:t>
      </w:r>
      <w:r w:rsidRPr="00134E36">
        <w:rPr>
          <w:rFonts w:eastAsia="Times New Roman" w:cs="Times New Roman"/>
          <w:color w:val="000000"/>
          <w:lang w:val="en-US" w:eastAsia="cs-CZ"/>
        </w:rPr>
        <w:t xml:space="preserve">: Share of the read counts of </w:t>
      </w:r>
      <w:r w:rsidR="00722116">
        <w:rPr>
          <w:rFonts w:eastAsia="Times New Roman" w:cs="Times New Roman"/>
          <w:color w:val="000000"/>
          <w:lang w:val="en-US" w:eastAsia="cs-CZ"/>
        </w:rPr>
        <w:t>glycoside hydrolase</w:t>
      </w:r>
      <w:r w:rsidRPr="00134E36">
        <w:rPr>
          <w:rFonts w:eastAsia="Times New Roman" w:cs="Times New Roman"/>
          <w:color w:val="000000"/>
          <w:lang w:val="en-US" w:eastAsia="cs-CZ"/>
        </w:rPr>
        <w:t xml:space="preserve">s and </w:t>
      </w:r>
      <w:proofErr w:type="spellStart"/>
      <w:r w:rsidRPr="00134E36">
        <w:rPr>
          <w:rFonts w:eastAsia="Times New Roman" w:cs="Times New Roman"/>
          <w:color w:val="000000"/>
          <w:lang w:val="en-US" w:eastAsia="cs-CZ"/>
        </w:rPr>
        <w:t>auxilliary</w:t>
      </w:r>
      <w:proofErr w:type="spellEnd"/>
      <w:r w:rsidRPr="00134E36">
        <w:rPr>
          <w:rFonts w:eastAsia="Times New Roman" w:cs="Times New Roman"/>
          <w:color w:val="000000"/>
          <w:lang w:val="en-US" w:eastAsia="cs-CZ"/>
        </w:rPr>
        <w:t xml:space="preserve"> enzymes on total transcription and total metagenome in the </w:t>
      </w:r>
      <w:proofErr w:type="spellStart"/>
      <w:r w:rsidRPr="00134E36">
        <w:rPr>
          <w:rFonts w:eastAsia="Times New Roman" w:cs="Times New Roman"/>
          <w:i/>
          <w:color w:val="000000"/>
          <w:lang w:val="en-US" w:eastAsia="cs-CZ"/>
        </w:rPr>
        <w:t>Picea</w:t>
      </w:r>
      <w:proofErr w:type="spellEnd"/>
      <w:r w:rsidRPr="00134E36">
        <w:rPr>
          <w:rFonts w:eastAsia="Times New Roman" w:cs="Times New Roman"/>
          <w:i/>
          <w:color w:val="000000"/>
          <w:lang w:val="en-US" w:eastAsia="cs-CZ"/>
        </w:rPr>
        <w:t xml:space="preserve"> </w:t>
      </w:r>
      <w:proofErr w:type="spellStart"/>
      <w:r w:rsidRPr="00134E36">
        <w:rPr>
          <w:rFonts w:eastAsia="Times New Roman" w:cs="Times New Roman"/>
          <w:i/>
          <w:color w:val="000000"/>
          <w:lang w:val="en-US" w:eastAsia="cs-CZ"/>
        </w:rPr>
        <w:t>abies</w:t>
      </w:r>
      <w:proofErr w:type="spellEnd"/>
      <w:r w:rsidRPr="00134E36">
        <w:rPr>
          <w:rFonts w:eastAsia="Times New Roman" w:cs="Times New Roman"/>
          <w:color w:val="000000"/>
          <w:lang w:val="en-US" w:eastAsia="cs-CZ"/>
        </w:rPr>
        <w:t xml:space="preserve"> topsoil. Read abundances are in parts per million. Colors indicate taxonomic affiliation of transcripts and </w:t>
      </w:r>
      <w:proofErr w:type="gramStart"/>
      <w:r w:rsidRPr="00134E36">
        <w:rPr>
          <w:rFonts w:eastAsia="Times New Roman" w:cs="Times New Roman"/>
          <w:color w:val="000000"/>
          <w:lang w:val="en-US" w:eastAsia="cs-CZ"/>
        </w:rPr>
        <w:t>genes,</w:t>
      </w:r>
      <w:proofErr w:type="gramEnd"/>
      <w:r w:rsidRPr="00134E36">
        <w:rPr>
          <w:rFonts w:eastAsia="Times New Roman" w:cs="Times New Roman"/>
          <w:color w:val="000000"/>
          <w:lang w:val="en-US" w:eastAsia="cs-CZ"/>
        </w:rPr>
        <w:t xml:space="preserve"> functional groups of enzymes are </w:t>
      </w:r>
      <w:proofErr w:type="spellStart"/>
      <w:r w:rsidRPr="00134E36">
        <w:rPr>
          <w:rFonts w:eastAsia="Times New Roman" w:cs="Times New Roman"/>
          <w:color w:val="000000"/>
          <w:lang w:val="en-US" w:eastAsia="cs-CZ"/>
        </w:rPr>
        <w:t>colours</w:t>
      </w:r>
      <w:proofErr w:type="spellEnd"/>
      <w:r w:rsidRPr="00134E36">
        <w:rPr>
          <w:rFonts w:eastAsia="Times New Roman" w:cs="Times New Roman"/>
          <w:color w:val="000000"/>
          <w:lang w:val="en-US" w:eastAsia="cs-CZ"/>
        </w:rPr>
        <w:t>-coded.</w:t>
      </w:r>
    </w:p>
    <w:p w14:paraId="1BC8B632" w14:textId="77777777" w:rsidR="00087323" w:rsidRPr="00134E36" w:rsidRDefault="00087323" w:rsidP="00134E36">
      <w:pPr>
        <w:spacing w:after="0" w:line="240" w:lineRule="auto"/>
        <w:rPr>
          <w:rFonts w:eastAsia="Times New Roman" w:cs="Times New Roman"/>
          <w:color w:val="000000"/>
          <w:lang w:val="en-US" w:eastAsia="cs-CZ"/>
        </w:rPr>
      </w:pPr>
    </w:p>
    <w:p w14:paraId="0E1447B6" w14:textId="7DD4D69E" w:rsidR="00087323" w:rsidRPr="00134E36" w:rsidRDefault="00087323" w:rsidP="00134E36">
      <w:pPr>
        <w:spacing w:after="0" w:line="240" w:lineRule="auto"/>
        <w:rPr>
          <w:rFonts w:eastAsia="Times New Roman" w:cs="Times New Roman"/>
          <w:color w:val="000000"/>
          <w:lang w:val="en-US" w:eastAsia="cs-CZ"/>
        </w:rPr>
      </w:pPr>
      <w:r w:rsidRPr="00134E36">
        <w:rPr>
          <w:rFonts w:eastAsia="Times New Roman" w:cs="Times New Roman"/>
          <w:color w:val="000000"/>
          <w:lang w:val="en-US" w:eastAsia="cs-CZ"/>
        </w:rPr>
        <w:t xml:space="preserve">Figure </w:t>
      </w:r>
      <w:r w:rsidR="00391083">
        <w:rPr>
          <w:rFonts w:eastAsia="Times New Roman" w:cs="Times New Roman"/>
          <w:color w:val="000000"/>
          <w:lang w:val="en-US" w:eastAsia="cs-CZ"/>
        </w:rPr>
        <w:t>3.</w:t>
      </w:r>
      <w:r w:rsidRPr="00134E36">
        <w:rPr>
          <w:rFonts w:eastAsia="Times New Roman" w:cs="Times New Roman"/>
          <w:color w:val="000000"/>
          <w:lang w:val="en-US" w:eastAsia="cs-CZ"/>
        </w:rPr>
        <w:t xml:space="preserve">: Nonmetric multidimensional scaling of the (A) transcript counts and (B) gene pools of </w:t>
      </w:r>
      <w:r w:rsidR="00722116">
        <w:rPr>
          <w:rFonts w:eastAsia="Times New Roman" w:cs="Times New Roman"/>
          <w:color w:val="000000"/>
          <w:lang w:val="en-US" w:eastAsia="cs-CZ"/>
        </w:rPr>
        <w:t>glycoside hydrolase</w:t>
      </w:r>
      <w:r w:rsidRPr="00134E36">
        <w:rPr>
          <w:rFonts w:eastAsia="Times New Roman" w:cs="Times New Roman"/>
          <w:color w:val="000000"/>
          <w:lang w:val="en-US" w:eastAsia="cs-CZ"/>
        </w:rPr>
        <w:t xml:space="preserve">s and </w:t>
      </w:r>
      <w:r w:rsidR="004C07EE" w:rsidRPr="00134E36">
        <w:rPr>
          <w:rFonts w:eastAsia="Times New Roman" w:cs="Times New Roman"/>
          <w:color w:val="000000"/>
          <w:lang w:val="en-US" w:eastAsia="cs-CZ"/>
        </w:rPr>
        <w:t>auxiliary</w:t>
      </w:r>
      <w:r w:rsidRPr="00134E36">
        <w:rPr>
          <w:rFonts w:eastAsia="Times New Roman" w:cs="Times New Roman"/>
          <w:color w:val="000000"/>
          <w:lang w:val="en-US" w:eastAsia="cs-CZ"/>
        </w:rPr>
        <w:t xml:space="preserve"> enzymes in the </w:t>
      </w:r>
      <w:proofErr w:type="spellStart"/>
      <w:r w:rsidRPr="00134E36">
        <w:rPr>
          <w:rFonts w:eastAsia="Times New Roman" w:cs="Times New Roman"/>
          <w:i/>
          <w:color w:val="000000"/>
          <w:lang w:val="en-US" w:eastAsia="cs-CZ"/>
        </w:rPr>
        <w:t>Picea</w:t>
      </w:r>
      <w:proofErr w:type="spellEnd"/>
      <w:r w:rsidRPr="00134E36">
        <w:rPr>
          <w:rFonts w:eastAsia="Times New Roman" w:cs="Times New Roman"/>
          <w:i/>
          <w:color w:val="000000"/>
          <w:lang w:val="en-US" w:eastAsia="cs-CZ"/>
        </w:rPr>
        <w:t xml:space="preserve"> </w:t>
      </w:r>
      <w:proofErr w:type="spellStart"/>
      <w:r w:rsidRPr="00134E36">
        <w:rPr>
          <w:rFonts w:eastAsia="Times New Roman" w:cs="Times New Roman"/>
          <w:i/>
          <w:color w:val="000000"/>
          <w:lang w:val="en-US" w:eastAsia="cs-CZ"/>
        </w:rPr>
        <w:t>abies</w:t>
      </w:r>
      <w:proofErr w:type="spellEnd"/>
      <w:r w:rsidRPr="00134E36">
        <w:rPr>
          <w:rFonts w:eastAsia="Times New Roman" w:cs="Times New Roman"/>
          <w:color w:val="000000"/>
          <w:lang w:val="en-US" w:eastAsia="cs-CZ"/>
        </w:rPr>
        <w:t xml:space="preserve"> topsoil by horizons and seasons and the composition of the pool of GH and AA transcribed by topsoil organisms in litter and soil (C). Abbreviations: LS – litter summer, LW – litter winter, SS – soil summer, SW – soil winter.</w:t>
      </w:r>
    </w:p>
    <w:p w14:paraId="666BD319" w14:textId="77777777" w:rsidR="00087323" w:rsidRPr="00134E36" w:rsidRDefault="00087323" w:rsidP="00134E36">
      <w:pPr>
        <w:spacing w:after="0" w:line="240" w:lineRule="auto"/>
        <w:rPr>
          <w:rFonts w:eastAsia="Times New Roman" w:cs="Times New Roman"/>
          <w:color w:val="000000"/>
          <w:lang w:val="en-US" w:eastAsia="cs-CZ"/>
        </w:rPr>
      </w:pPr>
    </w:p>
    <w:p w14:paraId="5A0BC8D6" w14:textId="3FA4FD71" w:rsidR="00087323" w:rsidRPr="00134E36" w:rsidRDefault="00087323" w:rsidP="00134E36">
      <w:pPr>
        <w:spacing w:after="0" w:line="240" w:lineRule="auto"/>
        <w:rPr>
          <w:rFonts w:eastAsia="Times New Roman" w:cs="Times New Roman"/>
          <w:color w:val="000000"/>
          <w:lang w:val="en-US" w:eastAsia="cs-CZ"/>
        </w:rPr>
      </w:pPr>
      <w:r w:rsidRPr="00134E36">
        <w:rPr>
          <w:rFonts w:eastAsia="Times New Roman" w:cs="Times New Roman"/>
          <w:color w:val="000000"/>
          <w:lang w:val="en-US" w:eastAsia="cs-CZ"/>
        </w:rPr>
        <w:t xml:space="preserve">Figure </w:t>
      </w:r>
      <w:r w:rsidR="00391083">
        <w:rPr>
          <w:rFonts w:eastAsia="Times New Roman" w:cs="Times New Roman"/>
          <w:color w:val="000000"/>
          <w:lang w:val="en-US" w:eastAsia="cs-CZ"/>
        </w:rPr>
        <w:t>4.</w:t>
      </w:r>
      <w:r w:rsidRPr="00134E36">
        <w:rPr>
          <w:rFonts w:eastAsia="Times New Roman" w:cs="Times New Roman"/>
          <w:color w:val="000000"/>
          <w:lang w:val="en-US" w:eastAsia="cs-CZ"/>
        </w:rPr>
        <w:t>:</w:t>
      </w:r>
      <w:r w:rsidR="006043E7" w:rsidRPr="00134E36">
        <w:rPr>
          <w:rFonts w:eastAsia="Times New Roman" w:cs="Times New Roman"/>
          <w:color w:val="000000"/>
          <w:lang w:val="en-US" w:eastAsia="cs-CZ"/>
        </w:rPr>
        <w:t xml:space="preserve"> Transcript abundances of GH and AA by functional groups in the litter and soil of the </w:t>
      </w:r>
      <w:proofErr w:type="spellStart"/>
      <w:r w:rsidR="006043E7" w:rsidRPr="00134E36">
        <w:rPr>
          <w:rFonts w:eastAsia="Times New Roman" w:cs="Times New Roman"/>
          <w:i/>
          <w:color w:val="000000"/>
          <w:lang w:val="en-US" w:eastAsia="cs-CZ"/>
        </w:rPr>
        <w:t>Picea</w:t>
      </w:r>
      <w:proofErr w:type="spellEnd"/>
      <w:r w:rsidR="006043E7" w:rsidRPr="00134E36">
        <w:rPr>
          <w:rFonts w:eastAsia="Times New Roman" w:cs="Times New Roman"/>
          <w:i/>
          <w:color w:val="000000"/>
          <w:lang w:val="en-US" w:eastAsia="cs-CZ"/>
        </w:rPr>
        <w:t xml:space="preserve"> </w:t>
      </w:r>
      <w:proofErr w:type="spellStart"/>
      <w:r w:rsidR="006043E7" w:rsidRPr="00134E36">
        <w:rPr>
          <w:rFonts w:eastAsia="Times New Roman" w:cs="Times New Roman"/>
          <w:i/>
          <w:color w:val="000000"/>
          <w:lang w:val="en-US" w:eastAsia="cs-CZ"/>
        </w:rPr>
        <w:t>abies</w:t>
      </w:r>
      <w:proofErr w:type="spellEnd"/>
      <w:r w:rsidR="006043E7" w:rsidRPr="00134E36">
        <w:rPr>
          <w:rFonts w:eastAsia="Times New Roman" w:cs="Times New Roman"/>
          <w:color w:val="000000"/>
          <w:lang w:val="en-US" w:eastAsia="cs-CZ"/>
        </w:rPr>
        <w:t xml:space="preserve"> forest by seasons. Numbers indicate the share of reads in the total </w:t>
      </w:r>
      <w:proofErr w:type="spellStart"/>
      <w:r w:rsidR="006043E7" w:rsidRPr="00134E36">
        <w:rPr>
          <w:rFonts w:eastAsia="Times New Roman" w:cs="Times New Roman"/>
          <w:color w:val="000000"/>
          <w:lang w:val="en-US" w:eastAsia="cs-CZ"/>
        </w:rPr>
        <w:t>metatranscriptome</w:t>
      </w:r>
      <w:proofErr w:type="spellEnd"/>
      <w:r w:rsidR="006043E7" w:rsidRPr="00134E36">
        <w:rPr>
          <w:rFonts w:eastAsia="Times New Roman" w:cs="Times New Roman"/>
          <w:color w:val="000000"/>
          <w:lang w:val="en-US" w:eastAsia="cs-CZ"/>
        </w:rPr>
        <w:t xml:space="preserve"> in ppm. Significant differences in read abundances among seasons are indicated by different letters.</w:t>
      </w:r>
    </w:p>
    <w:p w14:paraId="237D0B57" w14:textId="77777777" w:rsidR="00087323" w:rsidRPr="00134E36" w:rsidRDefault="00087323" w:rsidP="00134E36">
      <w:pPr>
        <w:spacing w:after="0" w:line="240" w:lineRule="auto"/>
        <w:rPr>
          <w:rFonts w:eastAsia="Times New Roman" w:cs="Times New Roman"/>
          <w:color w:val="000000"/>
          <w:lang w:val="en-US" w:eastAsia="cs-CZ"/>
        </w:rPr>
      </w:pPr>
    </w:p>
    <w:p w14:paraId="30CB16BB" w14:textId="6E55BFF5" w:rsidR="00087323" w:rsidRPr="00391083" w:rsidRDefault="00546CE7" w:rsidP="00134E36">
      <w:pPr>
        <w:spacing w:after="0" w:line="240" w:lineRule="auto"/>
        <w:rPr>
          <w:rFonts w:eastAsia="Times New Roman" w:cs="Times New Roman"/>
          <w:color w:val="000000"/>
          <w:lang w:val="en-US" w:eastAsia="cs-CZ"/>
        </w:rPr>
      </w:pPr>
      <w:r w:rsidRPr="00134E36">
        <w:rPr>
          <w:rFonts w:eastAsia="Times New Roman" w:cs="Times New Roman"/>
          <w:color w:val="000000"/>
          <w:lang w:val="en-US" w:eastAsia="cs-CZ"/>
        </w:rPr>
        <w:t xml:space="preserve">Figure </w:t>
      </w:r>
      <w:r w:rsidR="00391083">
        <w:rPr>
          <w:rFonts w:eastAsia="Times New Roman" w:cs="Times New Roman"/>
          <w:color w:val="000000"/>
          <w:lang w:val="en-US" w:eastAsia="cs-CZ"/>
        </w:rPr>
        <w:t>5.</w:t>
      </w:r>
      <w:r w:rsidRPr="00134E36">
        <w:rPr>
          <w:rFonts w:eastAsia="Times New Roman" w:cs="Times New Roman"/>
          <w:color w:val="000000"/>
          <w:lang w:val="en-US" w:eastAsia="cs-CZ"/>
        </w:rPr>
        <w:t xml:space="preserve">: Transcripts of </w:t>
      </w:r>
      <w:r w:rsidR="004C07EE" w:rsidRPr="00134E36">
        <w:rPr>
          <w:rFonts w:eastAsia="Times New Roman" w:cs="Times New Roman"/>
          <w:color w:val="000000"/>
          <w:lang w:val="en-US" w:eastAsia="cs-CZ"/>
        </w:rPr>
        <w:t>auxiliary</w:t>
      </w:r>
      <w:r w:rsidRPr="00134E36">
        <w:rPr>
          <w:rFonts w:eastAsia="Times New Roman" w:cs="Times New Roman"/>
          <w:color w:val="000000"/>
          <w:lang w:val="en-US" w:eastAsia="cs-CZ"/>
        </w:rPr>
        <w:t xml:space="preserve"> enzymes and </w:t>
      </w:r>
      <w:r w:rsidR="00722116">
        <w:rPr>
          <w:rFonts w:eastAsia="Times New Roman" w:cs="Times New Roman"/>
          <w:color w:val="000000"/>
          <w:lang w:val="en-US" w:eastAsia="cs-CZ"/>
        </w:rPr>
        <w:t>glycoside hydrolase</w:t>
      </w:r>
      <w:r w:rsidRPr="00134E36">
        <w:rPr>
          <w:rFonts w:eastAsia="Times New Roman" w:cs="Times New Roman"/>
          <w:color w:val="000000"/>
          <w:lang w:val="en-US" w:eastAsia="cs-CZ"/>
        </w:rPr>
        <w:t xml:space="preserve">s from the </w:t>
      </w:r>
      <w:proofErr w:type="spellStart"/>
      <w:r w:rsidRPr="00134E36">
        <w:rPr>
          <w:rFonts w:eastAsia="Times New Roman" w:cs="Times New Roman"/>
          <w:i/>
          <w:color w:val="000000"/>
          <w:lang w:val="en-US" w:eastAsia="cs-CZ"/>
        </w:rPr>
        <w:t>Picea</w:t>
      </w:r>
      <w:proofErr w:type="spellEnd"/>
      <w:r w:rsidRPr="00134E36">
        <w:rPr>
          <w:rFonts w:eastAsia="Times New Roman" w:cs="Times New Roman"/>
          <w:i/>
          <w:color w:val="000000"/>
          <w:lang w:val="en-US" w:eastAsia="cs-CZ"/>
        </w:rPr>
        <w:t xml:space="preserve"> </w:t>
      </w:r>
      <w:proofErr w:type="spellStart"/>
      <w:r w:rsidRPr="00134E36">
        <w:rPr>
          <w:rFonts w:eastAsia="Times New Roman" w:cs="Times New Roman"/>
          <w:i/>
          <w:color w:val="000000"/>
          <w:lang w:val="en-US" w:eastAsia="cs-CZ"/>
        </w:rPr>
        <w:t>abies</w:t>
      </w:r>
      <w:proofErr w:type="spellEnd"/>
      <w:r w:rsidRPr="00134E36">
        <w:rPr>
          <w:rFonts w:eastAsia="Times New Roman" w:cs="Times New Roman"/>
          <w:i/>
          <w:color w:val="000000"/>
          <w:lang w:val="en-US" w:eastAsia="cs-CZ"/>
        </w:rPr>
        <w:t xml:space="preserve"> </w:t>
      </w:r>
      <w:r w:rsidRPr="00134E36">
        <w:rPr>
          <w:rFonts w:eastAsia="Times New Roman" w:cs="Times New Roman"/>
          <w:color w:val="000000"/>
          <w:lang w:val="en-US" w:eastAsia="cs-CZ"/>
        </w:rPr>
        <w:t xml:space="preserve">forest topsoil with significant difference </w:t>
      </w:r>
      <w:r w:rsidR="00391083">
        <w:rPr>
          <w:rFonts w:eastAsia="Times New Roman" w:cs="Times New Roman"/>
          <w:color w:val="000000"/>
          <w:lang w:val="en-US" w:eastAsia="cs-CZ"/>
        </w:rPr>
        <w:t>of transcription among seasons.</w:t>
      </w:r>
      <w:r w:rsidR="00087323" w:rsidRPr="00134E36">
        <w:rPr>
          <w:rFonts w:eastAsia="Times New Roman" w:cs="Times New Roman"/>
          <w:b/>
          <w:color w:val="000000"/>
          <w:lang w:val="en-US" w:eastAsia="cs-CZ"/>
        </w:rPr>
        <w:br w:type="page"/>
      </w:r>
    </w:p>
    <w:p w14:paraId="6FCFA219" w14:textId="52B2CF64" w:rsidR="00CE736C" w:rsidRPr="00134E36" w:rsidRDefault="009B37EF" w:rsidP="00134E36">
      <w:pPr>
        <w:spacing w:after="0" w:line="240" w:lineRule="auto"/>
        <w:rPr>
          <w:rFonts w:eastAsia="Times New Roman" w:cs="Times New Roman"/>
          <w:b/>
          <w:color w:val="000000"/>
          <w:lang w:val="en-US" w:eastAsia="cs-CZ"/>
        </w:rPr>
      </w:pPr>
      <w:r w:rsidRPr="00134E36">
        <w:rPr>
          <w:rFonts w:eastAsia="Times New Roman" w:cs="Times New Roman"/>
          <w:b/>
          <w:color w:val="000000"/>
          <w:lang w:val="en-US" w:eastAsia="cs-CZ"/>
        </w:rPr>
        <w:lastRenderedPageBreak/>
        <w:t>References</w:t>
      </w:r>
    </w:p>
    <w:p w14:paraId="0B8A7FF6" w14:textId="77777777" w:rsidR="00CE736C" w:rsidRPr="00134E36" w:rsidRDefault="00CE736C" w:rsidP="00134E36">
      <w:pPr>
        <w:spacing w:after="0" w:line="240" w:lineRule="auto"/>
        <w:rPr>
          <w:rFonts w:eastAsia="Times New Roman" w:cs="Times New Roman"/>
          <w:color w:val="000000"/>
          <w:lang w:val="en-US" w:eastAsia="cs-CZ"/>
        </w:rPr>
      </w:pPr>
    </w:p>
    <w:p w14:paraId="29A37705" w14:textId="77777777" w:rsidR="00AA2F44" w:rsidRPr="00AA2F44" w:rsidRDefault="00C36308" w:rsidP="00AA2F44">
      <w:pPr>
        <w:pStyle w:val="EndNoteBibliography"/>
      </w:pPr>
      <w:r w:rsidRPr="00134E36">
        <w:rPr>
          <w:rFonts w:asciiTheme="minorHAnsi" w:hAnsiTheme="minorHAnsi"/>
        </w:rPr>
        <w:fldChar w:fldCharType="begin"/>
      </w:r>
      <w:r w:rsidRPr="00134E36">
        <w:rPr>
          <w:rFonts w:asciiTheme="minorHAnsi" w:hAnsiTheme="minorHAnsi"/>
        </w:rPr>
        <w:instrText xml:space="preserve"> ADDIN EN.REFLIST </w:instrText>
      </w:r>
      <w:r w:rsidRPr="00134E36">
        <w:rPr>
          <w:rFonts w:asciiTheme="minorHAnsi" w:hAnsiTheme="minorHAnsi"/>
        </w:rPr>
        <w:fldChar w:fldCharType="separate"/>
      </w:r>
      <w:r w:rsidR="00AA2F44" w:rsidRPr="00AA2F44">
        <w:t>Baldrian P, Kolařík M, Štursová M, Kopecký J, Valášková V, Větrovský T</w:t>
      </w:r>
      <w:r w:rsidR="00AA2F44" w:rsidRPr="00AA2F44">
        <w:rPr>
          <w:i/>
        </w:rPr>
        <w:t xml:space="preserve"> et al.</w:t>
      </w:r>
      <w:r w:rsidR="00AA2F44" w:rsidRPr="00AA2F44">
        <w:t xml:space="preserve"> (2012). Active and total microbial communities in forest soil are largely different and highly stratified during decomposition. </w:t>
      </w:r>
      <w:r w:rsidR="00AA2F44" w:rsidRPr="00AA2F44">
        <w:rPr>
          <w:i/>
        </w:rPr>
        <w:t>Isme J</w:t>
      </w:r>
      <w:r w:rsidR="00AA2F44" w:rsidRPr="00AA2F44">
        <w:t xml:space="preserve"> </w:t>
      </w:r>
      <w:r w:rsidR="00AA2F44" w:rsidRPr="00AA2F44">
        <w:rPr>
          <w:b/>
        </w:rPr>
        <w:t>6:</w:t>
      </w:r>
      <w:r w:rsidR="00AA2F44" w:rsidRPr="00AA2F44">
        <w:t xml:space="preserve"> 248-258.</w:t>
      </w:r>
    </w:p>
    <w:p w14:paraId="1D0B8230" w14:textId="77777777" w:rsidR="00AA2F44" w:rsidRPr="00AA2F44" w:rsidRDefault="00AA2F44" w:rsidP="00AA2F44">
      <w:pPr>
        <w:pStyle w:val="EndNoteBibliography"/>
        <w:spacing w:after="0"/>
      </w:pPr>
    </w:p>
    <w:p w14:paraId="0C7DE155" w14:textId="77777777" w:rsidR="00AA2F44" w:rsidRPr="00AA2F44" w:rsidRDefault="00AA2F44" w:rsidP="00AA2F44">
      <w:pPr>
        <w:pStyle w:val="EndNoteBibliography"/>
      </w:pPr>
      <w:r w:rsidRPr="00AA2F44">
        <w:t xml:space="preserve">Baldrian P (2017). The Forest Microbiome: Diversity, Complexity and Dynamics. </w:t>
      </w:r>
      <w:r w:rsidRPr="00AA2F44">
        <w:rPr>
          <w:i/>
        </w:rPr>
        <w:t>FEMS Microbiology Reviews</w:t>
      </w:r>
      <w:r w:rsidRPr="00AA2F44">
        <w:t xml:space="preserve"> </w:t>
      </w:r>
      <w:r w:rsidRPr="00AA2F44">
        <w:rPr>
          <w:b/>
        </w:rPr>
        <w:t>in press, doi: 10.1093/femsre/fuw040</w:t>
      </w:r>
      <w:r w:rsidRPr="00AA2F44">
        <w:t>.</w:t>
      </w:r>
    </w:p>
    <w:p w14:paraId="59BC4D45" w14:textId="77777777" w:rsidR="00AA2F44" w:rsidRPr="00AA2F44" w:rsidRDefault="00AA2F44" w:rsidP="00AA2F44">
      <w:pPr>
        <w:pStyle w:val="EndNoteBibliography"/>
        <w:spacing w:after="0"/>
      </w:pPr>
    </w:p>
    <w:p w14:paraId="5092D945" w14:textId="77777777" w:rsidR="00AA2F44" w:rsidRPr="00AA2F44" w:rsidRDefault="00AA2F44" w:rsidP="00AA2F44">
      <w:pPr>
        <w:pStyle w:val="EndNoteBibliography"/>
      </w:pPr>
      <w:r w:rsidRPr="00AA2F44">
        <w:t xml:space="preserve">Berlemont R, Martiny AC (2015). Genomic Potential for Polysaccharide Deconstruction in Bacteria. </w:t>
      </w:r>
      <w:r w:rsidRPr="00AA2F44">
        <w:rPr>
          <w:i/>
        </w:rPr>
        <w:t>Appl Environ Microbiol</w:t>
      </w:r>
      <w:r w:rsidRPr="00AA2F44">
        <w:t xml:space="preserve"> </w:t>
      </w:r>
      <w:r w:rsidRPr="00AA2F44">
        <w:rPr>
          <w:b/>
        </w:rPr>
        <w:t>81:</w:t>
      </w:r>
      <w:r w:rsidRPr="00AA2F44">
        <w:t xml:space="preserve"> 1513-1519.</w:t>
      </w:r>
    </w:p>
    <w:p w14:paraId="7BA45FC4" w14:textId="77777777" w:rsidR="00AA2F44" w:rsidRPr="00AA2F44" w:rsidRDefault="00AA2F44" w:rsidP="00AA2F44">
      <w:pPr>
        <w:pStyle w:val="EndNoteBibliography"/>
        <w:spacing w:after="0"/>
      </w:pPr>
    </w:p>
    <w:p w14:paraId="299E61FD" w14:textId="77777777" w:rsidR="00AA2F44" w:rsidRPr="00AA2F44" w:rsidRDefault="00AA2F44" w:rsidP="00AA2F44">
      <w:pPr>
        <w:pStyle w:val="EndNoteBibliography"/>
      </w:pPr>
      <w:r w:rsidRPr="00AA2F44">
        <w:t xml:space="preserve">Bödeker ITM, Clemmensen KE, de Boer W, Martin F, Olson Å, Lindahl BD (2014). Ectomycorrhizal Cortinarius species participate in enzymatic oxidation of humus in northern forest ecosystems. </w:t>
      </w:r>
      <w:r w:rsidRPr="00AA2F44">
        <w:rPr>
          <w:i/>
        </w:rPr>
        <w:t>New Phytologist</w:t>
      </w:r>
      <w:r w:rsidRPr="00AA2F44">
        <w:t xml:space="preserve"> </w:t>
      </w:r>
      <w:r w:rsidRPr="00AA2F44">
        <w:rPr>
          <w:b/>
        </w:rPr>
        <w:t>203:</w:t>
      </w:r>
      <w:r w:rsidRPr="00AA2F44">
        <w:t xml:space="preserve"> 245-256.</w:t>
      </w:r>
    </w:p>
    <w:p w14:paraId="7A33F497" w14:textId="77777777" w:rsidR="00AA2F44" w:rsidRPr="00AA2F44" w:rsidRDefault="00AA2F44" w:rsidP="00AA2F44">
      <w:pPr>
        <w:pStyle w:val="EndNoteBibliography"/>
        <w:spacing w:after="0"/>
      </w:pPr>
    </w:p>
    <w:p w14:paraId="1F363DEA" w14:textId="77777777" w:rsidR="00AA2F44" w:rsidRPr="00AA2F44" w:rsidRDefault="00AA2F44" w:rsidP="00AA2F44">
      <w:pPr>
        <w:pStyle w:val="EndNoteBibliography"/>
      </w:pPr>
      <w:r w:rsidRPr="00AA2F44">
        <w:t xml:space="preserve">Bolger AM, Lohse M, Usadel B (2014). Trimmomatic: a flexible trimmer for Illumina sequence data. </w:t>
      </w:r>
      <w:r w:rsidRPr="00AA2F44">
        <w:rPr>
          <w:i/>
        </w:rPr>
        <w:t>Bioinformatics</w:t>
      </w:r>
      <w:r w:rsidRPr="00AA2F44">
        <w:rPr>
          <w:b/>
        </w:rPr>
        <w:t>:</w:t>
      </w:r>
      <w:r w:rsidRPr="00AA2F44">
        <w:t xml:space="preserve"> btu170.</w:t>
      </w:r>
    </w:p>
    <w:p w14:paraId="262A11F0" w14:textId="77777777" w:rsidR="00AA2F44" w:rsidRPr="00AA2F44" w:rsidRDefault="00AA2F44" w:rsidP="00AA2F44">
      <w:pPr>
        <w:pStyle w:val="EndNoteBibliography"/>
        <w:spacing w:after="0"/>
      </w:pPr>
    </w:p>
    <w:p w14:paraId="524DE58E" w14:textId="77777777" w:rsidR="00AA2F44" w:rsidRPr="00AA2F44" w:rsidRDefault="00AA2F44" w:rsidP="00AA2F44">
      <w:pPr>
        <w:pStyle w:val="EndNoteBibliography"/>
      </w:pPr>
      <w:r w:rsidRPr="00AA2F44">
        <w:t xml:space="preserve">Brabcová V, Nováková M, Davidová A, Baldrian P (2016). Dead fungal mycelium in forest soil represents a decomposition hotspot and a habitat for a specific microbial community. </w:t>
      </w:r>
      <w:r w:rsidRPr="00AA2F44">
        <w:rPr>
          <w:i/>
        </w:rPr>
        <w:t>New Phytologist</w:t>
      </w:r>
      <w:r w:rsidRPr="00AA2F44">
        <w:rPr>
          <w:b/>
        </w:rPr>
        <w:t>:</w:t>
      </w:r>
      <w:r w:rsidRPr="00AA2F44">
        <w:t xml:space="preserve"> in press, doi: 10.1111/nph.13849.</w:t>
      </w:r>
    </w:p>
    <w:p w14:paraId="06888FE8" w14:textId="77777777" w:rsidR="00AA2F44" w:rsidRPr="00AA2F44" w:rsidRDefault="00AA2F44" w:rsidP="00AA2F44">
      <w:pPr>
        <w:pStyle w:val="EndNoteBibliography"/>
        <w:spacing w:after="0"/>
      </w:pPr>
    </w:p>
    <w:p w14:paraId="2C6FD40B" w14:textId="77777777" w:rsidR="00AA2F44" w:rsidRPr="00AA2F44" w:rsidRDefault="00AA2F44" w:rsidP="00AA2F44">
      <w:pPr>
        <w:pStyle w:val="EndNoteBibliography"/>
      </w:pPr>
      <w:r w:rsidRPr="00AA2F44">
        <w:t>Clemmensen KE, Bahr A, Ovaskainen O, Dahlberg A, Ekblad A, Wallander H</w:t>
      </w:r>
      <w:r w:rsidRPr="00AA2F44">
        <w:rPr>
          <w:i/>
        </w:rPr>
        <w:t xml:space="preserve"> et al.</w:t>
      </w:r>
      <w:r w:rsidRPr="00AA2F44">
        <w:t xml:space="preserve"> (2013). Roots and Associated Fungi Drive Long-Term Carbon Sequestration in Boreal Forest. </w:t>
      </w:r>
      <w:r w:rsidRPr="00AA2F44">
        <w:rPr>
          <w:i/>
        </w:rPr>
        <w:t>Science</w:t>
      </w:r>
      <w:r w:rsidRPr="00AA2F44">
        <w:t xml:space="preserve"> </w:t>
      </w:r>
      <w:r w:rsidRPr="00AA2F44">
        <w:rPr>
          <w:b/>
        </w:rPr>
        <w:t>339:</w:t>
      </w:r>
      <w:r w:rsidRPr="00AA2F44">
        <w:t xml:space="preserve"> 1615-1618.</w:t>
      </w:r>
    </w:p>
    <w:p w14:paraId="3551BDC7" w14:textId="77777777" w:rsidR="00AA2F44" w:rsidRPr="00AA2F44" w:rsidRDefault="00AA2F44" w:rsidP="00AA2F44">
      <w:pPr>
        <w:pStyle w:val="EndNoteBibliography"/>
        <w:spacing w:after="0"/>
      </w:pPr>
    </w:p>
    <w:p w14:paraId="313B2AD1" w14:textId="77777777" w:rsidR="00AA2F44" w:rsidRPr="00AA2F44" w:rsidRDefault="00AA2F44" w:rsidP="00AA2F44">
      <w:pPr>
        <w:pStyle w:val="EndNoteBibliography"/>
      </w:pPr>
      <w:r w:rsidRPr="00AA2F44">
        <w:t>Damon C, Lehembre F, Oger-Desfeux C, Luis P, Ranger J, Fraissinet-Tachet L</w:t>
      </w:r>
      <w:r w:rsidRPr="00AA2F44">
        <w:rPr>
          <w:i/>
        </w:rPr>
        <w:t xml:space="preserve"> et al.</w:t>
      </w:r>
      <w:r w:rsidRPr="00AA2F44">
        <w:t xml:space="preserve"> (2012). Metatranscriptomics reveals the diversity of genes expressed by eukaryotes in forest soils. </w:t>
      </w:r>
      <w:r w:rsidRPr="00AA2F44">
        <w:rPr>
          <w:i/>
        </w:rPr>
        <w:t>PLoS ONE</w:t>
      </w:r>
      <w:r w:rsidRPr="00AA2F44">
        <w:t xml:space="preserve"> </w:t>
      </w:r>
      <w:r w:rsidRPr="00AA2F44">
        <w:rPr>
          <w:b/>
        </w:rPr>
        <w:t>7</w:t>
      </w:r>
      <w:r w:rsidRPr="00AA2F44">
        <w:t>.</w:t>
      </w:r>
    </w:p>
    <w:p w14:paraId="31C64421" w14:textId="77777777" w:rsidR="00AA2F44" w:rsidRPr="00AA2F44" w:rsidRDefault="00AA2F44" w:rsidP="00AA2F44">
      <w:pPr>
        <w:pStyle w:val="EndNoteBibliography"/>
        <w:spacing w:after="0"/>
      </w:pPr>
    </w:p>
    <w:p w14:paraId="2092FFCF" w14:textId="77777777" w:rsidR="00AA2F44" w:rsidRPr="00AA2F44" w:rsidRDefault="00AA2F44" w:rsidP="00AA2F44">
      <w:pPr>
        <w:pStyle w:val="EndNoteBibliography"/>
      </w:pPr>
      <w:r w:rsidRPr="00AA2F44">
        <w:t xml:space="preserve">de Boer W, Folman LB, Summerbell RC, Boddy L (2005). Living in a fungal world: impact of fungi on soil bacterial niche development. </w:t>
      </w:r>
      <w:r w:rsidRPr="00AA2F44">
        <w:rPr>
          <w:i/>
        </w:rPr>
        <w:t>Fems Microbiol Rev</w:t>
      </w:r>
      <w:r w:rsidRPr="00AA2F44">
        <w:t xml:space="preserve"> </w:t>
      </w:r>
      <w:r w:rsidRPr="00AA2F44">
        <w:rPr>
          <w:b/>
        </w:rPr>
        <w:t>29:</w:t>
      </w:r>
      <w:r w:rsidRPr="00AA2F44">
        <w:t xml:space="preserve"> 795-811.</w:t>
      </w:r>
    </w:p>
    <w:p w14:paraId="55E2A108" w14:textId="77777777" w:rsidR="00AA2F44" w:rsidRPr="00AA2F44" w:rsidRDefault="00AA2F44" w:rsidP="00AA2F44">
      <w:pPr>
        <w:pStyle w:val="EndNoteBibliography"/>
        <w:spacing w:after="0"/>
      </w:pPr>
    </w:p>
    <w:p w14:paraId="5FEF28DE" w14:textId="77777777" w:rsidR="00AA2F44" w:rsidRPr="00AA2F44" w:rsidRDefault="00AA2F44" w:rsidP="00AA2F44">
      <w:pPr>
        <w:pStyle w:val="EndNoteBibliography"/>
      </w:pPr>
      <w:r w:rsidRPr="00AA2F44">
        <w:t xml:space="preserve">Dennis PG, Miller AJ, Hirsch PR (2010). Are root exudates more important than other sources of rhizodeposits in structuring rhizosphere bacterial communities? </w:t>
      </w:r>
      <w:r w:rsidRPr="00AA2F44">
        <w:rPr>
          <w:i/>
        </w:rPr>
        <w:t>Fems Microbiology Ecology</w:t>
      </w:r>
      <w:r w:rsidRPr="00AA2F44">
        <w:t xml:space="preserve"> </w:t>
      </w:r>
      <w:r w:rsidRPr="00AA2F44">
        <w:rPr>
          <w:b/>
        </w:rPr>
        <w:t>72:</w:t>
      </w:r>
      <w:r w:rsidRPr="00AA2F44">
        <w:t xml:space="preserve"> 313-327.</w:t>
      </w:r>
    </w:p>
    <w:p w14:paraId="13A7C147" w14:textId="77777777" w:rsidR="00AA2F44" w:rsidRPr="00AA2F44" w:rsidRDefault="00AA2F44" w:rsidP="00AA2F44">
      <w:pPr>
        <w:pStyle w:val="EndNoteBibliography"/>
        <w:spacing w:after="0"/>
      </w:pPr>
    </w:p>
    <w:p w14:paraId="30870E8D" w14:textId="77777777" w:rsidR="00AA2F44" w:rsidRPr="00AA2F44" w:rsidRDefault="00AA2F44" w:rsidP="00AA2F44">
      <w:pPr>
        <w:pStyle w:val="EndNoteBibliography"/>
      </w:pPr>
      <w:r w:rsidRPr="00AA2F44">
        <w:t xml:space="preserve">Druebert C, Lang C, Valtanen K, Polle A (2009). Beech carbon productivity as driver of ectomycorrhizal abundance and diversity. </w:t>
      </w:r>
      <w:r w:rsidRPr="00AA2F44">
        <w:rPr>
          <w:i/>
        </w:rPr>
        <w:t>Plant Cell Environ</w:t>
      </w:r>
      <w:r w:rsidRPr="00AA2F44">
        <w:t xml:space="preserve"> </w:t>
      </w:r>
      <w:r w:rsidRPr="00AA2F44">
        <w:rPr>
          <w:b/>
        </w:rPr>
        <w:t>32:</w:t>
      </w:r>
      <w:r w:rsidRPr="00AA2F44">
        <w:t xml:space="preserve"> 992-1003.</w:t>
      </w:r>
    </w:p>
    <w:p w14:paraId="401E061C" w14:textId="77777777" w:rsidR="00AA2F44" w:rsidRPr="00AA2F44" w:rsidRDefault="00AA2F44" w:rsidP="00AA2F44">
      <w:pPr>
        <w:pStyle w:val="EndNoteBibliography"/>
        <w:spacing w:after="0"/>
      </w:pPr>
    </w:p>
    <w:p w14:paraId="410AF0D2" w14:textId="77777777" w:rsidR="00AA2F44" w:rsidRPr="00AA2F44" w:rsidRDefault="00AA2F44" w:rsidP="00AA2F44">
      <w:pPr>
        <w:pStyle w:val="EndNoteBibliography"/>
      </w:pPr>
      <w:r w:rsidRPr="00AA2F44">
        <w:t xml:space="preserve">Eichlerová I, Homolka L, Žifčáková L, Lisá L, Dobiášová P, Baldrian P (2015). Enzymatic systems involved in decomposition reflects the ecology and taxonomy of saprotrophic fungi. </w:t>
      </w:r>
      <w:r w:rsidRPr="00AA2F44">
        <w:rPr>
          <w:i/>
        </w:rPr>
        <w:t>Fungal Ecol</w:t>
      </w:r>
      <w:r w:rsidRPr="00AA2F44">
        <w:t xml:space="preserve"> </w:t>
      </w:r>
      <w:r w:rsidRPr="00AA2F44">
        <w:rPr>
          <w:b/>
        </w:rPr>
        <w:t>13:</w:t>
      </w:r>
      <w:r w:rsidRPr="00AA2F44">
        <w:t xml:space="preserve"> 10-22.</w:t>
      </w:r>
    </w:p>
    <w:p w14:paraId="44C76A85" w14:textId="77777777" w:rsidR="00AA2F44" w:rsidRPr="00AA2F44" w:rsidRDefault="00AA2F44" w:rsidP="00AA2F44">
      <w:pPr>
        <w:pStyle w:val="EndNoteBibliography"/>
        <w:spacing w:after="0"/>
      </w:pPr>
    </w:p>
    <w:p w14:paraId="458B5540" w14:textId="77777777" w:rsidR="00AA2F44" w:rsidRPr="00AA2F44" w:rsidRDefault="00AA2F44" w:rsidP="00AA2F44">
      <w:pPr>
        <w:pStyle w:val="EndNoteBibliography"/>
      </w:pPr>
      <w:r w:rsidRPr="00AA2F44">
        <w:lastRenderedPageBreak/>
        <w:t xml:space="preserve">Eichorst SA, Kuske CR (2012). Identification of Cellulose-Responsive Bacterial and Fungal Communities in Geographically and Edaphically Different Soils by Using Stable Isotope Probing. </w:t>
      </w:r>
      <w:r w:rsidRPr="00AA2F44">
        <w:rPr>
          <w:i/>
        </w:rPr>
        <w:t>Appl Environ Microbiol</w:t>
      </w:r>
      <w:r w:rsidRPr="00AA2F44">
        <w:t xml:space="preserve"> </w:t>
      </w:r>
      <w:r w:rsidRPr="00AA2F44">
        <w:rPr>
          <w:b/>
        </w:rPr>
        <w:t>78:</w:t>
      </w:r>
      <w:r w:rsidRPr="00AA2F44">
        <w:t xml:space="preserve"> 2316-2327.</w:t>
      </w:r>
    </w:p>
    <w:p w14:paraId="2AFBA454" w14:textId="77777777" w:rsidR="00AA2F44" w:rsidRPr="00AA2F44" w:rsidRDefault="00AA2F44" w:rsidP="00AA2F44">
      <w:pPr>
        <w:pStyle w:val="EndNoteBibliography"/>
        <w:spacing w:after="0"/>
      </w:pPr>
    </w:p>
    <w:p w14:paraId="070FAD27" w14:textId="77777777" w:rsidR="00AA2F44" w:rsidRPr="00AA2F44" w:rsidRDefault="00AA2F44" w:rsidP="00AA2F44">
      <w:pPr>
        <w:pStyle w:val="EndNoteBibliography"/>
      </w:pPr>
      <w:r w:rsidRPr="00AA2F44">
        <w:t xml:space="preserve">Fernandez CW, Kennedy PG (2016). Revisiting the 'Gadgil effect': do interguild fungal interactions control carbon cycling in forest soils? </w:t>
      </w:r>
      <w:r w:rsidRPr="00AA2F44">
        <w:rPr>
          <w:i/>
        </w:rPr>
        <w:t>New Phytologist</w:t>
      </w:r>
      <w:r w:rsidRPr="00AA2F44">
        <w:t xml:space="preserve"> </w:t>
      </w:r>
      <w:r w:rsidRPr="00AA2F44">
        <w:rPr>
          <w:b/>
        </w:rPr>
        <w:t>209:</w:t>
      </w:r>
      <w:r w:rsidRPr="00AA2F44">
        <w:t xml:space="preserve"> 1382-1394.</w:t>
      </w:r>
    </w:p>
    <w:p w14:paraId="64970813" w14:textId="77777777" w:rsidR="00AA2F44" w:rsidRPr="00AA2F44" w:rsidRDefault="00AA2F44" w:rsidP="00AA2F44">
      <w:pPr>
        <w:pStyle w:val="EndNoteBibliography"/>
        <w:spacing w:after="0"/>
      </w:pPr>
    </w:p>
    <w:p w14:paraId="3A4A1FBA" w14:textId="77777777" w:rsidR="00AA2F44" w:rsidRPr="00AA2F44" w:rsidRDefault="00AA2F44" w:rsidP="00AA2F44">
      <w:pPr>
        <w:pStyle w:val="EndNoteBibliography"/>
      </w:pPr>
      <w:r w:rsidRPr="00AA2F44">
        <w:t>Fierer N, Leff JW, Adams BJ, Nielsen UN, Bates ST, Lauber CL</w:t>
      </w:r>
      <w:r w:rsidRPr="00AA2F44">
        <w:rPr>
          <w:i/>
        </w:rPr>
        <w:t xml:space="preserve"> et al.</w:t>
      </w:r>
      <w:r w:rsidRPr="00AA2F44">
        <w:t xml:space="preserve"> (2012). Cross-biome metagenomic analyses of soil microbial communities and their functional attributes. </w:t>
      </w:r>
      <w:r w:rsidRPr="00AA2F44">
        <w:rPr>
          <w:i/>
        </w:rPr>
        <w:t>Proc Natl Acad Sci USA</w:t>
      </w:r>
      <w:r w:rsidRPr="00AA2F44">
        <w:t xml:space="preserve"> </w:t>
      </w:r>
      <w:r w:rsidRPr="00AA2F44">
        <w:rPr>
          <w:b/>
        </w:rPr>
        <w:t>109:</w:t>
      </w:r>
      <w:r w:rsidRPr="00AA2F44">
        <w:t xml:space="preserve"> 21390-21395.</w:t>
      </w:r>
    </w:p>
    <w:p w14:paraId="2205DEBC" w14:textId="77777777" w:rsidR="00AA2F44" w:rsidRPr="00AA2F44" w:rsidRDefault="00AA2F44" w:rsidP="00AA2F44">
      <w:pPr>
        <w:pStyle w:val="EndNoteBibliography"/>
        <w:spacing w:after="0"/>
      </w:pPr>
    </w:p>
    <w:p w14:paraId="644FA766" w14:textId="77777777" w:rsidR="00AA2F44" w:rsidRPr="00AA2F44" w:rsidRDefault="00AA2F44" w:rsidP="00AA2F44">
      <w:pPr>
        <w:pStyle w:val="EndNoteBibliography"/>
      </w:pPr>
      <w:r w:rsidRPr="00AA2F44">
        <w:t xml:space="preserve">Fu L, Niu B, Zhu Z, Wu S, Li W (2012). CD-HIT: accelerated for clustering the next-generation sequencing data. </w:t>
      </w:r>
      <w:r w:rsidRPr="00AA2F44">
        <w:rPr>
          <w:i/>
        </w:rPr>
        <w:t>Bioinformatics</w:t>
      </w:r>
      <w:r w:rsidRPr="00AA2F44">
        <w:t xml:space="preserve"> </w:t>
      </w:r>
      <w:r w:rsidRPr="00AA2F44">
        <w:rPr>
          <w:b/>
        </w:rPr>
        <w:t>28:</w:t>
      </w:r>
      <w:r w:rsidRPr="00AA2F44">
        <w:t xml:space="preserve"> 3150-3152.</w:t>
      </w:r>
    </w:p>
    <w:p w14:paraId="4B9078A1" w14:textId="77777777" w:rsidR="00AA2F44" w:rsidRPr="00AA2F44" w:rsidRDefault="00AA2F44" w:rsidP="00AA2F44">
      <w:pPr>
        <w:pStyle w:val="EndNoteBibliography"/>
        <w:spacing w:after="0"/>
      </w:pPr>
    </w:p>
    <w:p w14:paraId="5F8D91E1" w14:textId="77777777" w:rsidR="00AA2F44" w:rsidRPr="00AA2F44" w:rsidRDefault="00AA2F44" w:rsidP="00AA2F44">
      <w:pPr>
        <w:pStyle w:val="EndNoteBibliography"/>
      </w:pPr>
      <w:r w:rsidRPr="00AA2F44">
        <w:t xml:space="preserve">Haňáčková Z, Koukol O, Štursová M, Kolařík M, Baldrian P (2015). Fungal succession in the needle litter of a montane </w:t>
      </w:r>
      <w:r w:rsidRPr="00AA2F44">
        <w:rPr>
          <w:i/>
        </w:rPr>
        <w:t>Picea abies</w:t>
      </w:r>
      <w:r w:rsidRPr="00AA2F44">
        <w:t xml:space="preserve"> forest investigated through strain isolation and molecular fingerprinting. </w:t>
      </w:r>
      <w:r w:rsidRPr="00AA2F44">
        <w:rPr>
          <w:i/>
        </w:rPr>
        <w:t>Fungal Ecology</w:t>
      </w:r>
      <w:r w:rsidRPr="00AA2F44">
        <w:t xml:space="preserve"> </w:t>
      </w:r>
      <w:r w:rsidRPr="00AA2F44">
        <w:rPr>
          <w:b/>
        </w:rPr>
        <w:t>13:</w:t>
      </w:r>
      <w:r w:rsidRPr="00AA2F44">
        <w:t xml:space="preserve"> 157-166.</w:t>
      </w:r>
    </w:p>
    <w:p w14:paraId="20B8A38E" w14:textId="77777777" w:rsidR="00AA2F44" w:rsidRPr="00AA2F44" w:rsidRDefault="00AA2F44" w:rsidP="00AA2F44">
      <w:pPr>
        <w:pStyle w:val="EndNoteBibliography"/>
        <w:spacing w:after="0"/>
      </w:pPr>
    </w:p>
    <w:p w14:paraId="2D935C34" w14:textId="77777777" w:rsidR="00AA2F44" w:rsidRPr="00AA2F44" w:rsidRDefault="00AA2F44" w:rsidP="00AA2F44">
      <w:pPr>
        <w:pStyle w:val="EndNoteBibliography"/>
      </w:pPr>
      <w:r w:rsidRPr="00AA2F44">
        <w:t>Hesse CN, Mueller RC, Vuyisich M, Gallegos-Graves L, Gleasner CD, Zak DR</w:t>
      </w:r>
      <w:r w:rsidRPr="00AA2F44">
        <w:rPr>
          <w:i/>
        </w:rPr>
        <w:t xml:space="preserve"> et al.</w:t>
      </w:r>
      <w:r w:rsidRPr="00AA2F44">
        <w:t xml:space="preserve"> (2015). Forest floor community metatranscriptomes identify fungal and bacterial responses to N deposition in two maple forests. </w:t>
      </w:r>
      <w:r w:rsidRPr="00AA2F44">
        <w:rPr>
          <w:i/>
        </w:rPr>
        <w:t>Front Microbiol</w:t>
      </w:r>
      <w:r w:rsidRPr="00AA2F44">
        <w:t xml:space="preserve"> </w:t>
      </w:r>
      <w:r w:rsidRPr="00AA2F44">
        <w:rPr>
          <w:b/>
        </w:rPr>
        <w:t>6</w:t>
      </w:r>
      <w:r w:rsidRPr="00AA2F44">
        <w:t>.</w:t>
      </w:r>
    </w:p>
    <w:p w14:paraId="39240D2B" w14:textId="77777777" w:rsidR="00AA2F44" w:rsidRPr="00AA2F44" w:rsidRDefault="00AA2F44" w:rsidP="00AA2F44">
      <w:pPr>
        <w:pStyle w:val="EndNoteBibliography"/>
        <w:spacing w:after="0"/>
      </w:pPr>
    </w:p>
    <w:p w14:paraId="5B4E077F" w14:textId="77777777" w:rsidR="00AA2F44" w:rsidRPr="00AA2F44" w:rsidRDefault="00AA2F44" w:rsidP="00AA2F44">
      <w:pPr>
        <w:pStyle w:val="EndNoteBibliography"/>
      </w:pPr>
      <w:r w:rsidRPr="00AA2F44">
        <w:t>Högberg MN, Briones MJI, Keel SG, Metcalfe DB, Campbell C, Midwood AJ</w:t>
      </w:r>
      <w:r w:rsidRPr="00AA2F44">
        <w:rPr>
          <w:i/>
        </w:rPr>
        <w:t xml:space="preserve"> et al.</w:t>
      </w:r>
      <w:r w:rsidRPr="00AA2F44">
        <w:t xml:space="preserve"> (2010). Quantification of effects of season and nitrogen supply on tree below-ground carbon transfer to ectomycorrhizal fungi and other soil organisms in a boreal pine forest. </w:t>
      </w:r>
      <w:r w:rsidRPr="00AA2F44">
        <w:rPr>
          <w:i/>
        </w:rPr>
        <w:t>New Phytologist</w:t>
      </w:r>
      <w:r w:rsidRPr="00AA2F44">
        <w:t xml:space="preserve"> </w:t>
      </w:r>
      <w:r w:rsidRPr="00AA2F44">
        <w:rPr>
          <w:b/>
        </w:rPr>
        <w:t>187:</w:t>
      </w:r>
      <w:r w:rsidRPr="00AA2F44">
        <w:t xml:space="preserve"> 485-493.</w:t>
      </w:r>
    </w:p>
    <w:p w14:paraId="39D453DE" w14:textId="77777777" w:rsidR="00AA2F44" w:rsidRPr="00AA2F44" w:rsidRDefault="00AA2F44" w:rsidP="00AA2F44">
      <w:pPr>
        <w:pStyle w:val="EndNoteBibliography"/>
        <w:spacing w:after="0"/>
      </w:pPr>
    </w:p>
    <w:p w14:paraId="18242F8B" w14:textId="77777777" w:rsidR="00AA2F44" w:rsidRPr="00AA2F44" w:rsidRDefault="00AA2F44" w:rsidP="00AA2F44">
      <w:pPr>
        <w:pStyle w:val="EndNoteBibliography"/>
      </w:pPr>
      <w:r w:rsidRPr="00AA2F44">
        <w:t xml:space="preserve">Howe AC, Jansson JK, Malfatti SA (2014). Tackling soil diversity with the assembly of large, complex metagenomes. </w:t>
      </w:r>
      <w:r w:rsidRPr="00AA2F44">
        <w:rPr>
          <w:i/>
        </w:rPr>
        <w:t>Proceedings of the National Academy of Sciences of the USA</w:t>
      </w:r>
      <w:r w:rsidRPr="00AA2F44">
        <w:t xml:space="preserve"> </w:t>
      </w:r>
      <w:r w:rsidRPr="00AA2F44">
        <w:rPr>
          <w:b/>
        </w:rPr>
        <w:t>111:</w:t>
      </w:r>
      <w:r w:rsidRPr="00AA2F44">
        <w:t xml:space="preserve"> 4904-4909.</w:t>
      </w:r>
    </w:p>
    <w:p w14:paraId="307706BD" w14:textId="77777777" w:rsidR="00AA2F44" w:rsidRPr="00AA2F44" w:rsidRDefault="00AA2F44" w:rsidP="00AA2F44">
      <w:pPr>
        <w:pStyle w:val="EndNoteBibliography"/>
        <w:spacing w:after="0"/>
      </w:pPr>
    </w:p>
    <w:p w14:paraId="0C944D81" w14:textId="77777777" w:rsidR="00AA2F44" w:rsidRPr="00AA2F44" w:rsidRDefault="00AA2F44" w:rsidP="00AA2F44">
      <w:pPr>
        <w:pStyle w:val="EndNoteBibliography"/>
      </w:pPr>
      <w:r w:rsidRPr="00AA2F44">
        <w:t xml:space="preserve">Ivanova AA, Wegner C-E, Kim Y, Liesack W, Dedysh SN (2016). Identification of microbial populations driving biopolymer degradation in acidic peatlands by metatranscriptomic analysis. </w:t>
      </w:r>
      <w:r w:rsidRPr="00AA2F44">
        <w:rPr>
          <w:i/>
        </w:rPr>
        <w:t>Molecular Ecology</w:t>
      </w:r>
      <w:r w:rsidRPr="00AA2F44">
        <w:t xml:space="preserve"> </w:t>
      </w:r>
      <w:r w:rsidRPr="00AA2F44">
        <w:rPr>
          <w:b/>
        </w:rPr>
        <w:t>25:</w:t>
      </w:r>
      <w:r w:rsidRPr="00AA2F44">
        <w:t xml:space="preserve"> 4818-4835.</w:t>
      </w:r>
    </w:p>
    <w:p w14:paraId="07DCF0C8" w14:textId="77777777" w:rsidR="00AA2F44" w:rsidRPr="00AA2F44" w:rsidRDefault="00AA2F44" w:rsidP="00AA2F44">
      <w:pPr>
        <w:pStyle w:val="EndNoteBibliography"/>
        <w:spacing w:after="0"/>
      </w:pPr>
    </w:p>
    <w:p w14:paraId="275E6610" w14:textId="77777777" w:rsidR="00AA2F44" w:rsidRPr="00AA2F44" w:rsidRDefault="00AA2F44" w:rsidP="00AA2F44">
      <w:pPr>
        <w:pStyle w:val="EndNoteBibliography"/>
      </w:pPr>
      <w:r w:rsidRPr="00AA2F44">
        <w:t xml:space="preserve">Jimenez DJ, Chaves-Moreno D, van Elsas JD (2015). Unveiling the metabolic potential of two soil-derived microbial consortia selected on wheat straw. </w:t>
      </w:r>
      <w:r w:rsidRPr="00AA2F44">
        <w:rPr>
          <w:i/>
        </w:rPr>
        <w:t>Scientific Reports</w:t>
      </w:r>
      <w:r w:rsidRPr="00AA2F44">
        <w:t xml:space="preserve"> </w:t>
      </w:r>
      <w:r w:rsidRPr="00AA2F44">
        <w:rPr>
          <w:b/>
        </w:rPr>
        <w:t>5</w:t>
      </w:r>
      <w:r w:rsidRPr="00AA2F44">
        <w:t>.</w:t>
      </w:r>
    </w:p>
    <w:p w14:paraId="637C3F1F" w14:textId="77777777" w:rsidR="00AA2F44" w:rsidRPr="00AA2F44" w:rsidRDefault="00AA2F44" w:rsidP="00AA2F44">
      <w:pPr>
        <w:pStyle w:val="EndNoteBibliography"/>
        <w:spacing w:after="0"/>
      </w:pPr>
    </w:p>
    <w:p w14:paraId="39A6146A" w14:textId="77777777" w:rsidR="00AA2F44" w:rsidRPr="00AA2F44" w:rsidRDefault="00AA2F44" w:rsidP="00AA2F44">
      <w:pPr>
        <w:pStyle w:val="EndNoteBibliography"/>
      </w:pPr>
      <w:r w:rsidRPr="00AA2F44">
        <w:t xml:space="preserve">Jones RT, Robeson MS, Lauber CL, Hamady M, Knight R, Fierer N (2009). A comprehensive survey of soil acidobacterial diversity using pyrosequencing and clone library analyses. </w:t>
      </w:r>
      <w:r w:rsidRPr="00AA2F44">
        <w:rPr>
          <w:i/>
        </w:rPr>
        <w:t>Isme J</w:t>
      </w:r>
      <w:r w:rsidRPr="00AA2F44">
        <w:t xml:space="preserve"> </w:t>
      </w:r>
      <w:r w:rsidRPr="00AA2F44">
        <w:rPr>
          <w:b/>
        </w:rPr>
        <w:t>3:</w:t>
      </w:r>
      <w:r w:rsidRPr="00AA2F44">
        <w:t xml:space="preserve"> 442-453.</w:t>
      </w:r>
    </w:p>
    <w:p w14:paraId="035196E1" w14:textId="77777777" w:rsidR="00AA2F44" w:rsidRPr="00AA2F44" w:rsidRDefault="00AA2F44" w:rsidP="00AA2F44">
      <w:pPr>
        <w:pStyle w:val="EndNoteBibliography"/>
        <w:spacing w:after="0"/>
      </w:pPr>
    </w:p>
    <w:p w14:paraId="5561BDED" w14:textId="77777777" w:rsidR="00AA2F44" w:rsidRPr="00AA2F44" w:rsidRDefault="00AA2F44" w:rsidP="00AA2F44">
      <w:pPr>
        <w:pStyle w:val="EndNoteBibliography"/>
      </w:pPr>
      <w:r w:rsidRPr="00AA2F44">
        <w:t>Kaiser C, Koranda M, Kitzler B, Fuchslueger L, Schnecker J, Schweiger P</w:t>
      </w:r>
      <w:r w:rsidRPr="00AA2F44">
        <w:rPr>
          <w:i/>
        </w:rPr>
        <w:t xml:space="preserve"> et al.</w:t>
      </w:r>
      <w:r w:rsidRPr="00AA2F44">
        <w:t xml:space="preserve"> (2010). Belowground carbon allocation by trees drives seasonal patterns of extracellular enzyme activities by altering microbial community composition in a beech forest soil. </w:t>
      </w:r>
      <w:r w:rsidRPr="00AA2F44">
        <w:rPr>
          <w:i/>
        </w:rPr>
        <w:t>New Phytologist</w:t>
      </w:r>
      <w:r w:rsidRPr="00AA2F44">
        <w:t xml:space="preserve"> </w:t>
      </w:r>
      <w:r w:rsidRPr="00AA2F44">
        <w:rPr>
          <w:b/>
        </w:rPr>
        <w:t>187:</w:t>
      </w:r>
      <w:r w:rsidRPr="00AA2F44">
        <w:t xml:space="preserve"> 843-858.</w:t>
      </w:r>
    </w:p>
    <w:p w14:paraId="5FD10B9B" w14:textId="77777777" w:rsidR="00AA2F44" w:rsidRPr="00AA2F44" w:rsidRDefault="00AA2F44" w:rsidP="00AA2F44">
      <w:pPr>
        <w:pStyle w:val="EndNoteBibliography"/>
        <w:spacing w:after="0"/>
      </w:pPr>
    </w:p>
    <w:p w14:paraId="078DB9D1" w14:textId="77777777" w:rsidR="00AA2F44" w:rsidRPr="00AA2F44" w:rsidRDefault="00AA2F44" w:rsidP="00AA2F44">
      <w:pPr>
        <w:pStyle w:val="EndNoteBibliography"/>
      </w:pPr>
      <w:r w:rsidRPr="00AA2F44">
        <w:lastRenderedPageBreak/>
        <w:t xml:space="preserve">Kellner H, Vandenbol M (2010). Fungi Unearthed: Transcripts Encoding Lignocellulolytic and Chitinolytic Enzymes in Forest Soil. </w:t>
      </w:r>
      <w:r w:rsidRPr="00AA2F44">
        <w:rPr>
          <w:i/>
        </w:rPr>
        <w:t>PLoS ONE</w:t>
      </w:r>
      <w:r w:rsidRPr="00AA2F44">
        <w:t xml:space="preserve"> </w:t>
      </w:r>
      <w:r w:rsidRPr="00AA2F44">
        <w:rPr>
          <w:b/>
        </w:rPr>
        <w:t>5:</w:t>
      </w:r>
      <w:r w:rsidRPr="00AA2F44">
        <w:t xml:space="preserve"> e10971.</w:t>
      </w:r>
    </w:p>
    <w:p w14:paraId="1A3A6D04" w14:textId="77777777" w:rsidR="00AA2F44" w:rsidRPr="00AA2F44" w:rsidRDefault="00AA2F44" w:rsidP="00AA2F44">
      <w:pPr>
        <w:pStyle w:val="EndNoteBibliography"/>
        <w:spacing w:after="0"/>
      </w:pPr>
    </w:p>
    <w:p w14:paraId="754C9124" w14:textId="77777777" w:rsidR="00AA2F44" w:rsidRPr="00AA2F44" w:rsidRDefault="00AA2F44" w:rsidP="00AA2F44">
      <w:pPr>
        <w:pStyle w:val="EndNoteBibliography"/>
      </w:pPr>
      <w:r w:rsidRPr="00AA2F44">
        <w:t>Kohler A, Kuo A, Nagy LG, Morin E, Barry KW, Buscot F</w:t>
      </w:r>
      <w:r w:rsidRPr="00AA2F44">
        <w:rPr>
          <w:i/>
        </w:rPr>
        <w:t xml:space="preserve"> et al.</w:t>
      </w:r>
      <w:r w:rsidRPr="00AA2F44">
        <w:t xml:space="preserve"> (2015). Convergent losses of decay mechanisms and rapid turnover of symbiosis genes in mycorrhizal mutualists. </w:t>
      </w:r>
      <w:r w:rsidRPr="00AA2F44">
        <w:rPr>
          <w:i/>
        </w:rPr>
        <w:t>Nat Genet</w:t>
      </w:r>
      <w:r w:rsidRPr="00AA2F44">
        <w:t xml:space="preserve"> </w:t>
      </w:r>
      <w:r w:rsidRPr="00AA2F44">
        <w:rPr>
          <w:b/>
        </w:rPr>
        <w:t>47:</w:t>
      </w:r>
      <w:r w:rsidRPr="00AA2F44">
        <w:t xml:space="preserve"> 410-415.</w:t>
      </w:r>
    </w:p>
    <w:p w14:paraId="7703F2F6" w14:textId="77777777" w:rsidR="00AA2F44" w:rsidRPr="00AA2F44" w:rsidRDefault="00AA2F44" w:rsidP="00AA2F44">
      <w:pPr>
        <w:pStyle w:val="EndNoteBibliography"/>
        <w:spacing w:after="0"/>
      </w:pPr>
    </w:p>
    <w:p w14:paraId="053197C7" w14:textId="77777777" w:rsidR="00AA2F44" w:rsidRPr="00AA2F44" w:rsidRDefault="00AA2F44" w:rsidP="00AA2F44">
      <w:pPr>
        <w:pStyle w:val="EndNoteBibliography"/>
      </w:pPr>
      <w:r w:rsidRPr="00AA2F44">
        <w:t xml:space="preserve">Kollmar M, Kollmar L, Hammesfahr B, Simm D (2015). diArk - the database for eukaryotic genome and transcriptome assemblies in 2014. </w:t>
      </w:r>
      <w:r w:rsidRPr="00AA2F44">
        <w:rPr>
          <w:i/>
        </w:rPr>
        <w:t>Nucleic Acids Res</w:t>
      </w:r>
      <w:r w:rsidRPr="00AA2F44">
        <w:t xml:space="preserve"> </w:t>
      </w:r>
      <w:r w:rsidRPr="00AA2F44">
        <w:rPr>
          <w:b/>
        </w:rPr>
        <w:t>43:</w:t>
      </w:r>
      <w:r w:rsidRPr="00AA2F44">
        <w:t xml:space="preserve"> D1107-D1112.</w:t>
      </w:r>
    </w:p>
    <w:p w14:paraId="2454C544" w14:textId="77777777" w:rsidR="00AA2F44" w:rsidRPr="00AA2F44" w:rsidRDefault="00AA2F44" w:rsidP="00AA2F44">
      <w:pPr>
        <w:pStyle w:val="EndNoteBibliography"/>
        <w:spacing w:after="0"/>
      </w:pPr>
    </w:p>
    <w:p w14:paraId="721F82D1" w14:textId="77777777" w:rsidR="00AA2F44" w:rsidRPr="00AA2F44" w:rsidRDefault="00AA2F44" w:rsidP="00AA2F44">
      <w:pPr>
        <w:pStyle w:val="EndNoteBibliography"/>
      </w:pPr>
      <w:r w:rsidRPr="00AA2F44">
        <w:t xml:space="preserve">Kuzyakov Y (2010). Priming effects: Interactions between living and dead organic matter. </w:t>
      </w:r>
      <w:r w:rsidRPr="00AA2F44">
        <w:rPr>
          <w:i/>
        </w:rPr>
        <w:t>Soil Biol Biochem</w:t>
      </w:r>
      <w:r w:rsidRPr="00AA2F44">
        <w:t xml:space="preserve"> </w:t>
      </w:r>
      <w:r w:rsidRPr="00AA2F44">
        <w:rPr>
          <w:b/>
        </w:rPr>
        <w:t>42:</w:t>
      </w:r>
      <w:r w:rsidRPr="00AA2F44">
        <w:t xml:space="preserve"> 1363-1371.</w:t>
      </w:r>
    </w:p>
    <w:p w14:paraId="69F1E107" w14:textId="77777777" w:rsidR="00AA2F44" w:rsidRPr="00AA2F44" w:rsidRDefault="00AA2F44" w:rsidP="00AA2F44">
      <w:pPr>
        <w:pStyle w:val="EndNoteBibliography"/>
        <w:spacing w:after="0"/>
      </w:pPr>
    </w:p>
    <w:p w14:paraId="21BA081C" w14:textId="77777777" w:rsidR="00AA2F44" w:rsidRPr="00AA2F44" w:rsidRDefault="00AA2F44" w:rsidP="00AA2F44">
      <w:pPr>
        <w:pStyle w:val="EndNoteBibliography"/>
      </w:pPr>
      <w:r w:rsidRPr="00AA2F44">
        <w:t xml:space="preserve">Langmead B, Trapnell C, Pop M, Salzberg SL (2009). Ultrafast and memory-efficient alignment of short DNA sequences to the human genome. </w:t>
      </w:r>
      <w:r w:rsidRPr="00AA2F44">
        <w:rPr>
          <w:i/>
        </w:rPr>
        <w:t>Genome Biol</w:t>
      </w:r>
      <w:r w:rsidRPr="00AA2F44">
        <w:t xml:space="preserve"> </w:t>
      </w:r>
      <w:r w:rsidRPr="00AA2F44">
        <w:rPr>
          <w:b/>
        </w:rPr>
        <w:t>10:</w:t>
      </w:r>
      <w:r w:rsidRPr="00AA2F44">
        <w:t xml:space="preserve"> 10.</w:t>
      </w:r>
    </w:p>
    <w:p w14:paraId="407B05BB" w14:textId="77777777" w:rsidR="00AA2F44" w:rsidRPr="00AA2F44" w:rsidRDefault="00AA2F44" w:rsidP="00AA2F44">
      <w:pPr>
        <w:pStyle w:val="EndNoteBibliography"/>
        <w:spacing w:after="0"/>
      </w:pPr>
    </w:p>
    <w:p w14:paraId="5951477E" w14:textId="77777777" w:rsidR="00AA2F44" w:rsidRPr="00AA2F44" w:rsidRDefault="00AA2F44" w:rsidP="00AA2F44">
      <w:pPr>
        <w:pStyle w:val="EndNoteBibliography"/>
      </w:pPr>
      <w:r w:rsidRPr="00AA2F44">
        <w:t xml:space="preserve">Leung HTC, Maas KR, Wilhelm RC, Mohn WW (2016). Long-term effects of timber harvesting on hemicellulolytic microbial populations in coniferous forest soils. </w:t>
      </w:r>
      <w:r w:rsidRPr="00AA2F44">
        <w:rPr>
          <w:i/>
        </w:rPr>
        <w:t>Isme J</w:t>
      </w:r>
      <w:r w:rsidRPr="00AA2F44">
        <w:t xml:space="preserve"> </w:t>
      </w:r>
      <w:r w:rsidRPr="00AA2F44">
        <w:rPr>
          <w:b/>
        </w:rPr>
        <w:t>10:</w:t>
      </w:r>
      <w:r w:rsidRPr="00AA2F44">
        <w:t xml:space="preserve"> 363-375.</w:t>
      </w:r>
    </w:p>
    <w:p w14:paraId="466129F1" w14:textId="77777777" w:rsidR="00AA2F44" w:rsidRPr="00AA2F44" w:rsidRDefault="00AA2F44" w:rsidP="00AA2F44">
      <w:pPr>
        <w:pStyle w:val="EndNoteBibliography"/>
        <w:spacing w:after="0"/>
      </w:pPr>
    </w:p>
    <w:p w14:paraId="008657A7" w14:textId="77777777" w:rsidR="00AA2F44" w:rsidRPr="00AA2F44" w:rsidRDefault="00AA2F44" w:rsidP="00AA2F44">
      <w:pPr>
        <w:pStyle w:val="EndNoteBibliography"/>
      </w:pPr>
      <w:r w:rsidRPr="00AA2F44">
        <w:t xml:space="preserve">Li W, Godzik A (2006). Cd-hit: a fast program for clustering and comparing large sets of protein or nucleotide sequences. </w:t>
      </w:r>
      <w:r w:rsidRPr="00AA2F44">
        <w:rPr>
          <w:i/>
        </w:rPr>
        <w:t>Bioinformatics</w:t>
      </w:r>
      <w:r w:rsidRPr="00AA2F44">
        <w:t xml:space="preserve"> </w:t>
      </w:r>
      <w:r w:rsidRPr="00AA2F44">
        <w:rPr>
          <w:b/>
        </w:rPr>
        <w:t>22:</w:t>
      </w:r>
      <w:r w:rsidRPr="00AA2F44">
        <w:t xml:space="preserve"> 1658-1659.</w:t>
      </w:r>
    </w:p>
    <w:p w14:paraId="1279F9B8" w14:textId="77777777" w:rsidR="00AA2F44" w:rsidRPr="00AA2F44" w:rsidRDefault="00AA2F44" w:rsidP="00AA2F44">
      <w:pPr>
        <w:pStyle w:val="EndNoteBibliography"/>
        <w:spacing w:after="0"/>
      </w:pPr>
    </w:p>
    <w:p w14:paraId="4C5E406E" w14:textId="77777777" w:rsidR="00AA2F44" w:rsidRPr="00AA2F44" w:rsidRDefault="00AA2F44" w:rsidP="00AA2F44">
      <w:pPr>
        <w:pStyle w:val="EndNoteBibliography"/>
      </w:pPr>
      <w:r w:rsidRPr="00AA2F44">
        <w:t>Lindahl BD, Ihrmark K, Boberg J, Trumbore SE, Hogberg P, Stenlid J</w:t>
      </w:r>
      <w:r w:rsidRPr="00AA2F44">
        <w:rPr>
          <w:i/>
        </w:rPr>
        <w:t xml:space="preserve"> et al.</w:t>
      </w:r>
      <w:r w:rsidRPr="00AA2F44">
        <w:t xml:space="preserve"> (2007). Spatial separation of litter decomposition and mycorrhizal nitrogen uptake in a boreal forest. </w:t>
      </w:r>
      <w:r w:rsidRPr="00AA2F44">
        <w:rPr>
          <w:i/>
        </w:rPr>
        <w:t>New Phytologist</w:t>
      </w:r>
      <w:r w:rsidRPr="00AA2F44">
        <w:t xml:space="preserve"> </w:t>
      </w:r>
      <w:r w:rsidRPr="00AA2F44">
        <w:rPr>
          <w:b/>
        </w:rPr>
        <w:t>173:</w:t>
      </w:r>
      <w:r w:rsidRPr="00AA2F44">
        <w:t xml:space="preserve"> 611-620.</w:t>
      </w:r>
    </w:p>
    <w:p w14:paraId="1B24A5F9" w14:textId="77777777" w:rsidR="00AA2F44" w:rsidRPr="00AA2F44" w:rsidRDefault="00AA2F44" w:rsidP="00AA2F44">
      <w:pPr>
        <w:pStyle w:val="EndNoteBibliography"/>
        <w:spacing w:after="0"/>
      </w:pPr>
    </w:p>
    <w:p w14:paraId="5C4FBCD2" w14:textId="77777777" w:rsidR="00AA2F44" w:rsidRPr="00AA2F44" w:rsidRDefault="00AA2F44" w:rsidP="00AA2F44">
      <w:pPr>
        <w:pStyle w:val="EndNoteBibliography"/>
      </w:pPr>
      <w:r w:rsidRPr="00AA2F44">
        <w:t xml:space="preserve">Lindahl BD, Tunlid A (2015). Ectomycorrhizal fungi - potential organic matter decomposers, yet not saprotrophs. </w:t>
      </w:r>
      <w:r w:rsidRPr="00AA2F44">
        <w:rPr>
          <w:i/>
        </w:rPr>
        <w:t>New Phytologist</w:t>
      </w:r>
      <w:r w:rsidRPr="00AA2F44">
        <w:t xml:space="preserve"> </w:t>
      </w:r>
      <w:r w:rsidRPr="00AA2F44">
        <w:rPr>
          <w:b/>
        </w:rPr>
        <w:t>205:</w:t>
      </w:r>
      <w:r w:rsidRPr="00AA2F44">
        <w:t xml:space="preserve"> 1443-1447.</w:t>
      </w:r>
    </w:p>
    <w:p w14:paraId="2BA13F72" w14:textId="77777777" w:rsidR="00AA2F44" w:rsidRPr="00AA2F44" w:rsidRDefault="00AA2F44" w:rsidP="00AA2F44">
      <w:pPr>
        <w:pStyle w:val="EndNoteBibliography"/>
        <w:spacing w:after="0"/>
      </w:pPr>
    </w:p>
    <w:p w14:paraId="56F88EAE" w14:textId="77777777" w:rsidR="00AA2F44" w:rsidRPr="00AA2F44" w:rsidRDefault="00AA2F44" w:rsidP="00AA2F44">
      <w:pPr>
        <w:pStyle w:val="EndNoteBibliography"/>
      </w:pPr>
      <w:r w:rsidRPr="00AA2F44">
        <w:t xml:space="preserve">Lladó S, Žifčáková L, Větrovský T, Eichlerová I, Baldrian P (2016). Functional screening of abundant bacteria from acidic forest soil indicates the metabolic potential of Acidobacteria subdivision 1 for polysaccharide decomposition. </w:t>
      </w:r>
      <w:r w:rsidRPr="00AA2F44">
        <w:rPr>
          <w:i/>
        </w:rPr>
        <w:t>Biol Fertil Soils</w:t>
      </w:r>
      <w:r w:rsidRPr="00AA2F44">
        <w:t xml:space="preserve"> </w:t>
      </w:r>
      <w:r w:rsidRPr="00AA2F44">
        <w:rPr>
          <w:b/>
        </w:rPr>
        <w:t>52:</w:t>
      </w:r>
      <w:r w:rsidRPr="00AA2F44">
        <w:t xml:space="preserve"> 251-260.</w:t>
      </w:r>
    </w:p>
    <w:p w14:paraId="7C9D6D09" w14:textId="77777777" w:rsidR="00AA2F44" w:rsidRPr="00AA2F44" w:rsidRDefault="00AA2F44" w:rsidP="00AA2F44">
      <w:pPr>
        <w:pStyle w:val="EndNoteBibliography"/>
        <w:spacing w:after="0"/>
      </w:pPr>
    </w:p>
    <w:p w14:paraId="44BCE945" w14:textId="6AB21928" w:rsidR="00AA2F44" w:rsidRPr="00AA2F44" w:rsidRDefault="00AA2F44" w:rsidP="00AA2F44">
      <w:pPr>
        <w:pStyle w:val="EndNoteBibliography"/>
      </w:pPr>
      <w:r w:rsidRPr="00AA2F44">
        <w:t>Lombard V, Ramulu HG, Drula E, Coutinho PM, Henrissat B (2014). The carbohydrate-active enzymes database (</w:t>
      </w:r>
      <w:r w:rsidR="004D2C4F">
        <w:t>CAZy</w:t>
      </w:r>
      <w:r w:rsidRPr="00AA2F44">
        <w:t xml:space="preserve">) in 2013. </w:t>
      </w:r>
      <w:r w:rsidRPr="00AA2F44">
        <w:rPr>
          <w:i/>
        </w:rPr>
        <w:t>Nucleic Acids Res</w:t>
      </w:r>
      <w:r w:rsidRPr="00AA2F44">
        <w:t xml:space="preserve"> </w:t>
      </w:r>
      <w:r w:rsidRPr="00AA2F44">
        <w:rPr>
          <w:b/>
        </w:rPr>
        <w:t>42:</w:t>
      </w:r>
      <w:r w:rsidRPr="00AA2F44">
        <w:t xml:space="preserve"> D490-D495.</w:t>
      </w:r>
    </w:p>
    <w:p w14:paraId="2B30B5A9" w14:textId="77777777" w:rsidR="00AA2F44" w:rsidRPr="00AA2F44" w:rsidRDefault="00AA2F44" w:rsidP="00AA2F44">
      <w:pPr>
        <w:pStyle w:val="EndNoteBibliography"/>
        <w:spacing w:after="0"/>
      </w:pPr>
    </w:p>
    <w:p w14:paraId="0C02CB2A" w14:textId="77777777" w:rsidR="00AA2F44" w:rsidRPr="00AA2F44" w:rsidRDefault="00AA2F44" w:rsidP="00AA2F44">
      <w:pPr>
        <w:pStyle w:val="EndNoteBibliography"/>
      </w:pPr>
      <w:r w:rsidRPr="00AA2F44">
        <w:t xml:space="preserve">López-Mondéjar R, Voříšková J, Větrovský T, Baldrian P (2015). The bacterial community inhabiting temperate deciduous forests is vertically stratified and undergoes seasonal dynamics. </w:t>
      </w:r>
      <w:r w:rsidRPr="00AA2F44">
        <w:rPr>
          <w:i/>
        </w:rPr>
        <w:t>Soil Biol Biochem</w:t>
      </w:r>
      <w:r w:rsidRPr="00AA2F44">
        <w:t xml:space="preserve"> </w:t>
      </w:r>
      <w:r w:rsidRPr="00AA2F44">
        <w:rPr>
          <w:b/>
        </w:rPr>
        <w:t>87:</w:t>
      </w:r>
      <w:r w:rsidRPr="00AA2F44">
        <w:t xml:space="preserve"> 43-50.</w:t>
      </w:r>
    </w:p>
    <w:p w14:paraId="342FF9DA" w14:textId="77777777" w:rsidR="00AA2F44" w:rsidRPr="00AA2F44" w:rsidRDefault="00AA2F44" w:rsidP="00AA2F44">
      <w:pPr>
        <w:pStyle w:val="EndNoteBibliography"/>
        <w:spacing w:after="0"/>
      </w:pPr>
    </w:p>
    <w:p w14:paraId="12C30550" w14:textId="77777777" w:rsidR="00AA2F44" w:rsidRPr="00AA2F44" w:rsidRDefault="00AA2F44" w:rsidP="00AA2F44">
      <w:pPr>
        <w:pStyle w:val="EndNoteBibliography"/>
      </w:pPr>
      <w:r w:rsidRPr="00AA2F44">
        <w:t xml:space="preserve">López-Mondéjar R, Zühlke D, Becher D, Riedel K, Baldrian P (2016). Cellulose and hemicellulose decomposition by forest soil bacteria proceeds by the action of structurally variable enzymatic systems. </w:t>
      </w:r>
      <w:r w:rsidRPr="00AA2F44">
        <w:rPr>
          <w:i/>
        </w:rPr>
        <w:t>Scientific Reports</w:t>
      </w:r>
      <w:r w:rsidRPr="00AA2F44">
        <w:t xml:space="preserve"> </w:t>
      </w:r>
      <w:r w:rsidRPr="00AA2F44">
        <w:rPr>
          <w:b/>
        </w:rPr>
        <w:t>6:</w:t>
      </w:r>
      <w:r w:rsidRPr="00AA2F44">
        <w:t xml:space="preserve"> 25279.</w:t>
      </w:r>
    </w:p>
    <w:p w14:paraId="0E5CB90F" w14:textId="77777777" w:rsidR="00AA2F44" w:rsidRPr="00AA2F44" w:rsidRDefault="00AA2F44" w:rsidP="00AA2F44">
      <w:pPr>
        <w:pStyle w:val="EndNoteBibliography"/>
        <w:spacing w:after="0"/>
      </w:pPr>
    </w:p>
    <w:p w14:paraId="3133FC10" w14:textId="77777777" w:rsidR="00AA2F44" w:rsidRPr="00AA2F44" w:rsidRDefault="00AA2F44" w:rsidP="00AA2F44">
      <w:pPr>
        <w:pStyle w:val="EndNoteBibliography"/>
      </w:pPr>
      <w:r w:rsidRPr="00AA2F44">
        <w:lastRenderedPageBreak/>
        <w:t>Meyer F, Paarmann D, D'Souza M, Olson R, Glass EM, Kubal M</w:t>
      </w:r>
      <w:r w:rsidRPr="00AA2F44">
        <w:rPr>
          <w:i/>
        </w:rPr>
        <w:t xml:space="preserve"> et al.</w:t>
      </w:r>
      <w:r w:rsidRPr="00AA2F44">
        <w:t xml:space="preserve"> (2008). The metagenomics RAST server - a public resource for the automatic phylogenetic and functional analysis of metagenomes. </w:t>
      </w:r>
      <w:r w:rsidRPr="00AA2F44">
        <w:rPr>
          <w:i/>
        </w:rPr>
        <w:t>BMC Bioinformatics</w:t>
      </w:r>
      <w:r w:rsidRPr="00AA2F44">
        <w:t xml:space="preserve"> </w:t>
      </w:r>
      <w:r w:rsidRPr="00AA2F44">
        <w:rPr>
          <w:b/>
        </w:rPr>
        <w:t>9:</w:t>
      </w:r>
      <w:r w:rsidRPr="00AA2F44">
        <w:t xml:space="preserve"> 386.</w:t>
      </w:r>
    </w:p>
    <w:p w14:paraId="3A429334" w14:textId="77777777" w:rsidR="00AA2F44" w:rsidRPr="00AA2F44" w:rsidRDefault="00AA2F44" w:rsidP="00AA2F44">
      <w:pPr>
        <w:pStyle w:val="EndNoteBibliography"/>
        <w:spacing w:after="0"/>
      </w:pPr>
    </w:p>
    <w:p w14:paraId="210EAED9" w14:textId="77777777" w:rsidR="00AA2F44" w:rsidRPr="00AA2F44" w:rsidRDefault="00AA2F44" w:rsidP="00AA2F44">
      <w:pPr>
        <w:pStyle w:val="EndNoteBibliography"/>
      </w:pPr>
      <w:r w:rsidRPr="00AA2F44">
        <w:t xml:space="preserve">Nehls U (2008). Mastering ectomycorrhizal symbiosis: the impact of carbohydrates. </w:t>
      </w:r>
      <w:r w:rsidRPr="00AA2F44">
        <w:rPr>
          <w:i/>
        </w:rPr>
        <w:t>J Exp Bot</w:t>
      </w:r>
      <w:r w:rsidRPr="00AA2F44">
        <w:t xml:space="preserve"> </w:t>
      </w:r>
      <w:r w:rsidRPr="00AA2F44">
        <w:rPr>
          <w:b/>
        </w:rPr>
        <w:t>59:</w:t>
      </w:r>
      <w:r w:rsidRPr="00AA2F44">
        <w:t xml:space="preserve"> 1097-1108.</w:t>
      </w:r>
    </w:p>
    <w:p w14:paraId="506AA07F" w14:textId="77777777" w:rsidR="00AA2F44" w:rsidRPr="00AA2F44" w:rsidRDefault="00AA2F44" w:rsidP="00AA2F44">
      <w:pPr>
        <w:pStyle w:val="EndNoteBibliography"/>
        <w:spacing w:after="0"/>
      </w:pPr>
    </w:p>
    <w:p w14:paraId="6E0479FB" w14:textId="77777777" w:rsidR="00AA2F44" w:rsidRPr="00AA2F44" w:rsidRDefault="00AA2F44" w:rsidP="00AA2F44">
      <w:pPr>
        <w:pStyle w:val="EndNoteBibliography"/>
      </w:pPr>
      <w:r w:rsidRPr="00AA2F44">
        <w:t xml:space="preserve">Nehls U, Gohringer F, Wittulsky S, Dietz S (2010). Fungal carbohydrate support in the ectomycorrhizal symbiosis: a review. </w:t>
      </w:r>
      <w:r w:rsidRPr="00AA2F44">
        <w:rPr>
          <w:i/>
        </w:rPr>
        <w:t>Plant Biol</w:t>
      </w:r>
      <w:r w:rsidRPr="00AA2F44">
        <w:t xml:space="preserve"> </w:t>
      </w:r>
      <w:r w:rsidRPr="00AA2F44">
        <w:rPr>
          <w:b/>
        </w:rPr>
        <w:t>12:</w:t>
      </w:r>
      <w:r w:rsidRPr="00AA2F44">
        <w:t xml:space="preserve"> 292-301.</w:t>
      </w:r>
    </w:p>
    <w:p w14:paraId="725A7787" w14:textId="77777777" w:rsidR="00AA2F44" w:rsidRPr="00AA2F44" w:rsidRDefault="00AA2F44" w:rsidP="00AA2F44">
      <w:pPr>
        <w:pStyle w:val="EndNoteBibliography"/>
        <w:spacing w:after="0"/>
      </w:pPr>
    </w:p>
    <w:p w14:paraId="22C32769" w14:textId="49CAC86D" w:rsidR="00AA2F44" w:rsidRPr="00AA2F44" w:rsidRDefault="00AA2F44" w:rsidP="00AA2F44">
      <w:pPr>
        <w:pStyle w:val="EndNoteBibliography"/>
      </w:pPr>
      <w:r w:rsidRPr="00AA2F44">
        <w:t>Oksanen J, Blanchet FG, Friendly M, Kindt R, Legendre P, McGlinn D</w:t>
      </w:r>
      <w:r w:rsidRPr="00AA2F44">
        <w:rPr>
          <w:i/>
        </w:rPr>
        <w:t xml:space="preserve"> et al.</w:t>
      </w:r>
      <w:r w:rsidRPr="00AA2F44">
        <w:t xml:space="preserve"> (2016). vegan: Community Ecology Package. R package  version 2.4-0. </w:t>
      </w:r>
      <w:hyperlink r:id="rId8" w:history="1">
        <w:r w:rsidRPr="00AA2F44">
          <w:rPr>
            <w:rStyle w:val="Hyperlink"/>
          </w:rPr>
          <w:t>https://CRAN.R-project.org/package=vegan</w:t>
        </w:r>
      </w:hyperlink>
      <w:r w:rsidRPr="00AA2F44">
        <w:t>.</w:t>
      </w:r>
    </w:p>
    <w:p w14:paraId="2508D6A9" w14:textId="77777777" w:rsidR="00AA2F44" w:rsidRPr="00AA2F44" w:rsidRDefault="00AA2F44" w:rsidP="00AA2F44">
      <w:pPr>
        <w:pStyle w:val="EndNoteBibliography"/>
        <w:spacing w:after="0"/>
      </w:pPr>
    </w:p>
    <w:p w14:paraId="07E88FB9" w14:textId="77777777" w:rsidR="00AA2F44" w:rsidRPr="00AA2F44" w:rsidRDefault="00AA2F44" w:rsidP="00AA2F44">
      <w:pPr>
        <w:pStyle w:val="EndNoteBibliography"/>
      </w:pPr>
      <w:r w:rsidRPr="00AA2F44">
        <w:t xml:space="preserve">Pell J, Hintze A, Canino-Koning R, Howe A, Tiedje JM, Brown CT (2012). Scaling metagenome sequence assembly with probabilistic de Bruijn graphs. </w:t>
      </w:r>
      <w:r w:rsidRPr="00AA2F44">
        <w:rPr>
          <w:i/>
        </w:rPr>
        <w:t>Proc Natl Acad Sci USA</w:t>
      </w:r>
      <w:r w:rsidRPr="00AA2F44">
        <w:t xml:space="preserve"> </w:t>
      </w:r>
      <w:r w:rsidRPr="00AA2F44">
        <w:rPr>
          <w:b/>
        </w:rPr>
        <w:t>109:</w:t>
      </w:r>
      <w:r w:rsidRPr="00AA2F44">
        <w:t xml:space="preserve"> 13272-13277.</w:t>
      </w:r>
    </w:p>
    <w:p w14:paraId="136DD2B4" w14:textId="77777777" w:rsidR="00AA2F44" w:rsidRPr="00AA2F44" w:rsidRDefault="00AA2F44" w:rsidP="00AA2F44">
      <w:pPr>
        <w:pStyle w:val="EndNoteBibliography"/>
        <w:spacing w:after="0"/>
      </w:pPr>
    </w:p>
    <w:p w14:paraId="24D9710F" w14:textId="77777777" w:rsidR="00AA2F44" w:rsidRPr="00AA2F44" w:rsidRDefault="00AA2F44" w:rsidP="00AA2F44">
      <w:pPr>
        <w:pStyle w:val="EndNoteBibliography"/>
      </w:pPr>
      <w:r w:rsidRPr="00AA2F44">
        <w:t>Pold G, Billings AF, Blanchard JL, Burkhardt DB, Frey SD, Melillo JM</w:t>
      </w:r>
      <w:r w:rsidRPr="00AA2F44">
        <w:rPr>
          <w:i/>
        </w:rPr>
        <w:t xml:space="preserve"> et al.</w:t>
      </w:r>
      <w:r w:rsidRPr="00AA2F44">
        <w:t xml:space="preserve"> (2016). Long-term warming alters carbohydrate degradation potential in temperate forest soils. </w:t>
      </w:r>
      <w:r w:rsidRPr="00AA2F44">
        <w:rPr>
          <w:i/>
        </w:rPr>
        <w:t>Appl Environ Microbiol</w:t>
      </w:r>
      <w:r w:rsidRPr="00AA2F44">
        <w:t xml:space="preserve"> </w:t>
      </w:r>
      <w:r w:rsidRPr="00AA2F44">
        <w:rPr>
          <w:b/>
        </w:rPr>
        <w:t>in press, doi: 10.1128/aem.02012-16</w:t>
      </w:r>
      <w:r w:rsidRPr="00AA2F44">
        <w:t>.</w:t>
      </w:r>
    </w:p>
    <w:p w14:paraId="6F18489A" w14:textId="77777777" w:rsidR="00AA2F44" w:rsidRPr="00AA2F44" w:rsidRDefault="00AA2F44" w:rsidP="00AA2F44">
      <w:pPr>
        <w:pStyle w:val="EndNoteBibliography"/>
        <w:spacing w:after="0"/>
      </w:pPr>
    </w:p>
    <w:p w14:paraId="2ED78C94" w14:textId="77777777" w:rsidR="00AA2F44" w:rsidRPr="00AA2F44" w:rsidRDefault="00AA2F44" w:rsidP="00AA2F44">
      <w:pPr>
        <w:pStyle w:val="EndNoteBibliography"/>
      </w:pPr>
      <w:r w:rsidRPr="00AA2F44">
        <w:t xml:space="preserve">Prescott CE, Grayston SJ (2013). Tree species influence on microbial communities in litter and soil: Current knowledge and research needs. </w:t>
      </w:r>
      <w:r w:rsidRPr="00AA2F44">
        <w:rPr>
          <w:i/>
        </w:rPr>
        <w:t>For Ecol Manage</w:t>
      </w:r>
      <w:r w:rsidRPr="00AA2F44">
        <w:t xml:space="preserve"> </w:t>
      </w:r>
      <w:r w:rsidRPr="00AA2F44">
        <w:rPr>
          <w:b/>
        </w:rPr>
        <w:t>309:</w:t>
      </w:r>
      <w:r w:rsidRPr="00AA2F44">
        <w:t xml:space="preserve"> 19-27.</w:t>
      </w:r>
    </w:p>
    <w:p w14:paraId="02A99AB9" w14:textId="77777777" w:rsidR="00AA2F44" w:rsidRPr="00AA2F44" w:rsidRDefault="00AA2F44" w:rsidP="00AA2F44">
      <w:pPr>
        <w:pStyle w:val="EndNoteBibliography"/>
        <w:spacing w:after="0"/>
      </w:pPr>
    </w:p>
    <w:p w14:paraId="506EFC35" w14:textId="77777777" w:rsidR="00AA2F44" w:rsidRPr="00AA2F44" w:rsidRDefault="00AA2F44" w:rsidP="00AA2F44">
      <w:pPr>
        <w:pStyle w:val="EndNoteBibliography"/>
      </w:pPr>
      <w:r w:rsidRPr="00AA2F44">
        <w:t>R Core Team (2014). R: A language and environment for statistical computing. R Foundation for Statistical Computing, Vienna, Austria.</w:t>
      </w:r>
    </w:p>
    <w:p w14:paraId="2257AC3F" w14:textId="77777777" w:rsidR="00AA2F44" w:rsidRPr="00AA2F44" w:rsidRDefault="00AA2F44" w:rsidP="00AA2F44">
      <w:pPr>
        <w:pStyle w:val="EndNoteBibliography"/>
        <w:spacing w:after="0"/>
      </w:pPr>
    </w:p>
    <w:p w14:paraId="443B1453" w14:textId="77777777" w:rsidR="00AA2F44" w:rsidRPr="00AA2F44" w:rsidRDefault="00AA2F44" w:rsidP="00AA2F44">
      <w:pPr>
        <w:pStyle w:val="EndNoteBibliography"/>
      </w:pPr>
      <w:r w:rsidRPr="00AA2F44">
        <w:t xml:space="preserve">Rime T, Hartmann M, Stierli B, Anesio AM, Frey B (2016). Assimilation of microbial and plant carbon by active prokaryotic and fungal populations in glacial forefields. </w:t>
      </w:r>
      <w:r w:rsidRPr="00AA2F44">
        <w:rPr>
          <w:i/>
        </w:rPr>
        <w:t>Soil Biol Biochem</w:t>
      </w:r>
      <w:r w:rsidRPr="00AA2F44">
        <w:t xml:space="preserve"> </w:t>
      </w:r>
      <w:r w:rsidRPr="00AA2F44">
        <w:rPr>
          <w:b/>
        </w:rPr>
        <w:t>98:</w:t>
      </w:r>
      <w:r w:rsidRPr="00AA2F44">
        <w:t xml:space="preserve"> 30-41.</w:t>
      </w:r>
    </w:p>
    <w:p w14:paraId="4D7C5C2E" w14:textId="77777777" w:rsidR="00AA2F44" w:rsidRPr="00AA2F44" w:rsidRDefault="00AA2F44" w:rsidP="00AA2F44">
      <w:pPr>
        <w:pStyle w:val="EndNoteBibliography"/>
        <w:spacing w:after="0"/>
      </w:pPr>
    </w:p>
    <w:p w14:paraId="2D7EED74" w14:textId="77777777" w:rsidR="00AA2F44" w:rsidRPr="00AA2F44" w:rsidRDefault="00AA2F44" w:rsidP="00AA2F44">
      <w:pPr>
        <w:pStyle w:val="EndNoteBibliography"/>
      </w:pPr>
      <w:r w:rsidRPr="00AA2F44">
        <w:t xml:space="preserve">Sagova-Mareckova M, Cermak L, Novotna J, Plhackova K, Forstova J, Kopecky J (2008). Innovative methods for soil DNA purification tested in soils with widely differing characteristics. </w:t>
      </w:r>
      <w:r w:rsidRPr="00AA2F44">
        <w:rPr>
          <w:i/>
        </w:rPr>
        <w:t>Appl Environ Microbiol</w:t>
      </w:r>
      <w:r w:rsidRPr="00AA2F44">
        <w:t xml:space="preserve"> </w:t>
      </w:r>
      <w:r w:rsidRPr="00AA2F44">
        <w:rPr>
          <w:b/>
        </w:rPr>
        <w:t>74:</w:t>
      </w:r>
      <w:r w:rsidRPr="00AA2F44">
        <w:t xml:space="preserve"> 2902-2907.</w:t>
      </w:r>
    </w:p>
    <w:p w14:paraId="2E1BC633" w14:textId="77777777" w:rsidR="00AA2F44" w:rsidRPr="00AA2F44" w:rsidRDefault="00AA2F44" w:rsidP="00AA2F44">
      <w:pPr>
        <w:pStyle w:val="EndNoteBibliography"/>
        <w:spacing w:after="0"/>
      </w:pPr>
    </w:p>
    <w:p w14:paraId="046B1905" w14:textId="77777777" w:rsidR="00AA2F44" w:rsidRPr="00AA2F44" w:rsidRDefault="00AA2F44" w:rsidP="00AA2F44">
      <w:pPr>
        <w:pStyle w:val="EndNoteBibliography"/>
      </w:pPr>
      <w:r w:rsidRPr="00AA2F44">
        <w:t xml:space="preserve">Scharlemann JPW, Tanner EVJ, Hiederer R, Kapos V (2014). Global soil carbon: understanding and managing the largest terrestrial carbon pool. </w:t>
      </w:r>
      <w:r w:rsidRPr="00AA2F44">
        <w:rPr>
          <w:i/>
        </w:rPr>
        <w:t>Carbon Manag</w:t>
      </w:r>
      <w:r w:rsidRPr="00AA2F44">
        <w:t xml:space="preserve"> </w:t>
      </w:r>
      <w:r w:rsidRPr="00AA2F44">
        <w:rPr>
          <w:b/>
        </w:rPr>
        <w:t>5:</w:t>
      </w:r>
      <w:r w:rsidRPr="00AA2F44">
        <w:t xml:space="preserve"> 81-91.</w:t>
      </w:r>
    </w:p>
    <w:p w14:paraId="1DE91ECF" w14:textId="77777777" w:rsidR="00AA2F44" w:rsidRPr="00AA2F44" w:rsidRDefault="00AA2F44" w:rsidP="00AA2F44">
      <w:pPr>
        <w:pStyle w:val="EndNoteBibliography"/>
        <w:spacing w:after="0"/>
      </w:pPr>
    </w:p>
    <w:p w14:paraId="5DC16F6B" w14:textId="77777777" w:rsidR="00AA2F44" w:rsidRPr="00AA2F44" w:rsidRDefault="00AA2F44" w:rsidP="00AA2F44">
      <w:pPr>
        <w:pStyle w:val="EndNoteBibliography"/>
      </w:pPr>
      <w:r w:rsidRPr="00AA2F44">
        <w:t>Schneider T, Keiblinger KM, Schmid E, Sterflinger-Gleixner K, Ellersdorfer G, Roschitzki B</w:t>
      </w:r>
      <w:r w:rsidRPr="00AA2F44">
        <w:rPr>
          <w:i/>
        </w:rPr>
        <w:t xml:space="preserve"> et al.</w:t>
      </w:r>
      <w:r w:rsidRPr="00AA2F44">
        <w:t xml:space="preserve"> (2012). Who is who in litter decomposition? Metaproteomics reveals major microbial players and their biogeochemical functions. </w:t>
      </w:r>
      <w:r w:rsidRPr="00AA2F44">
        <w:rPr>
          <w:i/>
        </w:rPr>
        <w:t>Isme J</w:t>
      </w:r>
      <w:r w:rsidRPr="00AA2F44">
        <w:t xml:space="preserve"> </w:t>
      </w:r>
      <w:r w:rsidRPr="00AA2F44">
        <w:rPr>
          <w:b/>
        </w:rPr>
        <w:t>6:</w:t>
      </w:r>
      <w:r w:rsidRPr="00AA2F44">
        <w:t xml:space="preserve"> 1749-1762.</w:t>
      </w:r>
    </w:p>
    <w:p w14:paraId="7D557E25" w14:textId="77777777" w:rsidR="00AA2F44" w:rsidRPr="00AA2F44" w:rsidRDefault="00AA2F44" w:rsidP="00AA2F44">
      <w:pPr>
        <w:pStyle w:val="EndNoteBibliography"/>
        <w:spacing w:after="0"/>
      </w:pPr>
    </w:p>
    <w:p w14:paraId="38DB0200" w14:textId="77777777" w:rsidR="00AA2F44" w:rsidRPr="00AA2F44" w:rsidRDefault="00AA2F44" w:rsidP="00AA2F44">
      <w:pPr>
        <w:pStyle w:val="EndNoteBibliography"/>
      </w:pPr>
      <w:r w:rsidRPr="00AA2F44">
        <w:t xml:space="preserve">Sommer DD, Delcher AL, Salzberg SL, Pop M (2007). Minimus: a fast, lightweight genome assembler. </w:t>
      </w:r>
      <w:r w:rsidRPr="00AA2F44">
        <w:rPr>
          <w:i/>
        </w:rPr>
        <w:t>BMC Bioinformatics</w:t>
      </w:r>
      <w:r w:rsidRPr="00AA2F44">
        <w:t xml:space="preserve"> </w:t>
      </w:r>
      <w:r w:rsidRPr="00AA2F44">
        <w:rPr>
          <w:b/>
        </w:rPr>
        <w:t>8:</w:t>
      </w:r>
      <w:r w:rsidRPr="00AA2F44">
        <w:t xml:space="preserve"> 64.</w:t>
      </w:r>
    </w:p>
    <w:p w14:paraId="28EF971E" w14:textId="77777777" w:rsidR="00AA2F44" w:rsidRPr="00AA2F44" w:rsidRDefault="00AA2F44" w:rsidP="00AA2F44">
      <w:pPr>
        <w:pStyle w:val="EndNoteBibliography"/>
        <w:spacing w:after="0"/>
      </w:pPr>
    </w:p>
    <w:p w14:paraId="3F474925" w14:textId="77777777" w:rsidR="00AA2F44" w:rsidRPr="00AA2F44" w:rsidRDefault="00AA2F44" w:rsidP="00AA2F44">
      <w:pPr>
        <w:pStyle w:val="EndNoteBibliography"/>
      </w:pPr>
      <w:r w:rsidRPr="00AA2F44">
        <w:lastRenderedPageBreak/>
        <w:t xml:space="preserve">Štursová M, Žifčáková L, Leigh MB, Burgess R, Baldrian P (2012). Cellulose utilization in forest litter and soil: identification of bacterial and fungal decomposers. </w:t>
      </w:r>
      <w:r w:rsidRPr="00AA2F44">
        <w:rPr>
          <w:i/>
        </w:rPr>
        <w:t>Fems Microbiology Ecology</w:t>
      </w:r>
      <w:r w:rsidRPr="00AA2F44">
        <w:t xml:space="preserve"> </w:t>
      </w:r>
      <w:r w:rsidRPr="00AA2F44">
        <w:rPr>
          <w:b/>
        </w:rPr>
        <w:t>80:</w:t>
      </w:r>
      <w:r w:rsidRPr="00AA2F44">
        <w:t xml:space="preserve"> 735-746.</w:t>
      </w:r>
    </w:p>
    <w:p w14:paraId="726260AC" w14:textId="77777777" w:rsidR="00AA2F44" w:rsidRPr="00AA2F44" w:rsidRDefault="00AA2F44" w:rsidP="00AA2F44">
      <w:pPr>
        <w:pStyle w:val="EndNoteBibliography"/>
        <w:spacing w:after="0"/>
      </w:pPr>
    </w:p>
    <w:p w14:paraId="28E3E93C" w14:textId="77777777" w:rsidR="00AA2F44" w:rsidRPr="00AA2F44" w:rsidRDefault="00AA2F44" w:rsidP="00AA2F44">
      <w:pPr>
        <w:pStyle w:val="EndNoteBibliography"/>
      </w:pPr>
      <w:r w:rsidRPr="00AA2F44">
        <w:t xml:space="preserve">Štursová M, Šnajdr J, Cajthaml T, Bárta J, Šantrůčková H, Baldrian P (2014). When the forest dies: the response of forest soil fungi to a bark beetle-induced tree dieback. </w:t>
      </w:r>
      <w:r w:rsidRPr="00AA2F44">
        <w:rPr>
          <w:i/>
        </w:rPr>
        <w:t>Isme J</w:t>
      </w:r>
      <w:r w:rsidRPr="00AA2F44">
        <w:t xml:space="preserve"> </w:t>
      </w:r>
      <w:r w:rsidRPr="00AA2F44">
        <w:rPr>
          <w:b/>
        </w:rPr>
        <w:t>8:</w:t>
      </w:r>
      <w:r w:rsidRPr="00AA2F44">
        <w:t xml:space="preserve"> 1920-1931.</w:t>
      </w:r>
    </w:p>
    <w:p w14:paraId="61353614" w14:textId="77777777" w:rsidR="00AA2F44" w:rsidRPr="00AA2F44" w:rsidRDefault="00AA2F44" w:rsidP="00AA2F44">
      <w:pPr>
        <w:pStyle w:val="EndNoteBibliography"/>
        <w:spacing w:after="0"/>
      </w:pPr>
    </w:p>
    <w:p w14:paraId="070DA788" w14:textId="77777777" w:rsidR="00AA2F44" w:rsidRPr="00AA2F44" w:rsidRDefault="00AA2F44" w:rsidP="00AA2F44">
      <w:pPr>
        <w:pStyle w:val="EndNoteBibliography"/>
      </w:pPr>
      <w:r w:rsidRPr="00AA2F44">
        <w:t xml:space="preserve">Talbot JM, Allison SD, Treseder KK (2008). Decomposers in disguise: mycorrhizal fungi as regulators of soil C dynamics in ecosystems under global change. </w:t>
      </w:r>
      <w:r w:rsidRPr="00AA2F44">
        <w:rPr>
          <w:i/>
        </w:rPr>
        <w:t>Funct Ecol</w:t>
      </w:r>
      <w:r w:rsidRPr="00AA2F44">
        <w:t xml:space="preserve"> </w:t>
      </w:r>
      <w:r w:rsidRPr="00AA2F44">
        <w:rPr>
          <w:b/>
        </w:rPr>
        <w:t>22:</w:t>
      </w:r>
      <w:r w:rsidRPr="00AA2F44">
        <w:t xml:space="preserve"> 955-963.</w:t>
      </w:r>
    </w:p>
    <w:p w14:paraId="165EF094" w14:textId="77777777" w:rsidR="00AA2F44" w:rsidRPr="00AA2F44" w:rsidRDefault="00AA2F44" w:rsidP="00AA2F44">
      <w:pPr>
        <w:pStyle w:val="EndNoteBibliography"/>
        <w:spacing w:after="0"/>
      </w:pPr>
    </w:p>
    <w:p w14:paraId="53F3317A" w14:textId="77777777" w:rsidR="00AA2F44" w:rsidRPr="00AA2F44" w:rsidRDefault="00AA2F44" w:rsidP="00AA2F44">
      <w:pPr>
        <w:pStyle w:val="EndNoteBibliography"/>
      </w:pPr>
      <w:r w:rsidRPr="00AA2F44">
        <w:t xml:space="preserve">Tláskal V, Voříšková J, Baldrian P (2016). Bacterial succession on decomposing leaf litter exhibits a specific occurrence pattern of cellulolytic taxa and potential decomposers of fungal mycelia. </w:t>
      </w:r>
      <w:r w:rsidRPr="00AA2F44">
        <w:rPr>
          <w:i/>
        </w:rPr>
        <w:t>FEMS Microbiology Ecology</w:t>
      </w:r>
      <w:r w:rsidRPr="00AA2F44">
        <w:t xml:space="preserve"> </w:t>
      </w:r>
      <w:r w:rsidRPr="00AA2F44">
        <w:rPr>
          <w:b/>
        </w:rPr>
        <w:t>92</w:t>
      </w:r>
      <w:r w:rsidRPr="00AA2F44">
        <w:t>.</w:t>
      </w:r>
    </w:p>
    <w:p w14:paraId="1B7827F2" w14:textId="77777777" w:rsidR="00AA2F44" w:rsidRPr="00AA2F44" w:rsidRDefault="00AA2F44" w:rsidP="00AA2F44">
      <w:pPr>
        <w:pStyle w:val="EndNoteBibliography"/>
        <w:spacing w:after="0"/>
      </w:pPr>
    </w:p>
    <w:p w14:paraId="2007641F" w14:textId="77777777" w:rsidR="00AA2F44" w:rsidRPr="00AA2F44" w:rsidRDefault="00AA2F44" w:rsidP="00AA2F44">
      <w:pPr>
        <w:pStyle w:val="EndNoteBibliography"/>
      </w:pPr>
      <w:r w:rsidRPr="00AA2F44">
        <w:t xml:space="preserve">van der Wal A, Geydan TD, Kuyper TW, de Boer W (2013). A thready affair: linking fungal diversity and community dynamics to terrestrial decomposition processes. </w:t>
      </w:r>
      <w:r w:rsidRPr="00AA2F44">
        <w:rPr>
          <w:i/>
        </w:rPr>
        <w:t>FEMS Microbiology Reviews</w:t>
      </w:r>
      <w:r w:rsidRPr="00AA2F44">
        <w:t xml:space="preserve"> </w:t>
      </w:r>
      <w:r w:rsidRPr="00AA2F44">
        <w:rPr>
          <w:b/>
        </w:rPr>
        <w:t>37:</w:t>
      </w:r>
      <w:r w:rsidRPr="00AA2F44">
        <w:t xml:space="preserve"> 477-494.</w:t>
      </w:r>
    </w:p>
    <w:p w14:paraId="3E8E6DA3" w14:textId="77777777" w:rsidR="00AA2F44" w:rsidRPr="00AA2F44" w:rsidRDefault="00AA2F44" w:rsidP="00AA2F44">
      <w:pPr>
        <w:pStyle w:val="EndNoteBibliography"/>
        <w:spacing w:after="0"/>
      </w:pPr>
    </w:p>
    <w:p w14:paraId="14E328A6" w14:textId="77777777" w:rsidR="00AA2F44" w:rsidRPr="00AA2F44" w:rsidRDefault="00AA2F44" w:rsidP="00AA2F44">
      <w:pPr>
        <w:pStyle w:val="EndNoteBibliography"/>
      </w:pPr>
      <w:r w:rsidRPr="00AA2F44">
        <w:t xml:space="preserve">Voříšková J, Baldrian P (2013). Fungal community on decomposing leaf litter undergoes rapid successional changes. </w:t>
      </w:r>
      <w:r w:rsidRPr="00AA2F44">
        <w:rPr>
          <w:i/>
        </w:rPr>
        <w:t>Isme J</w:t>
      </w:r>
      <w:r w:rsidRPr="00AA2F44">
        <w:t xml:space="preserve"> </w:t>
      </w:r>
      <w:r w:rsidRPr="00AA2F44">
        <w:rPr>
          <w:b/>
        </w:rPr>
        <w:t>7:</w:t>
      </w:r>
      <w:r w:rsidRPr="00AA2F44">
        <w:t xml:space="preserve"> 477-486.</w:t>
      </w:r>
    </w:p>
    <w:p w14:paraId="7F0CB33F" w14:textId="77777777" w:rsidR="00AA2F44" w:rsidRPr="00AA2F44" w:rsidRDefault="00AA2F44" w:rsidP="00AA2F44">
      <w:pPr>
        <w:pStyle w:val="EndNoteBibliography"/>
        <w:spacing w:after="0"/>
      </w:pPr>
    </w:p>
    <w:p w14:paraId="14AAFF53" w14:textId="77777777" w:rsidR="00AA2F44" w:rsidRPr="00AA2F44" w:rsidRDefault="00AA2F44" w:rsidP="00AA2F44">
      <w:pPr>
        <w:pStyle w:val="EndNoteBibliography"/>
      </w:pPr>
      <w:r w:rsidRPr="00AA2F44">
        <w:t xml:space="preserve">Voříšková J, Brabcová V, Cajthaml T, Baldrian P (2014). Seasonal dynamics of fungal communities in a temperate oak forest soil. </w:t>
      </w:r>
      <w:r w:rsidRPr="00AA2F44">
        <w:rPr>
          <w:i/>
        </w:rPr>
        <w:t>New Phytologist</w:t>
      </w:r>
      <w:r w:rsidRPr="00AA2F44">
        <w:t xml:space="preserve"> </w:t>
      </w:r>
      <w:r w:rsidRPr="00AA2F44">
        <w:rPr>
          <w:b/>
        </w:rPr>
        <w:t>201:</w:t>
      </w:r>
      <w:r w:rsidRPr="00AA2F44">
        <w:t xml:space="preserve"> 269-278.</w:t>
      </w:r>
    </w:p>
    <w:p w14:paraId="6A428609" w14:textId="77777777" w:rsidR="00AA2F44" w:rsidRPr="00AA2F44" w:rsidRDefault="00AA2F44" w:rsidP="00AA2F44">
      <w:pPr>
        <w:pStyle w:val="EndNoteBibliography"/>
        <w:spacing w:after="0"/>
      </w:pPr>
    </w:p>
    <w:p w14:paraId="119E2DB5" w14:textId="77777777" w:rsidR="00AA2F44" w:rsidRPr="00AA2F44" w:rsidRDefault="00AA2F44" w:rsidP="00AA2F44">
      <w:pPr>
        <w:pStyle w:val="EndNoteBibliography"/>
      </w:pPr>
      <w:r w:rsidRPr="00AA2F44">
        <w:t xml:space="preserve">Zerbino DR, Birney E (2008). Velvet: algorithms for de novo short read assembly using de Bruijn graphs. </w:t>
      </w:r>
      <w:r w:rsidRPr="00AA2F44">
        <w:rPr>
          <w:i/>
        </w:rPr>
        <w:t>Genome Res</w:t>
      </w:r>
      <w:r w:rsidRPr="00AA2F44">
        <w:t xml:space="preserve"> </w:t>
      </w:r>
      <w:r w:rsidRPr="00AA2F44">
        <w:rPr>
          <w:b/>
        </w:rPr>
        <w:t>18:</w:t>
      </w:r>
      <w:r w:rsidRPr="00AA2F44">
        <w:t xml:space="preserve"> 821-829.</w:t>
      </w:r>
    </w:p>
    <w:p w14:paraId="11CDDF29" w14:textId="77777777" w:rsidR="00AA2F44" w:rsidRPr="00AA2F44" w:rsidRDefault="00AA2F44" w:rsidP="00AA2F44">
      <w:pPr>
        <w:pStyle w:val="EndNoteBibliography"/>
        <w:spacing w:after="0"/>
      </w:pPr>
    </w:p>
    <w:p w14:paraId="1E16DAD8" w14:textId="77777777" w:rsidR="00AA2F44" w:rsidRPr="00AA2F44" w:rsidRDefault="00AA2F44" w:rsidP="00AA2F44">
      <w:pPr>
        <w:pStyle w:val="EndNoteBibliography"/>
      </w:pPr>
      <w:r w:rsidRPr="00AA2F44">
        <w:t xml:space="preserve">Žifčáková L, Větrovský T, Howe A, Baldrian P (2016). Microbial activity in forest soil reflects the changes in ecosystem properties between summer and winter. </w:t>
      </w:r>
      <w:r w:rsidRPr="00AA2F44">
        <w:rPr>
          <w:i/>
        </w:rPr>
        <w:t>Environmental Microbiology</w:t>
      </w:r>
      <w:r w:rsidRPr="00AA2F44">
        <w:t xml:space="preserve"> </w:t>
      </w:r>
      <w:r w:rsidRPr="00AA2F44">
        <w:rPr>
          <w:b/>
        </w:rPr>
        <w:t>18:</w:t>
      </w:r>
      <w:r w:rsidRPr="00AA2F44">
        <w:t xml:space="preserve"> 288-301.</w:t>
      </w:r>
    </w:p>
    <w:p w14:paraId="4F94D11D" w14:textId="77777777" w:rsidR="00AA2F44" w:rsidRPr="00AA2F44" w:rsidRDefault="00AA2F44" w:rsidP="00AA2F44">
      <w:pPr>
        <w:pStyle w:val="EndNoteBibliography"/>
      </w:pPr>
    </w:p>
    <w:p w14:paraId="15821D04" w14:textId="4ED09470" w:rsidR="00B234B0" w:rsidRPr="00134E36" w:rsidRDefault="00C36308" w:rsidP="00134E36">
      <w:pPr>
        <w:autoSpaceDE w:val="0"/>
        <w:autoSpaceDN w:val="0"/>
        <w:adjustRightInd w:val="0"/>
        <w:spacing w:after="0" w:line="240" w:lineRule="auto"/>
        <w:rPr>
          <w:noProof/>
          <w:lang w:val="en-US"/>
        </w:rPr>
      </w:pPr>
      <w:r w:rsidRPr="00134E36">
        <w:rPr>
          <w:noProof/>
          <w:lang w:val="en-US"/>
        </w:rPr>
        <w:fldChar w:fldCharType="end"/>
      </w:r>
    </w:p>
    <w:sectPr w:rsidR="00B234B0" w:rsidRPr="00134E36" w:rsidSect="00134E36">
      <w:pgSz w:w="11906" w:h="16838"/>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4" w:author="Adina Howe" w:date="2016-11-08T09:20:00Z" w:initials="AH">
    <w:p w14:paraId="14F41A62" w14:textId="2CFC0CA5" w:rsidR="000C0512" w:rsidRDefault="000C0512">
      <w:pPr>
        <w:pStyle w:val="CommentText"/>
      </w:pPr>
      <w:r>
        <w:rPr>
          <w:rStyle w:val="CommentReference"/>
        </w:rPr>
        <w:annotationRef/>
      </w:r>
      <w:proofErr w:type="spellStart"/>
      <w:r>
        <w:t>First</w:t>
      </w:r>
      <w:proofErr w:type="spellEnd"/>
      <w:r>
        <w:t xml:space="preserve"> </w:t>
      </w:r>
      <w:proofErr w:type="spellStart"/>
      <w:r>
        <w:t>appearance</w:t>
      </w:r>
      <w:proofErr w:type="spellEnd"/>
      <w:r>
        <w:t xml:space="preserve">, </w:t>
      </w:r>
      <w:proofErr w:type="spellStart"/>
      <w:r>
        <w:t>should</w:t>
      </w:r>
      <w:proofErr w:type="spellEnd"/>
      <w:r>
        <w:t xml:space="preserve"> </w:t>
      </w:r>
      <w:proofErr w:type="spellStart"/>
      <w:r>
        <w:t>be</w:t>
      </w:r>
      <w:proofErr w:type="spellEnd"/>
      <w:r>
        <w:t xml:space="preserve"> </w:t>
      </w:r>
      <w:proofErr w:type="spellStart"/>
      <w:r>
        <w:t>spelled</w:t>
      </w:r>
      <w:proofErr w:type="spellEnd"/>
      <w:r>
        <w:t xml:space="preserve"> </w:t>
      </w:r>
      <w:proofErr w:type="spellStart"/>
      <w:r>
        <w:t>out</w:t>
      </w:r>
      <w:proofErr w:type="spellEnd"/>
      <w:r>
        <w:t xml:space="preserve"> </w:t>
      </w:r>
      <w:proofErr w:type="spellStart"/>
      <w:r>
        <w:t>here</w:t>
      </w:r>
      <w:proofErr w:type="spellEnd"/>
      <w:r>
        <w:t xml:space="preserve"> </w:t>
      </w:r>
      <w:proofErr w:type="spellStart"/>
      <w:r>
        <w:t>perhaps</w:t>
      </w:r>
      <w:proofErr w:type="spellEnd"/>
      <w:r>
        <w:t xml:space="preserve">?  </w:t>
      </w:r>
      <w:proofErr w:type="spellStart"/>
      <w:r>
        <w:t>Maybe</w:t>
      </w:r>
      <w:proofErr w:type="spellEnd"/>
      <w:r>
        <w:t xml:space="preserve"> </w:t>
      </w:r>
      <w:proofErr w:type="spellStart"/>
      <w:r>
        <w:t>everyone</w:t>
      </w:r>
      <w:proofErr w:type="spellEnd"/>
      <w:r>
        <w:t xml:space="preserve"> </w:t>
      </w:r>
      <w:proofErr w:type="spellStart"/>
      <w:r>
        <w:t>knows</w:t>
      </w:r>
      <w:proofErr w:type="spellEnd"/>
      <w:r>
        <w:t xml:space="preserve"> </w:t>
      </w:r>
      <w:proofErr w:type="spellStart"/>
      <w:r>
        <w:t>it</w:t>
      </w:r>
      <w:proofErr w:type="spellEnd"/>
      <w:r>
        <w:t xml:space="preserve"> </w:t>
      </w:r>
      <w:proofErr w:type="spellStart"/>
      <w:r>
        <w:t>though</w:t>
      </w:r>
      <w:proofErr w:type="spellEnd"/>
      <w:r>
        <w:t>….</w:t>
      </w:r>
    </w:p>
  </w:comment>
  <w:comment w:id="72" w:author="Adina Howe" w:date="2016-11-08T09:40:00Z" w:initials="AH">
    <w:p w14:paraId="41BFEDA4" w14:textId="287F5760" w:rsidR="00363C93" w:rsidRDefault="00363C93">
      <w:pPr>
        <w:pStyle w:val="CommentText"/>
      </w:pPr>
      <w:r>
        <w:rPr>
          <w:rStyle w:val="CommentReference"/>
        </w:rPr>
        <w:annotationRef/>
      </w:r>
      <w:r>
        <w:t xml:space="preserve">A </w:t>
      </w:r>
      <w:proofErr w:type="spellStart"/>
      <w:r>
        <w:t>new</w:t>
      </w:r>
      <w:proofErr w:type="spellEnd"/>
      <w:r>
        <w:t xml:space="preserve"> </w:t>
      </w:r>
      <w:proofErr w:type="spellStart"/>
      <w:r>
        <w:t>phrase</w:t>
      </w:r>
      <w:proofErr w:type="spellEnd"/>
      <w:r>
        <w:t xml:space="preserve"> to </w:t>
      </w:r>
      <w:proofErr w:type="spellStart"/>
      <w:r>
        <w:t>me</w:t>
      </w:r>
      <w:proofErr w:type="spellEnd"/>
      <w:r>
        <w:t xml:space="preserve">, not </w:t>
      </w:r>
      <w:proofErr w:type="spellStart"/>
      <w:r>
        <w:t>wrong</w:t>
      </w:r>
      <w:proofErr w:type="spellEnd"/>
      <w:r>
        <w:t xml:space="preserve"> </w:t>
      </w:r>
      <w:proofErr w:type="spellStart"/>
      <w:r>
        <w:t>necessarily</w:t>
      </w:r>
      <w:proofErr w:type="spellEnd"/>
      <w:r>
        <w:t xml:space="preserve"> but just </w:t>
      </w:r>
      <w:proofErr w:type="spellStart"/>
      <w:r>
        <w:t>different</w:t>
      </w:r>
      <w:proofErr w:type="spellEnd"/>
      <w:r>
        <w:t xml:space="preserve"> - -not </w:t>
      </w:r>
      <w:proofErr w:type="spellStart"/>
      <w:r>
        <w:t>sure</w:t>
      </w:r>
      <w:proofErr w:type="spellEnd"/>
      <w:r>
        <w:t xml:space="preserve"> </w:t>
      </w:r>
      <w:proofErr w:type="spellStart"/>
      <w:r>
        <w:t>exactly</w:t>
      </w:r>
      <w:proofErr w:type="spellEnd"/>
      <w:r>
        <w:t xml:space="preserve"> </w:t>
      </w:r>
      <w:proofErr w:type="spellStart"/>
      <w:r>
        <w:t>what</w:t>
      </w:r>
      <w:proofErr w:type="spellEnd"/>
      <w:r>
        <w:t xml:space="preserve"> </w:t>
      </w:r>
      <w:proofErr w:type="spellStart"/>
      <w:r>
        <w:t>it</w:t>
      </w:r>
      <w:proofErr w:type="spellEnd"/>
      <w:r>
        <w:t xml:space="preserve"> </w:t>
      </w:r>
      <w:proofErr w:type="spellStart"/>
      <w:r>
        <w:t>means</w:t>
      </w:r>
      <w:proofErr w:type="spellEnd"/>
      <w:r>
        <w:t xml:space="preserve"> but </w:t>
      </w:r>
      <w:proofErr w:type="spellStart"/>
      <w:r>
        <w:t>it</w:t>
      </w:r>
      <w:proofErr w:type="spellEnd"/>
      <w:r>
        <w:t xml:space="preserve"> </w:t>
      </w:r>
      <w:proofErr w:type="spellStart"/>
      <w:r>
        <w:t>may</w:t>
      </w:r>
      <w:proofErr w:type="spellEnd"/>
      <w:r>
        <w:t xml:space="preserve"> </w:t>
      </w:r>
      <w:proofErr w:type="spellStart"/>
      <w:r>
        <w:t>be</w:t>
      </w:r>
      <w:proofErr w:type="spellEnd"/>
      <w:r>
        <w:t xml:space="preserve"> my ignorance.</w:t>
      </w:r>
    </w:p>
  </w:comment>
  <w:comment w:id="99" w:author="Adina Howe" w:date="2016-11-08T09:43:00Z" w:initials="AH">
    <w:p w14:paraId="742AAF54" w14:textId="08DE6DC0" w:rsidR="00BB762E" w:rsidRDefault="00BB762E">
      <w:pPr>
        <w:pStyle w:val="CommentText"/>
        <w:rPr>
          <w:noProof/>
        </w:rPr>
      </w:pPr>
      <w:r>
        <w:rPr>
          <w:rStyle w:val="CommentReference"/>
        </w:rPr>
        <w:annotationRef/>
      </w:r>
      <w:r w:rsidR="00B75500">
        <w:rPr>
          <w:noProof/>
        </w:rPr>
        <w:t>Some "framing" sentence here on the intent of the CAZy enzymes in this study is missing...a transitio</w:t>
      </w:r>
      <w:r w:rsidR="00B75500">
        <w:rPr>
          <w:noProof/>
        </w:rPr>
        <w:t>n point here.</w:t>
      </w:r>
    </w:p>
    <w:p w14:paraId="58251419" w14:textId="77777777" w:rsidR="00BB762E" w:rsidRDefault="00BB762E">
      <w:pPr>
        <w:pStyle w:val="CommentText"/>
      </w:pPr>
    </w:p>
  </w:comment>
  <w:comment w:id="90" w:author="Adina Howe" w:date="2016-11-08T09:52:00Z" w:initials="AH">
    <w:p w14:paraId="52BEAD98" w14:textId="6B7677EC" w:rsidR="00987F48" w:rsidRDefault="00987F48">
      <w:pPr>
        <w:pStyle w:val="CommentText"/>
      </w:pPr>
      <w:r>
        <w:rPr>
          <w:rStyle w:val="CommentReference"/>
        </w:rPr>
        <w:annotationRef/>
      </w:r>
      <w:proofErr w:type="spellStart"/>
      <w:r>
        <w:t>Having</w:t>
      </w:r>
      <w:proofErr w:type="spellEnd"/>
      <w:r>
        <w:t xml:space="preserve"> </w:t>
      </w:r>
      <w:proofErr w:type="spellStart"/>
      <w:r>
        <w:t>some</w:t>
      </w:r>
      <w:proofErr w:type="spellEnd"/>
      <w:r>
        <w:t xml:space="preserve"> </w:t>
      </w:r>
      <w:proofErr w:type="spellStart"/>
      <w:r>
        <w:t>trouble</w:t>
      </w:r>
      <w:proofErr w:type="spellEnd"/>
      <w:r>
        <w:t xml:space="preserve"> </w:t>
      </w:r>
      <w:proofErr w:type="spellStart"/>
      <w:r>
        <w:t>going</w:t>
      </w:r>
      <w:proofErr w:type="spellEnd"/>
      <w:r>
        <w:t xml:space="preserve"> </w:t>
      </w:r>
      <w:proofErr w:type="spellStart"/>
      <w:r>
        <w:t>from</w:t>
      </w:r>
      <w:proofErr w:type="spellEnd"/>
      <w:r>
        <w:t xml:space="preserve"> </w:t>
      </w:r>
      <w:proofErr w:type="spellStart"/>
      <w:r>
        <w:t>paragraph</w:t>
      </w:r>
      <w:proofErr w:type="spellEnd"/>
      <w:r>
        <w:t xml:space="preserve"> in lines 81-90.  </w:t>
      </w:r>
      <w:proofErr w:type="spellStart"/>
      <w:r>
        <w:t>Wonder</w:t>
      </w:r>
      <w:proofErr w:type="spellEnd"/>
      <w:r>
        <w:t xml:space="preserve"> </w:t>
      </w:r>
      <w:proofErr w:type="spellStart"/>
      <w:r>
        <w:t>if</w:t>
      </w:r>
      <w:proofErr w:type="spellEnd"/>
      <w:r>
        <w:t xml:space="preserve"> </w:t>
      </w:r>
      <w:proofErr w:type="spellStart"/>
      <w:r>
        <w:t>some</w:t>
      </w:r>
      <w:proofErr w:type="spellEnd"/>
      <w:r>
        <w:t xml:space="preserve"> </w:t>
      </w:r>
      <w:proofErr w:type="spellStart"/>
      <w:r>
        <w:t>reorganization</w:t>
      </w:r>
      <w:proofErr w:type="spellEnd"/>
      <w:r>
        <w:t xml:space="preserve"> </w:t>
      </w:r>
      <w:proofErr w:type="spellStart"/>
      <w:r>
        <w:t>would</w:t>
      </w:r>
      <w:proofErr w:type="spellEnd"/>
      <w:r>
        <w:t xml:space="preserve"> </w:t>
      </w:r>
      <w:proofErr w:type="spellStart"/>
      <w:r>
        <w:t>be</w:t>
      </w:r>
      <w:proofErr w:type="spellEnd"/>
      <w:r>
        <w:t xml:space="preserve"> </w:t>
      </w:r>
      <w:proofErr w:type="spellStart"/>
      <w:r>
        <w:t>helpful</w:t>
      </w:r>
      <w:proofErr w:type="spellEnd"/>
      <w:r>
        <w:t xml:space="preserve"> to direct </w:t>
      </w:r>
      <w:proofErr w:type="spellStart"/>
      <w:r>
        <w:t>the</w:t>
      </w:r>
      <w:proofErr w:type="spellEnd"/>
      <w:r>
        <w:t xml:space="preserve"> </w:t>
      </w:r>
      <w:proofErr w:type="spellStart"/>
      <w:r>
        <w:t>research</w:t>
      </w:r>
      <w:proofErr w:type="spellEnd"/>
      <w:r>
        <w:t xml:space="preserve"> </w:t>
      </w:r>
      <w:proofErr w:type="spellStart"/>
      <w:r>
        <w:t>question</w:t>
      </w:r>
      <w:proofErr w:type="spellEnd"/>
      <w:r>
        <w:t xml:space="preserve"> a </w:t>
      </w:r>
      <w:proofErr w:type="spellStart"/>
      <w:r>
        <w:t>little</w:t>
      </w:r>
      <w:proofErr w:type="spellEnd"/>
      <w:r>
        <w:t xml:space="preserve"> </w:t>
      </w:r>
      <w:proofErr w:type="spellStart"/>
      <w:r>
        <w:t>earlier</w:t>
      </w:r>
      <w:proofErr w:type="spellEnd"/>
      <w:r>
        <w:t xml:space="preserve"> in </w:t>
      </w:r>
      <w:proofErr w:type="spellStart"/>
      <w:r>
        <w:t>the</w:t>
      </w:r>
      <w:proofErr w:type="spellEnd"/>
      <w:r>
        <w:t xml:space="preserve"> text?</w:t>
      </w:r>
    </w:p>
    <w:p w14:paraId="5E247845" w14:textId="77777777" w:rsidR="00987F48" w:rsidRDefault="00987F48">
      <w:pPr>
        <w:pStyle w:val="CommentText"/>
      </w:pPr>
    </w:p>
    <w:p w14:paraId="08E7F8F4" w14:textId="20F77DEF" w:rsidR="00987F48" w:rsidRDefault="00987F48">
      <w:pPr>
        <w:pStyle w:val="CommentText"/>
      </w:pPr>
      <w:proofErr w:type="spellStart"/>
      <w:r>
        <w:t>Paragraph</w:t>
      </w:r>
      <w:proofErr w:type="spellEnd"/>
      <w:r>
        <w:t xml:space="preserve"> top:  </w:t>
      </w:r>
      <w:proofErr w:type="spellStart"/>
      <w:r>
        <w:t>CAZy</w:t>
      </w:r>
      <w:proofErr w:type="spellEnd"/>
      <w:r>
        <w:t xml:space="preserve"> </w:t>
      </w:r>
      <w:proofErr w:type="spellStart"/>
      <w:r>
        <w:t>is</w:t>
      </w:r>
      <w:proofErr w:type="spellEnd"/>
      <w:r>
        <w:t xml:space="preserve"> </w:t>
      </w:r>
      <w:proofErr w:type="spellStart"/>
      <w:r>
        <w:t>an</w:t>
      </w:r>
      <w:proofErr w:type="spellEnd"/>
      <w:r>
        <w:t xml:space="preserve"> </w:t>
      </w:r>
      <w:proofErr w:type="spellStart"/>
      <w:r>
        <w:t>opportunity</w:t>
      </w:r>
      <w:proofErr w:type="spellEnd"/>
      <w:r>
        <w:t xml:space="preserve"> to </w:t>
      </w:r>
      <w:proofErr w:type="spellStart"/>
      <w:r>
        <w:t>get</w:t>
      </w:r>
      <w:proofErr w:type="spellEnd"/>
      <w:r>
        <w:t xml:space="preserve"> a </w:t>
      </w:r>
      <w:proofErr w:type="spellStart"/>
      <w:r>
        <w:t>clsoer</w:t>
      </w:r>
      <w:proofErr w:type="spellEnd"/>
      <w:r>
        <w:t xml:space="preserve"> </w:t>
      </w:r>
      <w:proofErr w:type="spellStart"/>
      <w:r>
        <w:t>look</w:t>
      </w:r>
      <w:proofErr w:type="spellEnd"/>
      <w:r>
        <w:t xml:space="preserve"> </w:t>
      </w:r>
      <w:proofErr w:type="spellStart"/>
      <w:r>
        <w:t>at</w:t>
      </w:r>
      <w:proofErr w:type="spellEnd"/>
      <w:r>
        <w:t xml:space="preserve"> aktivity</w:t>
      </w:r>
    </w:p>
    <w:p w14:paraId="45850308" w14:textId="77777777" w:rsidR="00987F48" w:rsidRDefault="00987F48">
      <w:pPr>
        <w:pStyle w:val="CommentText"/>
      </w:pPr>
    </w:p>
    <w:p w14:paraId="32CFFD99" w14:textId="7972C612" w:rsidR="00987F48" w:rsidRDefault="00987F48">
      <w:pPr>
        <w:pStyle w:val="CommentText"/>
      </w:pPr>
      <w:proofErr w:type="spellStart"/>
      <w:r>
        <w:t>Paragraph</w:t>
      </w:r>
      <w:proofErr w:type="spellEnd"/>
      <w:r>
        <w:t xml:space="preserve"> </w:t>
      </w:r>
      <w:proofErr w:type="spellStart"/>
      <w:r>
        <w:t>bottom</w:t>
      </w:r>
      <w:proofErr w:type="spellEnd"/>
      <w:r>
        <w:t xml:space="preserve">:  </w:t>
      </w:r>
      <w:proofErr w:type="spellStart"/>
      <w:r>
        <w:t>We</w:t>
      </w:r>
      <w:proofErr w:type="spellEnd"/>
      <w:r>
        <w:t xml:space="preserve"> </w:t>
      </w:r>
      <w:proofErr w:type="spellStart"/>
      <w:r>
        <w:t>know</w:t>
      </w:r>
      <w:proofErr w:type="spellEnd"/>
      <w:r>
        <w:t xml:space="preserve"> </w:t>
      </w:r>
      <w:proofErr w:type="spellStart"/>
      <w:r>
        <w:t>some</w:t>
      </w:r>
      <w:proofErr w:type="spellEnd"/>
      <w:r>
        <w:t xml:space="preserve"> </w:t>
      </w:r>
      <w:proofErr w:type="spellStart"/>
      <w:r>
        <w:t>things</w:t>
      </w:r>
      <w:proofErr w:type="spellEnd"/>
      <w:r>
        <w:t xml:space="preserve"> </w:t>
      </w:r>
      <w:proofErr w:type="spellStart"/>
      <w:r>
        <w:t>about</w:t>
      </w:r>
      <w:proofErr w:type="spellEnd"/>
      <w:r>
        <w:t xml:space="preserve"> aktivity </w:t>
      </w:r>
      <w:proofErr w:type="spellStart"/>
      <w:r>
        <w:t>from</w:t>
      </w:r>
      <w:proofErr w:type="spellEnd"/>
      <w:r>
        <w:t xml:space="preserve"> </w:t>
      </w:r>
      <w:proofErr w:type="spellStart"/>
      <w:r>
        <w:t>other</w:t>
      </w:r>
      <w:proofErr w:type="spellEnd"/>
      <w:r>
        <w:t xml:space="preserve"> </w:t>
      </w:r>
      <w:proofErr w:type="spellStart"/>
      <w:r>
        <w:t>studies</w:t>
      </w:r>
      <w:proofErr w:type="spellEnd"/>
      <w:r>
        <w:t xml:space="preserve">.  </w:t>
      </w:r>
      <w:proofErr w:type="spellStart"/>
      <w:r>
        <w:t>Perhaps</w:t>
      </w:r>
      <w:proofErr w:type="spellEnd"/>
      <w:r>
        <w:t xml:space="preserve"> </w:t>
      </w:r>
      <w:proofErr w:type="spellStart"/>
      <w:r>
        <w:t>put</w:t>
      </w:r>
      <w:proofErr w:type="spellEnd"/>
      <w:r>
        <w:t xml:space="preserve"> </w:t>
      </w:r>
      <w:proofErr w:type="spellStart"/>
      <w:r>
        <w:t>the</w:t>
      </w:r>
      <w:proofErr w:type="spellEnd"/>
      <w:r>
        <w:t xml:space="preserve"> </w:t>
      </w:r>
      <w:proofErr w:type="spellStart"/>
      <w:r>
        <w:t>bottom</w:t>
      </w:r>
      <w:proofErr w:type="spellEnd"/>
      <w:r>
        <w:t xml:space="preserve"> </w:t>
      </w:r>
      <w:proofErr w:type="spellStart"/>
      <w:r>
        <w:t>paragraph</w:t>
      </w:r>
      <w:proofErr w:type="spellEnd"/>
      <w:r>
        <w:t xml:space="preserve"> on top </w:t>
      </w:r>
      <w:proofErr w:type="spellStart"/>
      <w:r>
        <w:t>of</w:t>
      </w:r>
      <w:proofErr w:type="spellEnd"/>
      <w:r>
        <w:t xml:space="preserve"> </w:t>
      </w:r>
      <w:proofErr w:type="spellStart"/>
      <w:r>
        <w:t>the</w:t>
      </w:r>
      <w:proofErr w:type="spellEnd"/>
      <w:r>
        <w:t xml:space="preserve"> top </w:t>
      </w:r>
      <w:proofErr w:type="spellStart"/>
      <w:r>
        <w:t>paragraph</w:t>
      </w:r>
      <w:proofErr w:type="spellEnd"/>
      <w:r>
        <w:t xml:space="preserve">?  Not </w:t>
      </w:r>
      <w:proofErr w:type="spellStart"/>
      <w:r>
        <w:t>sure</w:t>
      </w:r>
      <w:proofErr w:type="spellEnd"/>
      <w:r>
        <w:t>….</w:t>
      </w:r>
    </w:p>
  </w:comment>
  <w:comment w:id="134" w:author="Adina Howe" w:date="2016-11-08T09:31:00Z" w:initials="AH">
    <w:p w14:paraId="7E317E01" w14:textId="0E579878" w:rsidR="000C0512" w:rsidRDefault="000C0512">
      <w:pPr>
        <w:pStyle w:val="CommentText"/>
      </w:pPr>
      <w:r>
        <w:rPr>
          <w:rStyle w:val="CommentReference"/>
        </w:rPr>
        <w:annotationRef/>
      </w:r>
      <w:r>
        <w:t xml:space="preserve">Sentence </w:t>
      </w:r>
      <w:proofErr w:type="spellStart"/>
      <w:r>
        <w:t>unclear</w:t>
      </w:r>
      <w:proofErr w:type="spellEnd"/>
      <w:r>
        <w:t xml:space="preserve">.  </w:t>
      </w:r>
    </w:p>
  </w:comment>
  <w:comment w:id="141" w:author="Adina Howe" w:date="2016-11-08T09:57:00Z" w:initials="AH">
    <w:p w14:paraId="545AE1ED" w14:textId="5888463F" w:rsidR="00987F48" w:rsidRDefault="00987F48">
      <w:pPr>
        <w:pStyle w:val="CommentText"/>
      </w:pPr>
      <w:r>
        <w:rPr>
          <w:rStyle w:val="CommentReference"/>
        </w:rPr>
        <w:annotationRef/>
      </w:r>
      <w:r>
        <w:t xml:space="preserve">A </w:t>
      </w:r>
      <w:proofErr w:type="spellStart"/>
      <w:r>
        <w:t>rough</w:t>
      </w:r>
      <w:proofErr w:type="spellEnd"/>
      <w:r>
        <w:t xml:space="preserve"> </w:t>
      </w:r>
      <w:proofErr w:type="spellStart"/>
      <w:r>
        <w:t>transition</w:t>
      </w:r>
      <w:proofErr w:type="spellEnd"/>
      <w:r>
        <w:t xml:space="preserve"> </w:t>
      </w:r>
      <w:proofErr w:type="spellStart"/>
      <w:r>
        <w:t>here</w:t>
      </w:r>
      <w:proofErr w:type="spellEnd"/>
      <w:r>
        <w:t xml:space="preserve">.  </w:t>
      </w:r>
      <w:proofErr w:type="spellStart"/>
      <w:r>
        <w:t>Maybe</w:t>
      </w:r>
      <w:proofErr w:type="spellEnd"/>
      <w:r>
        <w:t xml:space="preserve"> </w:t>
      </w:r>
      <w:proofErr w:type="spellStart"/>
      <w:r>
        <w:t>edit</w:t>
      </w:r>
      <w:proofErr w:type="spellEnd"/>
      <w:r>
        <w:t xml:space="preserve"> </w:t>
      </w:r>
      <w:proofErr w:type="spellStart"/>
      <w:r>
        <w:t>for</w:t>
      </w:r>
      <w:proofErr w:type="spellEnd"/>
      <w:r>
        <w:t xml:space="preserve"> </w:t>
      </w:r>
      <w:proofErr w:type="spellStart"/>
      <w:r>
        <w:t>clarity</w:t>
      </w:r>
      <w:proofErr w:type="spellEnd"/>
      <w:r>
        <w:t>.</w:t>
      </w:r>
    </w:p>
  </w:comment>
  <w:comment w:id="169" w:author="Adina Howe" w:date="2016-11-08T10:01:00Z" w:initials="AH">
    <w:p w14:paraId="1398B69F" w14:textId="4EA2A1F8" w:rsidR="00E27710" w:rsidRDefault="00E27710">
      <w:pPr>
        <w:pStyle w:val="CommentText"/>
      </w:pPr>
      <w:r>
        <w:rPr>
          <w:rStyle w:val="CommentReference"/>
        </w:rPr>
        <w:annotationRef/>
      </w:r>
      <w:proofErr w:type="spellStart"/>
      <w:r>
        <w:t>This</w:t>
      </w:r>
      <w:proofErr w:type="spellEnd"/>
      <w:r>
        <w:t xml:space="preserve"> </w:t>
      </w:r>
      <w:proofErr w:type="spellStart"/>
      <w:r>
        <w:t>is</w:t>
      </w:r>
      <w:proofErr w:type="spellEnd"/>
      <w:r>
        <w:t xml:space="preserve"> a </w:t>
      </w:r>
      <w:proofErr w:type="spellStart"/>
      <w:r>
        <w:t>main</w:t>
      </w:r>
      <w:proofErr w:type="spellEnd"/>
      <w:r>
        <w:t xml:space="preserve"> point </w:t>
      </w:r>
      <w:proofErr w:type="spellStart"/>
      <w:r>
        <w:t>that</w:t>
      </w:r>
      <w:proofErr w:type="spellEnd"/>
      <w:r>
        <w:t xml:space="preserve"> I </w:t>
      </w:r>
      <w:proofErr w:type="spellStart"/>
      <w:r>
        <w:t>think</w:t>
      </w:r>
      <w:proofErr w:type="spellEnd"/>
      <w:r>
        <w:t xml:space="preserve"> </w:t>
      </w:r>
      <w:proofErr w:type="spellStart"/>
      <w:r>
        <w:t>needs</w:t>
      </w:r>
      <w:proofErr w:type="spellEnd"/>
      <w:r>
        <w:t xml:space="preserve"> to </w:t>
      </w:r>
      <w:proofErr w:type="spellStart"/>
      <w:r>
        <w:t>be</w:t>
      </w:r>
      <w:proofErr w:type="spellEnd"/>
      <w:r>
        <w:t xml:space="preserve"> </w:t>
      </w:r>
      <w:proofErr w:type="spellStart"/>
      <w:r>
        <w:t>highlighted</w:t>
      </w:r>
      <w:proofErr w:type="spellEnd"/>
      <w:r>
        <w:t xml:space="preserve"> </w:t>
      </w:r>
      <w:proofErr w:type="spellStart"/>
      <w:r>
        <w:t>earlier</w:t>
      </w:r>
      <w:proofErr w:type="spellEnd"/>
      <w:r>
        <w:t xml:space="preserve"> </w:t>
      </w:r>
      <w:proofErr w:type="spellStart"/>
      <w:r>
        <w:t>for</w:t>
      </w:r>
      <w:proofErr w:type="spellEnd"/>
      <w:r>
        <w:t xml:space="preserve"> </w:t>
      </w:r>
      <w:proofErr w:type="spellStart"/>
      <w:r>
        <w:t>clarity</w:t>
      </w:r>
      <w:proofErr w:type="spellEnd"/>
      <w:r>
        <w:t>.</w:t>
      </w:r>
    </w:p>
  </w:comment>
  <w:comment w:id="239" w:author="Adina Howe" w:date="2016-11-08T10:13:00Z" w:initials="AH">
    <w:p w14:paraId="2F919469" w14:textId="4E7043F2" w:rsidR="007B5CED" w:rsidRDefault="007B5CED">
      <w:pPr>
        <w:pStyle w:val="CommentText"/>
      </w:pPr>
      <w:r>
        <w:rPr>
          <w:rStyle w:val="CommentReference"/>
        </w:rPr>
        <w:annotationRef/>
      </w:r>
      <w:proofErr w:type="spellStart"/>
      <w:r>
        <w:t>Is</w:t>
      </w:r>
      <w:proofErr w:type="spellEnd"/>
      <w:r>
        <w:t xml:space="preserve"> </w:t>
      </w:r>
      <w:proofErr w:type="spellStart"/>
      <w:r>
        <w:t>this</w:t>
      </w:r>
      <w:proofErr w:type="spellEnd"/>
      <w:r>
        <w:t xml:space="preserve"> </w:t>
      </w:r>
      <w:proofErr w:type="spellStart"/>
      <w:r>
        <w:t>right</w:t>
      </w:r>
      <w:proofErr w:type="spellEnd"/>
      <w:r>
        <w:t xml:space="preserve">?  </w:t>
      </w:r>
      <w:proofErr w:type="spellStart"/>
      <w:r>
        <w:t>Seems</w:t>
      </w:r>
      <w:proofErr w:type="spellEnd"/>
      <w:r>
        <w:t xml:space="preserve"> </w:t>
      </w:r>
      <w:proofErr w:type="spellStart"/>
      <w:r>
        <w:t>low</w:t>
      </w:r>
      <w:proofErr w:type="spellEnd"/>
      <w:r>
        <w:t xml:space="preserve"> to </w:t>
      </w:r>
      <w:proofErr w:type="spellStart"/>
      <w:r>
        <w:t>me</w:t>
      </w:r>
      <w:proofErr w:type="spellEnd"/>
      <w:r>
        <w:t xml:space="preserve">.  Not a big </w:t>
      </w:r>
      <w:proofErr w:type="spellStart"/>
      <w:r>
        <w:t>deal</w:t>
      </w:r>
      <w:proofErr w:type="spellEnd"/>
      <w:r>
        <w:t xml:space="preserve">.  </w:t>
      </w:r>
      <w:proofErr w:type="spellStart"/>
      <w:r>
        <w:t>Usually</w:t>
      </w:r>
      <w:proofErr w:type="spellEnd"/>
      <w:r>
        <w:t xml:space="preserve"> </w:t>
      </w:r>
      <w:proofErr w:type="spellStart"/>
      <w:r>
        <w:t>we</w:t>
      </w:r>
      <w:proofErr w:type="spellEnd"/>
      <w:r>
        <w:t xml:space="preserve"> use 1e-5 but </w:t>
      </w:r>
      <w:proofErr w:type="spellStart"/>
      <w:r>
        <w:t>its</w:t>
      </w:r>
      <w:proofErr w:type="spellEnd"/>
      <w:r>
        <w:t xml:space="preserve"> </w:t>
      </w:r>
      <w:proofErr w:type="spellStart"/>
      <w:r>
        <w:t>arbitrary</w:t>
      </w:r>
      <w:proofErr w:type="spellEnd"/>
      <w:r>
        <w:t>.</w:t>
      </w:r>
    </w:p>
  </w:comment>
  <w:comment w:id="240" w:author="Adina Howe" w:date="2016-11-08T10:14:00Z" w:initials="AH">
    <w:p w14:paraId="4AED8EE9" w14:textId="750E0450" w:rsidR="007B5CED" w:rsidRDefault="007B5CED">
      <w:pPr>
        <w:pStyle w:val="CommentText"/>
      </w:pPr>
      <w:r>
        <w:rPr>
          <w:rStyle w:val="CommentReference"/>
        </w:rPr>
        <w:annotationRef/>
      </w:r>
      <w:r>
        <w:t xml:space="preserve">As </w:t>
      </w:r>
      <w:proofErr w:type="spellStart"/>
      <w:r>
        <w:t>determined</w:t>
      </w:r>
      <w:proofErr w:type="spellEnd"/>
      <w:r>
        <w:t xml:space="preserve"> by E-</w:t>
      </w:r>
      <w:proofErr w:type="spellStart"/>
      <w:r>
        <w:t>value</w:t>
      </w:r>
      <w:proofErr w:type="spellEnd"/>
      <w:r>
        <w:t xml:space="preserve"> </w:t>
      </w:r>
      <w:proofErr w:type="spellStart"/>
      <w:r>
        <w:t>score</w:t>
      </w:r>
      <w:proofErr w:type="spellEnd"/>
      <w:r>
        <w:t xml:space="preserve">, </w:t>
      </w:r>
      <w:proofErr w:type="spellStart"/>
      <w:r>
        <w:t>right</w:t>
      </w:r>
      <w:proofErr w:type="spellEnd"/>
      <w:r>
        <w:t>?</w:t>
      </w:r>
    </w:p>
  </w:comment>
  <w:comment w:id="241" w:author="Adina Howe" w:date="2016-11-08T10:16:00Z" w:initials="AH">
    <w:p w14:paraId="073B9327" w14:textId="50F0FB18" w:rsidR="005B38D3" w:rsidRDefault="005B38D3">
      <w:pPr>
        <w:pStyle w:val="CommentText"/>
      </w:pPr>
      <w:r>
        <w:rPr>
          <w:rStyle w:val="CommentReference"/>
        </w:rPr>
        <w:annotationRef/>
      </w:r>
      <w:proofErr w:type="spellStart"/>
      <w:r>
        <w:t>Curious</w:t>
      </w:r>
      <w:proofErr w:type="spellEnd"/>
      <w:r>
        <w:t xml:space="preserve">, </w:t>
      </w:r>
      <w:proofErr w:type="spellStart"/>
      <w:r>
        <w:t>you</w:t>
      </w:r>
      <w:proofErr w:type="spellEnd"/>
      <w:r>
        <w:t xml:space="preserve"> ran </w:t>
      </w:r>
      <w:proofErr w:type="spellStart"/>
      <w:r>
        <w:t>this</w:t>
      </w:r>
      <w:proofErr w:type="spellEnd"/>
      <w:r>
        <w:t xml:space="preserve"> in house </w:t>
      </w:r>
      <w:proofErr w:type="spellStart"/>
      <w:r>
        <w:t>or</w:t>
      </w:r>
      <w:proofErr w:type="spellEnd"/>
      <w:r>
        <w:t xml:space="preserve"> via </w:t>
      </w:r>
      <w:proofErr w:type="spellStart"/>
      <w:r>
        <w:t>their</w:t>
      </w:r>
      <w:proofErr w:type="spellEnd"/>
      <w:r>
        <w:t xml:space="preserve"> </w:t>
      </w:r>
      <w:proofErr w:type="spellStart"/>
      <w:r>
        <w:t>website</w:t>
      </w:r>
      <w:proofErr w:type="spellEnd"/>
      <w:r>
        <w:t>?</w:t>
      </w:r>
    </w:p>
  </w:comment>
  <w:comment w:id="250" w:author="Adina Howe" w:date="2016-11-08T10:25:00Z" w:initials="AH">
    <w:p w14:paraId="4B5D30EC" w14:textId="14E92EDC" w:rsidR="00B816F8" w:rsidRDefault="00B816F8">
      <w:pPr>
        <w:pStyle w:val="CommentText"/>
      </w:pPr>
      <w:r>
        <w:rPr>
          <w:rStyle w:val="CommentReference"/>
        </w:rPr>
        <w:annotationRef/>
      </w:r>
      <w:r>
        <w:t xml:space="preserve">Not </w:t>
      </w:r>
      <w:proofErr w:type="spellStart"/>
      <w:r>
        <w:t>sure</w:t>
      </w:r>
      <w:proofErr w:type="spellEnd"/>
      <w:r>
        <w:t xml:space="preserve"> </w:t>
      </w:r>
      <w:proofErr w:type="spellStart"/>
      <w:r>
        <w:t>if</w:t>
      </w:r>
      <w:proofErr w:type="spellEnd"/>
      <w:r>
        <w:t xml:space="preserve"> </w:t>
      </w:r>
      <w:proofErr w:type="spellStart"/>
      <w:r>
        <w:t>the</w:t>
      </w:r>
      <w:proofErr w:type="spellEnd"/>
      <w:r>
        <w:t xml:space="preserve"> # </w:t>
      </w:r>
      <w:proofErr w:type="spellStart"/>
      <w:r>
        <w:t>of</w:t>
      </w:r>
      <w:proofErr w:type="spellEnd"/>
      <w:r>
        <w:t xml:space="preserve"> contig </w:t>
      </w:r>
      <w:proofErr w:type="spellStart"/>
      <w:r>
        <w:t>is</w:t>
      </w:r>
      <w:proofErr w:type="spellEnd"/>
      <w:r>
        <w:t xml:space="preserve"> </w:t>
      </w:r>
      <w:proofErr w:type="spellStart"/>
      <w:r>
        <w:t>the</w:t>
      </w:r>
      <w:proofErr w:type="spellEnd"/>
      <w:r>
        <w:t xml:space="preserve"> </w:t>
      </w:r>
      <w:proofErr w:type="spellStart"/>
      <w:r>
        <w:t>best</w:t>
      </w:r>
      <w:proofErr w:type="spellEnd"/>
      <w:r>
        <w:t xml:space="preserve"> </w:t>
      </w:r>
      <w:proofErr w:type="spellStart"/>
      <w:r>
        <w:t>description</w:t>
      </w:r>
      <w:proofErr w:type="spellEnd"/>
      <w:r>
        <w:t xml:space="preserve"> </w:t>
      </w:r>
      <w:proofErr w:type="spellStart"/>
      <w:r>
        <w:t>of</w:t>
      </w:r>
      <w:proofErr w:type="spellEnd"/>
      <w:r>
        <w:t xml:space="preserve"> </w:t>
      </w:r>
      <w:proofErr w:type="spellStart"/>
      <w:r>
        <w:t>diverseness</w:t>
      </w:r>
      <w:proofErr w:type="spellEnd"/>
      <w:r>
        <w:t xml:space="preserve">.  </w:t>
      </w:r>
      <w:proofErr w:type="spellStart"/>
      <w:r>
        <w:t>Suggest</w:t>
      </w:r>
      <w:proofErr w:type="spellEnd"/>
      <w:r>
        <w:t xml:space="preserve"> </w:t>
      </w:r>
      <w:proofErr w:type="spellStart"/>
      <w:r>
        <w:t>clustering</w:t>
      </w:r>
      <w:proofErr w:type="spellEnd"/>
      <w:r>
        <w:t xml:space="preserve"> (CDHIT </w:t>
      </w:r>
      <w:proofErr w:type="spellStart"/>
      <w:r>
        <w:t>maybe</w:t>
      </w:r>
      <w:proofErr w:type="spellEnd"/>
      <w:r>
        <w:t xml:space="preserve">) and </w:t>
      </w:r>
      <w:proofErr w:type="spellStart"/>
      <w:r>
        <w:t>say</w:t>
      </w:r>
      <w:proofErr w:type="spellEnd"/>
      <w:r>
        <w:t xml:space="preserve"> X </w:t>
      </w:r>
      <w:proofErr w:type="spellStart"/>
      <w:r>
        <w:t>contigs</w:t>
      </w:r>
      <w:proofErr w:type="spellEnd"/>
      <w:r>
        <w:t xml:space="preserve"> </w:t>
      </w:r>
      <w:proofErr w:type="spellStart"/>
      <w:r>
        <w:t>clustered</w:t>
      </w:r>
      <w:proofErr w:type="spellEnd"/>
      <w:r>
        <w:t xml:space="preserve"> </w:t>
      </w:r>
      <w:proofErr w:type="spellStart"/>
      <w:r>
        <w:t>at</w:t>
      </w:r>
      <w:proofErr w:type="spellEnd"/>
      <w:r>
        <w:t xml:space="preserve"> X% </w:t>
      </w:r>
      <w:proofErr w:type="spellStart"/>
      <w:r>
        <w:t>similarity</w:t>
      </w:r>
      <w:proofErr w:type="spellEnd"/>
    </w:p>
  </w:comment>
  <w:comment w:id="257" w:author="Adina Howe" w:date="2016-11-08T10:46:00Z" w:initials="AH">
    <w:p w14:paraId="1B4FA208" w14:textId="552C5A6C" w:rsidR="00B048A7" w:rsidRDefault="00B048A7">
      <w:pPr>
        <w:pStyle w:val="CommentText"/>
      </w:pPr>
      <w:r>
        <w:rPr>
          <w:rStyle w:val="CommentReference"/>
        </w:rPr>
        <w:annotationRef/>
      </w:r>
      <w:r>
        <w:t xml:space="preserve">I </w:t>
      </w:r>
      <w:proofErr w:type="spellStart"/>
      <w:r>
        <w:t>feel</w:t>
      </w:r>
      <w:proofErr w:type="spellEnd"/>
      <w:r>
        <w:t xml:space="preserve"> so </w:t>
      </w:r>
      <w:proofErr w:type="spellStart"/>
      <w:r>
        <w:t>unsatistifed</w:t>
      </w:r>
      <w:proofErr w:type="spellEnd"/>
      <w:r>
        <w:t xml:space="preserve"> by </w:t>
      </w:r>
      <w:proofErr w:type="spellStart"/>
      <w:r>
        <w:t>the</w:t>
      </w:r>
      <w:proofErr w:type="spellEnd"/>
      <w:r>
        <w:t xml:space="preserve"> %s.  </w:t>
      </w:r>
      <w:proofErr w:type="spellStart"/>
      <w:r>
        <w:t>Wonder</w:t>
      </w:r>
      <w:proofErr w:type="spellEnd"/>
      <w:r>
        <w:t xml:space="preserve"> </w:t>
      </w:r>
      <w:proofErr w:type="spellStart"/>
      <w:r>
        <w:t>if</w:t>
      </w:r>
      <w:proofErr w:type="spellEnd"/>
      <w:r>
        <w:t xml:space="preserve"> a </w:t>
      </w:r>
      <w:proofErr w:type="spellStart"/>
      <w:r>
        <w:t>better</w:t>
      </w:r>
      <w:proofErr w:type="spellEnd"/>
      <w:r>
        <w:t xml:space="preserve"> </w:t>
      </w:r>
      <w:proofErr w:type="spellStart"/>
      <w:r>
        <w:t>way</w:t>
      </w:r>
      <w:proofErr w:type="spellEnd"/>
      <w:r>
        <w:t xml:space="preserve"> </w:t>
      </w:r>
      <w:proofErr w:type="spellStart"/>
      <w:r>
        <w:t>is</w:t>
      </w:r>
      <w:proofErr w:type="spellEnd"/>
      <w:r>
        <w:t xml:space="preserve"> to </w:t>
      </w:r>
      <w:proofErr w:type="spellStart"/>
      <w:r>
        <w:t>try</w:t>
      </w:r>
      <w:proofErr w:type="spellEnd"/>
      <w:r>
        <w:t xml:space="preserve"> to </w:t>
      </w:r>
      <w:proofErr w:type="spellStart"/>
      <w:r>
        <w:t>get</w:t>
      </w:r>
      <w:proofErr w:type="spellEnd"/>
      <w:r>
        <w:t xml:space="preserve"> a per </w:t>
      </w:r>
      <w:proofErr w:type="spellStart"/>
      <w:r>
        <w:t>housekeeping</w:t>
      </w:r>
      <w:proofErr w:type="spellEnd"/>
      <w:r>
        <w:t xml:space="preserve"> gene abundance.  </w:t>
      </w:r>
      <w:proofErr w:type="spellStart"/>
      <w:r>
        <w:t>The</w:t>
      </w:r>
      <w:proofErr w:type="spellEnd"/>
      <w:r>
        <w:t xml:space="preserve"> </w:t>
      </w:r>
      <w:proofErr w:type="spellStart"/>
      <w:r>
        <w:t>percentages</w:t>
      </w:r>
      <w:proofErr w:type="spellEnd"/>
      <w:r>
        <w:t xml:space="preserve"> are </w:t>
      </w:r>
      <w:proofErr w:type="spellStart"/>
      <w:r>
        <w:t>soo</w:t>
      </w:r>
      <w:proofErr w:type="spellEnd"/>
      <w:r>
        <w:t xml:space="preserve"> </w:t>
      </w:r>
      <w:proofErr w:type="spellStart"/>
      <w:r>
        <w:t>low</w:t>
      </w:r>
      <w:proofErr w:type="spellEnd"/>
      <w:r>
        <w:t xml:space="preserve"> </w:t>
      </w:r>
      <w:proofErr w:type="spellStart"/>
      <w:r>
        <w:t>that</w:t>
      </w:r>
      <w:proofErr w:type="spellEnd"/>
      <w:r>
        <w:t xml:space="preserve"> </w:t>
      </w:r>
      <w:proofErr w:type="spellStart"/>
      <w:r>
        <w:t>it</w:t>
      </w:r>
      <w:proofErr w:type="spellEnd"/>
      <w:r>
        <w:t xml:space="preserve"> </w:t>
      </w:r>
      <w:proofErr w:type="spellStart"/>
      <w:r>
        <w:t>is</w:t>
      </w:r>
      <w:proofErr w:type="spellEnd"/>
      <w:r>
        <w:t xml:space="preserve"> </w:t>
      </w:r>
      <w:proofErr w:type="spellStart"/>
      <w:r>
        <w:t>misleading</w:t>
      </w:r>
      <w:proofErr w:type="spellEnd"/>
      <w:r>
        <w:t xml:space="preserve"> – not </w:t>
      </w:r>
      <w:proofErr w:type="spellStart"/>
      <w:r>
        <w:t>necessary</w:t>
      </w:r>
      <w:proofErr w:type="spellEnd"/>
      <w:r>
        <w:t xml:space="preserve"> </w:t>
      </w:r>
      <w:proofErr w:type="spellStart"/>
      <w:r>
        <w:t>change</w:t>
      </w:r>
      <w:proofErr w:type="spellEnd"/>
      <w:r>
        <w:t xml:space="preserve"> </w:t>
      </w:r>
      <w:proofErr w:type="spellStart"/>
      <w:r>
        <w:t>ubt</w:t>
      </w:r>
      <w:proofErr w:type="spellEnd"/>
      <w:r>
        <w:t xml:space="preserve"> a </w:t>
      </w:r>
      <w:proofErr w:type="spellStart"/>
      <w:r>
        <w:t>personal</w:t>
      </w:r>
      <w:proofErr w:type="spellEnd"/>
      <w:r>
        <w:t xml:space="preserve"> </w:t>
      </w:r>
      <w:proofErr w:type="spellStart"/>
      <w:r>
        <w:t>opinion</w:t>
      </w:r>
      <w:proofErr w:type="spellEnd"/>
      <w:r>
        <w:t xml:space="preserve">.  </w:t>
      </w:r>
      <w:proofErr w:type="spellStart"/>
      <w:r>
        <w:t>Its</w:t>
      </w:r>
      <w:proofErr w:type="spellEnd"/>
      <w:r>
        <w:t xml:space="preserve"> more </w:t>
      </w:r>
      <w:proofErr w:type="spellStart"/>
      <w:r>
        <w:t>work</w:t>
      </w:r>
      <w:proofErr w:type="spellEnd"/>
      <w:r>
        <w:t xml:space="preserve"> </w:t>
      </w:r>
      <w:proofErr w:type="spellStart"/>
      <w:r>
        <w:t>for</w:t>
      </w:r>
      <w:proofErr w:type="spellEnd"/>
      <w:r>
        <w:t xml:space="preserve"> </w:t>
      </w:r>
      <w:proofErr w:type="spellStart"/>
      <w:r>
        <w:t>sure</w:t>
      </w:r>
      <w:proofErr w:type="spellEnd"/>
      <w:r>
        <w:t xml:space="preserve">.  </w:t>
      </w:r>
      <w:proofErr w:type="spellStart"/>
      <w:r>
        <w:t>Though</w:t>
      </w:r>
      <w:proofErr w:type="spellEnd"/>
      <w:r>
        <w:t xml:space="preserve"> </w:t>
      </w:r>
      <w:proofErr w:type="spellStart"/>
      <w:r>
        <w:t>you</w:t>
      </w:r>
      <w:proofErr w:type="spellEnd"/>
      <w:r>
        <w:t xml:space="preserve"> </w:t>
      </w:r>
      <w:proofErr w:type="spellStart"/>
      <w:r>
        <w:t>can</w:t>
      </w:r>
      <w:proofErr w:type="spellEnd"/>
      <w:r>
        <w:t xml:space="preserve"> </w:t>
      </w:r>
      <w:proofErr w:type="spellStart"/>
      <w:r>
        <w:t>get</w:t>
      </w:r>
      <w:proofErr w:type="spellEnd"/>
      <w:r>
        <w:t xml:space="preserve"> </w:t>
      </w:r>
      <w:proofErr w:type="spellStart"/>
      <w:r>
        <w:t>recA</w:t>
      </w:r>
      <w:proofErr w:type="spellEnd"/>
      <w:r>
        <w:t xml:space="preserve"> </w:t>
      </w:r>
      <w:proofErr w:type="spellStart"/>
      <w:r>
        <w:t>counts</w:t>
      </w:r>
      <w:proofErr w:type="spellEnd"/>
      <w:r>
        <w:t xml:space="preserve"> </w:t>
      </w:r>
      <w:proofErr w:type="spellStart"/>
      <w:r>
        <w:t>from</w:t>
      </w:r>
      <w:proofErr w:type="spellEnd"/>
      <w:r>
        <w:t xml:space="preserve"> </w:t>
      </w:r>
      <w:proofErr w:type="spellStart"/>
      <w:r>
        <w:t>the</w:t>
      </w:r>
      <w:proofErr w:type="spellEnd"/>
      <w:r>
        <w:t xml:space="preserve"> MG-RAST </w:t>
      </w:r>
      <w:proofErr w:type="spellStart"/>
      <w:r>
        <w:t>annotation</w:t>
      </w:r>
      <w:proofErr w:type="spellEnd"/>
      <w:r>
        <w:t xml:space="preserve">.  </w:t>
      </w:r>
      <w:proofErr w:type="spellStart"/>
      <w:r>
        <w:t>Probaby</w:t>
      </w:r>
      <w:proofErr w:type="spellEnd"/>
      <w:r>
        <w:t xml:space="preserve"> </w:t>
      </w:r>
      <w:proofErr w:type="spellStart"/>
      <w:r>
        <w:t>be</w:t>
      </w:r>
      <w:proofErr w:type="spellEnd"/>
      <w:r>
        <w:t xml:space="preserve"> </w:t>
      </w:r>
      <w:proofErr w:type="spellStart"/>
      <w:r>
        <w:t>an</w:t>
      </w:r>
      <w:proofErr w:type="spellEnd"/>
      <w:r>
        <w:t xml:space="preserve"> </w:t>
      </w:r>
      <w:proofErr w:type="spellStart"/>
      <w:r>
        <w:t>interesting</w:t>
      </w:r>
      <w:proofErr w:type="spellEnd"/>
      <w:r>
        <w:t xml:space="preserve"> </w:t>
      </w:r>
      <w:proofErr w:type="spellStart"/>
      <w:r>
        <w:t>analysis</w:t>
      </w:r>
      <w:proofErr w:type="spellEnd"/>
      <w:r>
        <w:t xml:space="preserve"> – </w:t>
      </w:r>
      <w:proofErr w:type="spellStart"/>
      <w:r>
        <w:t>transcribed</w:t>
      </w:r>
      <w:proofErr w:type="spellEnd"/>
      <w:r>
        <w:t xml:space="preserve"> overal </w:t>
      </w:r>
      <w:proofErr w:type="spellStart"/>
      <w:r>
        <w:t>community</w:t>
      </w:r>
      <w:proofErr w:type="spellEnd"/>
      <w:r>
        <w:t xml:space="preserve"> vs. </w:t>
      </w:r>
      <w:proofErr w:type="spellStart"/>
      <w:r>
        <w:t>Carb</w:t>
      </w:r>
      <w:proofErr w:type="spellEnd"/>
      <w:r>
        <w:t xml:space="preserve"> </w:t>
      </w:r>
      <w:proofErr w:type="spellStart"/>
      <w:r>
        <w:t>active</w:t>
      </w:r>
      <w:proofErr w:type="spellEnd"/>
      <w:r>
        <w:t xml:space="preserve"> </w:t>
      </w:r>
      <w:proofErr w:type="spellStart"/>
      <w:r>
        <w:t>community</w:t>
      </w:r>
      <w:proofErr w:type="spellEnd"/>
      <w:r>
        <w:t>.</w:t>
      </w:r>
    </w:p>
  </w:comment>
  <w:comment w:id="258" w:author="Adina Howe" w:date="2016-11-08T10:48:00Z" w:initials="AH">
    <w:p w14:paraId="32FCC7FA" w14:textId="74ADF552" w:rsidR="00B048A7" w:rsidRDefault="00B048A7">
      <w:pPr>
        <w:pStyle w:val="CommentText"/>
      </w:pPr>
      <w:r>
        <w:rPr>
          <w:rStyle w:val="CommentReference"/>
        </w:rPr>
        <w:annotationRef/>
      </w:r>
      <w:r>
        <w:t xml:space="preserve">I </w:t>
      </w:r>
      <w:proofErr w:type="spellStart"/>
      <w:r>
        <w:t>would</w:t>
      </w:r>
      <w:proofErr w:type="spellEnd"/>
      <w:r>
        <w:t xml:space="preserve"> </w:t>
      </w:r>
      <w:proofErr w:type="spellStart"/>
      <w:r>
        <w:t>suggest</w:t>
      </w:r>
      <w:proofErr w:type="spellEnd"/>
      <w:r>
        <w:t xml:space="preserve"> </w:t>
      </w:r>
      <w:proofErr w:type="spellStart"/>
      <w:r>
        <w:t>thinking</w:t>
      </w:r>
      <w:proofErr w:type="spellEnd"/>
      <w:r>
        <w:t xml:space="preserve"> </w:t>
      </w:r>
      <w:proofErr w:type="spellStart"/>
      <w:r>
        <w:t>of</w:t>
      </w:r>
      <w:proofErr w:type="spellEnd"/>
      <w:r>
        <w:t xml:space="preserve"> </w:t>
      </w:r>
      <w:proofErr w:type="spellStart"/>
      <w:r>
        <w:t>rather</w:t>
      </w:r>
      <w:proofErr w:type="spellEnd"/>
      <w:r>
        <w:t xml:space="preserve"> </w:t>
      </w:r>
      <w:proofErr w:type="spellStart"/>
      <w:r>
        <w:t>than</w:t>
      </w:r>
      <w:proofErr w:type="spellEnd"/>
      <w:r>
        <w:t xml:space="preserve"> „</w:t>
      </w:r>
      <w:proofErr w:type="spellStart"/>
      <w:r>
        <w:t>mapped</w:t>
      </w:r>
      <w:proofErr w:type="spellEnd"/>
      <w:r>
        <w:t xml:space="preserve"> to“ </w:t>
      </w:r>
      <w:proofErr w:type="spellStart"/>
      <w:r>
        <w:t>thinking</w:t>
      </w:r>
      <w:proofErr w:type="spellEnd"/>
      <w:r>
        <w:t xml:space="preserve"> </w:t>
      </w:r>
      <w:proofErr w:type="spellStart"/>
      <w:r>
        <w:t>of</w:t>
      </w:r>
      <w:proofErr w:type="spellEnd"/>
      <w:r>
        <w:t xml:space="preserve"> „</w:t>
      </w:r>
      <w:proofErr w:type="spellStart"/>
      <w:r>
        <w:t>associated</w:t>
      </w:r>
      <w:proofErr w:type="spellEnd"/>
      <w:r>
        <w:t xml:space="preserve"> </w:t>
      </w:r>
      <w:proofErr w:type="spellStart"/>
      <w:r>
        <w:t>with</w:t>
      </w:r>
      <w:proofErr w:type="spellEnd"/>
      <w:r>
        <w:t xml:space="preserve">“.  I </w:t>
      </w:r>
      <w:proofErr w:type="spellStart"/>
      <w:r>
        <w:t>did</w:t>
      </w:r>
      <w:proofErr w:type="spellEnd"/>
      <w:r>
        <w:t xml:space="preserve"> not </w:t>
      </w:r>
      <w:proofErr w:type="spellStart"/>
      <w:r>
        <w:t>change</w:t>
      </w:r>
      <w:proofErr w:type="spellEnd"/>
      <w:r>
        <w:t xml:space="preserve"> but </w:t>
      </w:r>
      <w:proofErr w:type="spellStart"/>
      <w:r>
        <w:t>perhaps</w:t>
      </w:r>
      <w:proofErr w:type="spellEnd"/>
      <w:r>
        <w:t xml:space="preserve"> </w:t>
      </w:r>
      <w:proofErr w:type="spellStart"/>
      <w:r>
        <w:t>someone</w:t>
      </w:r>
      <w:proofErr w:type="spellEnd"/>
      <w:r>
        <w:t xml:space="preserve"> </w:t>
      </w:r>
      <w:proofErr w:type="spellStart"/>
      <w:r>
        <w:t>could</w:t>
      </w:r>
      <w:proofErr w:type="spellEnd"/>
      <w:r>
        <w:t xml:space="preserve"> go </w:t>
      </w:r>
      <w:proofErr w:type="spellStart"/>
      <w:r>
        <w:t>through</w:t>
      </w:r>
      <w:proofErr w:type="spellEnd"/>
      <w:r>
        <w:t xml:space="preserve"> </w:t>
      </w:r>
      <w:proofErr w:type="spellStart"/>
      <w:r>
        <w:t>manuscript</w:t>
      </w:r>
      <w:proofErr w:type="spellEnd"/>
      <w:r>
        <w:t xml:space="preserve"> </w:t>
      </w:r>
      <w:proofErr w:type="spellStart"/>
      <w:r>
        <w:t>with</w:t>
      </w:r>
      <w:proofErr w:type="spellEnd"/>
      <w:r>
        <w:t xml:space="preserve"> </w:t>
      </w:r>
      <w:proofErr w:type="spellStart"/>
      <w:r>
        <w:t>this</w:t>
      </w:r>
      <w:proofErr w:type="spellEnd"/>
      <w:r>
        <w:t xml:space="preserve"> </w:t>
      </w:r>
      <w:proofErr w:type="spellStart"/>
      <w:r>
        <w:t>thought</w:t>
      </w:r>
      <w:proofErr w:type="spellEnd"/>
      <w:r>
        <w:t>.</w:t>
      </w:r>
    </w:p>
  </w:comment>
  <w:comment w:id="260" w:author="Adina Howe" w:date="2016-11-08T10:49:00Z" w:initials="AH">
    <w:p w14:paraId="5931E524" w14:textId="559B8666" w:rsidR="00EC2E5D" w:rsidRDefault="00EC2E5D">
      <w:pPr>
        <w:pStyle w:val="CommentText"/>
      </w:pPr>
      <w:r>
        <w:rPr>
          <w:rStyle w:val="CommentReference"/>
        </w:rPr>
        <w:annotationRef/>
      </w:r>
      <w:proofErr w:type="spellStart"/>
      <w:r>
        <w:t>Can</w:t>
      </w:r>
      <w:proofErr w:type="spellEnd"/>
      <w:r>
        <w:t xml:space="preserve"> test </w:t>
      </w:r>
      <w:proofErr w:type="spellStart"/>
      <w:r>
        <w:t>this</w:t>
      </w:r>
      <w:proofErr w:type="spellEnd"/>
    </w:p>
  </w:comment>
  <w:comment w:id="262" w:author="Adina Howe" w:date="2016-11-08T10:53:00Z" w:initials="AH">
    <w:p w14:paraId="7DD78042" w14:textId="280F23E8" w:rsidR="00B77EFE" w:rsidRDefault="00B77EFE">
      <w:pPr>
        <w:pStyle w:val="CommentText"/>
      </w:pPr>
      <w:r>
        <w:rPr>
          <w:rStyle w:val="CommentReference"/>
        </w:rPr>
        <w:annotationRef/>
      </w:r>
      <w:proofErr w:type="spellStart"/>
      <w:r>
        <w:t>I’m</w:t>
      </w:r>
      <w:proofErr w:type="spellEnd"/>
      <w:r>
        <w:t xml:space="preserve"> not </w:t>
      </w:r>
      <w:proofErr w:type="spellStart"/>
      <w:r>
        <w:t>sure</w:t>
      </w:r>
      <w:proofErr w:type="spellEnd"/>
      <w:r>
        <w:t xml:space="preserve"> </w:t>
      </w:r>
      <w:proofErr w:type="spellStart"/>
      <w:r>
        <w:t>if</w:t>
      </w:r>
      <w:proofErr w:type="spellEnd"/>
      <w:r>
        <w:t xml:space="preserve"> I </w:t>
      </w:r>
      <w:proofErr w:type="spellStart"/>
      <w:r>
        <w:t>see</w:t>
      </w:r>
      <w:proofErr w:type="spellEnd"/>
      <w:r>
        <w:t xml:space="preserve"> </w:t>
      </w:r>
      <w:proofErr w:type="spellStart"/>
      <w:r>
        <w:t>this</w:t>
      </w:r>
      <w:proofErr w:type="spellEnd"/>
      <w:r>
        <w:t xml:space="preserve"> in </w:t>
      </w:r>
      <w:proofErr w:type="spellStart"/>
      <w:r>
        <w:t>the</w:t>
      </w:r>
      <w:proofErr w:type="spellEnd"/>
      <w:r>
        <w:t xml:space="preserve"> NMDS, 3C.  I </w:t>
      </w:r>
      <w:proofErr w:type="spellStart"/>
      <w:r>
        <w:t>see</w:t>
      </w:r>
      <w:proofErr w:type="spellEnd"/>
      <w:r>
        <w:t xml:space="preserve"> </w:t>
      </w:r>
      <w:proofErr w:type="spellStart"/>
      <w:r>
        <w:t>separation</w:t>
      </w:r>
      <w:proofErr w:type="spellEnd"/>
      <w:r>
        <w:t xml:space="preserve"> </w:t>
      </w:r>
      <w:proofErr w:type="spellStart"/>
      <w:r>
        <w:t>of</w:t>
      </w:r>
      <w:proofErr w:type="spellEnd"/>
      <w:r>
        <w:t xml:space="preserve"> </w:t>
      </w:r>
      <w:proofErr w:type="spellStart"/>
      <w:r>
        <w:t>litter</w:t>
      </w:r>
      <w:proofErr w:type="spellEnd"/>
      <w:r>
        <w:t xml:space="preserve"> and </w:t>
      </w:r>
      <w:proofErr w:type="spellStart"/>
      <w:r>
        <w:t>soil</w:t>
      </w:r>
      <w:proofErr w:type="spellEnd"/>
      <w:r>
        <w:t xml:space="preserve"> but </w:t>
      </w:r>
      <w:proofErr w:type="spellStart"/>
      <w:r>
        <w:t>they</w:t>
      </w:r>
      <w:proofErr w:type="spellEnd"/>
      <w:r>
        <w:t xml:space="preserve"> are more </w:t>
      </w:r>
      <w:proofErr w:type="spellStart"/>
      <w:r>
        <w:t>different</w:t>
      </w:r>
      <w:proofErr w:type="spellEnd"/>
      <w:r>
        <w:t xml:space="preserve"> by </w:t>
      </w:r>
      <w:proofErr w:type="spellStart"/>
      <w:r>
        <w:t>soil</w:t>
      </w:r>
      <w:proofErr w:type="spellEnd"/>
      <w:r>
        <w:t xml:space="preserve"> </w:t>
      </w:r>
      <w:proofErr w:type="spellStart"/>
      <w:r>
        <w:t>types</w:t>
      </w:r>
      <w:proofErr w:type="spellEnd"/>
      <w:r>
        <w:t xml:space="preserve"> </w:t>
      </w:r>
      <w:proofErr w:type="spellStart"/>
      <w:r>
        <w:t>than</w:t>
      </w:r>
      <w:proofErr w:type="spellEnd"/>
      <w:r>
        <w:t xml:space="preserve"> by </w:t>
      </w:r>
      <w:proofErr w:type="spellStart"/>
      <w:r>
        <w:t>animals</w:t>
      </w:r>
      <w:proofErr w:type="spellEnd"/>
      <w:r>
        <w:t xml:space="preserve">.  </w:t>
      </w:r>
      <w:proofErr w:type="spellStart"/>
      <w:r>
        <w:t>Anyhow</w:t>
      </w:r>
      <w:proofErr w:type="spellEnd"/>
      <w:r>
        <w:t xml:space="preserve">, </w:t>
      </w:r>
      <w:proofErr w:type="spellStart"/>
      <w:r>
        <w:t>one</w:t>
      </w:r>
      <w:proofErr w:type="spellEnd"/>
      <w:r>
        <w:t xml:space="preserve"> </w:t>
      </w:r>
      <w:proofErr w:type="spellStart"/>
      <w:r>
        <w:t>can</w:t>
      </w:r>
      <w:proofErr w:type="spellEnd"/>
      <w:r>
        <w:t xml:space="preserve"> </w:t>
      </w:r>
      <w:proofErr w:type="spellStart"/>
      <w:r>
        <w:t>get</w:t>
      </w:r>
      <w:proofErr w:type="spellEnd"/>
      <w:r>
        <w:t xml:space="preserve"> a </w:t>
      </w:r>
      <w:proofErr w:type="spellStart"/>
      <w:r>
        <w:t>statistic</w:t>
      </w:r>
      <w:proofErr w:type="spellEnd"/>
      <w:r>
        <w:t xml:space="preserve"> on </w:t>
      </w:r>
      <w:proofErr w:type="spellStart"/>
      <w:r>
        <w:t>this</w:t>
      </w:r>
      <w:proofErr w:type="spellEnd"/>
      <w:r>
        <w:t xml:space="preserve"> to </w:t>
      </w:r>
      <w:proofErr w:type="spellStart"/>
      <w:r>
        <w:t>validate</w:t>
      </w:r>
      <w:proofErr w:type="spellEnd"/>
      <w:r>
        <w:t xml:space="preserve">.  </w:t>
      </w:r>
      <w:proofErr w:type="spellStart"/>
      <w:r>
        <w:t>Better</w:t>
      </w:r>
      <w:proofErr w:type="spellEnd"/>
      <w:r>
        <w:t xml:space="preserve"> </w:t>
      </w:r>
      <w:proofErr w:type="spellStart"/>
      <w:r>
        <w:t>ot</w:t>
      </w:r>
      <w:proofErr w:type="spellEnd"/>
      <w:r>
        <w:t xml:space="preserve"> </w:t>
      </w:r>
      <w:proofErr w:type="spellStart"/>
      <w:r>
        <w:t>say</w:t>
      </w:r>
      <w:proofErr w:type="spellEnd"/>
      <w:r>
        <w:t xml:space="preserve"> </w:t>
      </w:r>
      <w:proofErr w:type="spellStart"/>
      <w:r>
        <w:t>that</w:t>
      </w:r>
      <w:proofErr w:type="spellEnd"/>
      <w:r>
        <w:t xml:space="preserve"> </w:t>
      </w:r>
      <w:proofErr w:type="spellStart"/>
      <w:r>
        <w:t>Groups</w:t>
      </w:r>
      <w:proofErr w:type="spellEnd"/>
      <w:r>
        <w:t xml:space="preserve"> are </w:t>
      </w:r>
      <w:proofErr w:type="spellStart"/>
      <w:r>
        <w:t>significnatly</w:t>
      </w:r>
      <w:proofErr w:type="spellEnd"/>
      <w:r>
        <w:t xml:space="preserve"> </w:t>
      </w:r>
      <w:proofErr w:type="spellStart"/>
      <w:r>
        <w:t>different</w:t>
      </w:r>
      <w:proofErr w:type="spellEnd"/>
      <w:r>
        <w:t xml:space="preserve"> .</w:t>
      </w:r>
    </w:p>
  </w:comment>
  <w:comment w:id="268" w:author="Adina Howe" w:date="2016-11-08T10:57:00Z" w:initials="AH">
    <w:p w14:paraId="7A51D6AC" w14:textId="57A01A06" w:rsidR="0044264E" w:rsidRDefault="0044264E">
      <w:pPr>
        <w:pStyle w:val="CommentText"/>
      </w:pPr>
      <w:r>
        <w:rPr>
          <w:rStyle w:val="CommentReference"/>
        </w:rPr>
        <w:annotationRef/>
      </w:r>
      <w:r>
        <w:t xml:space="preserve">So </w:t>
      </w:r>
      <w:proofErr w:type="spellStart"/>
      <w:r>
        <w:t>nicely</w:t>
      </w:r>
      <w:proofErr w:type="spellEnd"/>
      <w:r>
        <w:t xml:space="preserve"> done.  A lot </w:t>
      </w:r>
      <w:proofErr w:type="spellStart"/>
      <w:r>
        <w:t>of</w:t>
      </w:r>
      <w:proofErr w:type="spellEnd"/>
      <w:r>
        <w:t xml:space="preserve"> </w:t>
      </w:r>
      <w:proofErr w:type="spellStart"/>
      <w:r>
        <w:t>manual</w:t>
      </w:r>
      <w:proofErr w:type="spellEnd"/>
      <w:r>
        <w:t xml:space="preserve"> Curation and </w:t>
      </w:r>
      <w:proofErr w:type="spellStart"/>
      <w:r>
        <w:t>binning</w:t>
      </w:r>
      <w:proofErr w:type="spellEnd"/>
      <w:r>
        <w:t xml:space="preserve"> </w:t>
      </w:r>
      <w:proofErr w:type="spellStart"/>
      <w:r>
        <w:t>of</w:t>
      </w:r>
      <w:proofErr w:type="spellEnd"/>
      <w:r>
        <w:t xml:space="preserve"> these </w:t>
      </w:r>
      <w:proofErr w:type="spellStart"/>
      <w:r>
        <w:t>enzymes</w:t>
      </w:r>
      <w:proofErr w:type="spellEnd"/>
      <w:r>
        <w:t xml:space="preserve">, </w:t>
      </w:r>
      <w:proofErr w:type="spellStart"/>
      <w:r>
        <w:t>good</w:t>
      </w:r>
      <w:proofErr w:type="spellEnd"/>
      <w:r>
        <w:t xml:space="preserve"> hard </w:t>
      </w:r>
      <w:proofErr w:type="spellStart"/>
      <w:r>
        <w:t>work</w:t>
      </w:r>
      <w:proofErr w:type="spellEnd"/>
      <w:r>
        <w:t>.</w:t>
      </w:r>
    </w:p>
  </w:comment>
  <w:comment w:id="274" w:author="Adina Howe" w:date="2016-11-08T11:00:00Z" w:initials="AH">
    <w:p w14:paraId="07DAB0E4" w14:textId="5F948B86" w:rsidR="00CE5CFF" w:rsidRDefault="00CE5CFF">
      <w:pPr>
        <w:pStyle w:val="CommentText"/>
      </w:pPr>
      <w:r>
        <w:rPr>
          <w:rStyle w:val="CommentReference"/>
        </w:rPr>
        <w:annotationRef/>
      </w:r>
      <w:proofErr w:type="spellStart"/>
      <w:r>
        <w:t>The</w:t>
      </w:r>
      <w:proofErr w:type="spellEnd"/>
      <w:r>
        <w:t xml:space="preserve"> more </w:t>
      </w:r>
      <w:proofErr w:type="spellStart"/>
      <w:r>
        <w:t>pronounced</w:t>
      </w:r>
      <w:proofErr w:type="spellEnd"/>
      <w:r>
        <w:t xml:space="preserve"> her eis a </w:t>
      </w:r>
      <w:proofErr w:type="spellStart"/>
      <w:r>
        <w:t>difference</w:t>
      </w:r>
      <w:proofErr w:type="spellEnd"/>
      <w:r>
        <w:t xml:space="preserve"> </w:t>
      </w:r>
      <w:proofErr w:type="spellStart"/>
      <w:r>
        <w:t>between</w:t>
      </w:r>
      <w:proofErr w:type="spellEnd"/>
      <w:r>
        <w:t xml:space="preserve"> a 4.3% shift (</w:t>
      </w:r>
      <w:proofErr w:type="spellStart"/>
      <w:r>
        <w:t>litter</w:t>
      </w:r>
      <w:proofErr w:type="spellEnd"/>
      <w:r>
        <w:t>) and 3.4% shift (</w:t>
      </w:r>
      <w:proofErr w:type="spellStart"/>
      <w:r>
        <w:t>soil</w:t>
      </w:r>
      <w:proofErr w:type="spellEnd"/>
      <w:r>
        <w:t xml:space="preserve">)?  </w:t>
      </w:r>
      <w:proofErr w:type="spellStart"/>
      <w:r>
        <w:t>I’m</w:t>
      </w:r>
      <w:proofErr w:type="spellEnd"/>
      <w:r>
        <w:t xml:space="preserve"> not </w:t>
      </w:r>
      <w:proofErr w:type="spellStart"/>
      <w:r>
        <w:t>sure</w:t>
      </w:r>
      <w:proofErr w:type="spellEnd"/>
      <w:r>
        <w:t xml:space="preserve"> </w:t>
      </w:r>
      <w:proofErr w:type="spellStart"/>
      <w:r>
        <w:t>if</w:t>
      </w:r>
      <w:proofErr w:type="spellEnd"/>
      <w:r>
        <w:t xml:space="preserve"> </w:t>
      </w:r>
      <w:proofErr w:type="spellStart"/>
      <w:r>
        <w:t>this</w:t>
      </w:r>
      <w:proofErr w:type="spellEnd"/>
      <w:r>
        <w:t xml:space="preserve"> </w:t>
      </w:r>
      <w:proofErr w:type="spellStart"/>
      <w:r>
        <w:t>shows</w:t>
      </w:r>
      <w:proofErr w:type="spellEnd"/>
      <w:r>
        <w:t xml:space="preserve"> more </w:t>
      </w:r>
      <w:proofErr w:type="spellStart"/>
      <w:r>
        <w:t>pronounced</w:t>
      </w:r>
      <w:proofErr w:type="spellEnd"/>
      <w:r>
        <w:t xml:space="preserve"> in </w:t>
      </w:r>
      <w:proofErr w:type="spellStart"/>
      <w:r>
        <w:t>winter</w:t>
      </w:r>
      <w:proofErr w:type="spellEnd"/>
      <w:r>
        <w:t xml:space="preserve"> </w:t>
      </w:r>
      <w:proofErr w:type="spellStart"/>
      <w:r>
        <w:t>for</w:t>
      </w:r>
      <w:proofErr w:type="spellEnd"/>
      <w:r>
        <w:t xml:space="preserve"> </w:t>
      </w:r>
      <w:proofErr w:type="spellStart"/>
      <w:r>
        <w:t>soil</w:t>
      </w:r>
      <w:proofErr w:type="spellEnd"/>
      <w:r>
        <w:t xml:space="preserve">, </w:t>
      </w:r>
      <w:proofErr w:type="spellStart"/>
      <w:r>
        <w:t>they</w:t>
      </w:r>
      <w:proofErr w:type="spellEnd"/>
      <w:r>
        <w:t xml:space="preserve"> </w:t>
      </w:r>
      <w:proofErr w:type="spellStart"/>
      <w:r>
        <w:t>have</w:t>
      </w:r>
      <w:proofErr w:type="spellEnd"/>
      <w:r>
        <w:t xml:space="preserve"> more aktivity overal </w:t>
      </w:r>
      <w:proofErr w:type="spellStart"/>
      <w:r>
        <w:t>with</w:t>
      </w:r>
      <w:proofErr w:type="spellEnd"/>
      <w:r>
        <w:t xml:space="preserve"> more </w:t>
      </w:r>
      <w:proofErr w:type="spellStart"/>
      <w:r>
        <w:t>transcripts</w:t>
      </w:r>
      <w:proofErr w:type="spellEnd"/>
      <w:r w:rsidR="005239FE">
        <w:t xml:space="preserve"> – </w:t>
      </w:r>
      <w:proofErr w:type="spellStart"/>
      <w:r w:rsidR="005239FE">
        <w:t>probably</w:t>
      </w:r>
      <w:proofErr w:type="spellEnd"/>
      <w:r w:rsidR="005239FE">
        <w:t xml:space="preserve"> </w:t>
      </w:r>
      <w:proofErr w:type="spellStart"/>
      <w:r w:rsidR="005239FE">
        <w:t>mainly</w:t>
      </w:r>
      <w:proofErr w:type="spellEnd"/>
      <w:r w:rsidR="005239FE">
        <w:t xml:space="preserve"> </w:t>
      </w:r>
      <w:proofErr w:type="spellStart"/>
      <w:r w:rsidR="005239FE">
        <w:t>bacterial</w:t>
      </w:r>
      <w:proofErr w:type="spellEnd"/>
      <w:r w:rsidR="005239FE">
        <w:t xml:space="preserve"> </w:t>
      </w:r>
      <w:proofErr w:type="spellStart"/>
      <w:r w:rsidR="005239FE">
        <w:t>based</w:t>
      </w:r>
      <w:proofErr w:type="spellEnd"/>
      <w:r w:rsidR="005239FE">
        <w:t xml:space="preserve"> on </w:t>
      </w:r>
      <w:proofErr w:type="spellStart"/>
      <w:r w:rsidR="005239FE">
        <w:t>other</w:t>
      </w:r>
      <w:proofErr w:type="spellEnd"/>
      <w:r w:rsidR="005239FE">
        <w:t xml:space="preserve"> </w:t>
      </w:r>
      <w:proofErr w:type="spellStart"/>
      <w:r w:rsidR="005239FE">
        <w:t>results</w:t>
      </w:r>
      <w:proofErr w:type="spellEnd"/>
      <w:r w:rsidR="005239FE">
        <w:t xml:space="preserve">.  </w:t>
      </w:r>
      <w:proofErr w:type="spellStart"/>
      <w:r w:rsidR="005239FE">
        <w:t>Consider</w:t>
      </w:r>
      <w:proofErr w:type="spellEnd"/>
      <w:r w:rsidR="005239FE">
        <w:t xml:space="preserve"> </w:t>
      </w:r>
      <w:proofErr w:type="spellStart"/>
      <w:r w:rsidR="005239FE">
        <w:t>rewording</w:t>
      </w:r>
      <w:proofErr w:type="spellEnd"/>
      <w:r w:rsidR="005239FE">
        <w:t xml:space="preserve">?  I </w:t>
      </w:r>
      <w:proofErr w:type="spellStart"/>
      <w:r w:rsidR="005239FE">
        <w:t>see</w:t>
      </w:r>
      <w:proofErr w:type="spellEnd"/>
      <w:r w:rsidR="005239FE">
        <w:t xml:space="preserve"> </w:t>
      </w:r>
      <w:proofErr w:type="spellStart"/>
      <w:r w:rsidR="005239FE">
        <w:t>the</w:t>
      </w:r>
      <w:proofErr w:type="spellEnd"/>
      <w:r w:rsidR="005239FE">
        <w:t xml:space="preserve"> point in </w:t>
      </w:r>
      <w:proofErr w:type="spellStart"/>
      <w:r w:rsidR="005239FE">
        <w:t>Figure</w:t>
      </w:r>
      <w:proofErr w:type="spellEnd"/>
      <w:r w:rsidR="005239FE">
        <w:t xml:space="preserve"> 5 </w:t>
      </w:r>
      <w:proofErr w:type="spellStart"/>
      <w:r w:rsidR="005239FE">
        <w:t>clearly</w:t>
      </w:r>
      <w:proofErr w:type="spellEnd"/>
      <w:r w:rsidR="005239FE">
        <w:t xml:space="preserve"> </w:t>
      </w:r>
      <w:proofErr w:type="spellStart"/>
      <w:r w:rsidR="005239FE">
        <w:t>that</w:t>
      </w:r>
      <w:proofErr w:type="spellEnd"/>
      <w:r w:rsidR="005239FE">
        <w:t xml:space="preserve"> </w:t>
      </w:r>
      <w:proofErr w:type="spellStart"/>
      <w:r w:rsidR="005239FE">
        <w:t>the</w:t>
      </w:r>
      <w:proofErr w:type="spellEnd"/>
      <w:r w:rsidR="005239FE">
        <w:t xml:space="preserve"> </w:t>
      </w:r>
      <w:proofErr w:type="spellStart"/>
      <w:r w:rsidR="005239FE">
        <w:t>distribution</w:t>
      </w:r>
      <w:proofErr w:type="spellEnd"/>
      <w:r w:rsidR="005239FE">
        <w:t xml:space="preserve"> </w:t>
      </w:r>
      <w:proofErr w:type="spellStart"/>
      <w:r w:rsidR="005239FE">
        <w:t>of</w:t>
      </w:r>
      <w:proofErr w:type="spellEnd"/>
      <w:r w:rsidR="005239FE">
        <w:t xml:space="preserve"> </w:t>
      </w:r>
      <w:proofErr w:type="spellStart"/>
      <w:r w:rsidR="005239FE">
        <w:t>functions</w:t>
      </w:r>
      <w:proofErr w:type="spellEnd"/>
      <w:r w:rsidR="005239FE">
        <w:t xml:space="preserve"> in </w:t>
      </w:r>
      <w:proofErr w:type="spellStart"/>
      <w:r w:rsidR="005239FE">
        <w:t>trancripts</w:t>
      </w:r>
      <w:proofErr w:type="spellEnd"/>
      <w:r w:rsidR="005239FE">
        <w:t xml:space="preserve"> </w:t>
      </w:r>
      <w:proofErr w:type="spellStart"/>
      <w:r w:rsidR="005239FE">
        <w:t>changes</w:t>
      </w:r>
      <w:proofErr w:type="spellEnd"/>
      <w:r w:rsidR="005239FE">
        <w:t xml:space="preserve"> much more </w:t>
      </w:r>
      <w:proofErr w:type="spellStart"/>
      <w:r w:rsidR="005239FE">
        <w:t>dramatically</w:t>
      </w:r>
      <w:proofErr w:type="spellEnd"/>
      <w:r w:rsidR="005239FE">
        <w:t xml:space="preserve">.  </w:t>
      </w:r>
      <w:proofErr w:type="spellStart"/>
      <w:r w:rsidR="005239FE">
        <w:t>Maybe</w:t>
      </w:r>
      <w:proofErr w:type="spellEnd"/>
      <w:r w:rsidR="005239FE">
        <w:t xml:space="preserve"> </w:t>
      </w:r>
      <w:proofErr w:type="spellStart"/>
      <w:r w:rsidR="005239FE">
        <w:t>reordering</w:t>
      </w:r>
      <w:proofErr w:type="spellEnd"/>
      <w:r w:rsidR="005239FE">
        <w:t xml:space="preserve"> </w:t>
      </w:r>
      <w:proofErr w:type="spellStart"/>
      <w:r w:rsidR="005239FE">
        <w:t>sentences</w:t>
      </w:r>
      <w:proofErr w:type="spellEnd"/>
      <w:r w:rsidR="005239FE">
        <w:t xml:space="preserve"> </w:t>
      </w:r>
      <w:proofErr w:type="spellStart"/>
      <w:r w:rsidR="005239FE">
        <w:t>would</w:t>
      </w:r>
      <w:proofErr w:type="spellEnd"/>
      <w:r w:rsidR="005239FE">
        <w:t xml:space="preserve"> </w:t>
      </w:r>
      <w:proofErr w:type="spellStart"/>
      <w:r w:rsidR="005239FE">
        <w:t>help</w:t>
      </w:r>
      <w:proofErr w:type="spellEnd"/>
      <w:r w:rsidR="005239FE">
        <w:t>.</w:t>
      </w:r>
    </w:p>
  </w:comment>
  <w:comment w:id="275" w:author="Adina Howe" w:date="2016-11-08T11:03:00Z" w:initials="AH">
    <w:p w14:paraId="69858295" w14:textId="1CE9971A" w:rsidR="00B12F04" w:rsidRDefault="00B12F04">
      <w:pPr>
        <w:pStyle w:val="CommentText"/>
      </w:pPr>
      <w:r>
        <w:rPr>
          <w:rStyle w:val="CommentReference"/>
        </w:rPr>
        <w:annotationRef/>
      </w:r>
      <w:r>
        <w:t xml:space="preserve">Just a </w:t>
      </w:r>
      <w:proofErr w:type="spellStart"/>
      <w:r>
        <w:t>note</w:t>
      </w:r>
      <w:proofErr w:type="spellEnd"/>
      <w:r>
        <w:t xml:space="preserve">:  I </w:t>
      </w:r>
      <w:proofErr w:type="spellStart"/>
      <w:r>
        <w:t>am</w:t>
      </w:r>
      <w:proofErr w:type="spellEnd"/>
      <w:r>
        <w:t xml:space="preserve"> </w:t>
      </w:r>
      <w:proofErr w:type="spellStart"/>
      <w:r>
        <w:t>convinced</w:t>
      </w:r>
      <w:proofErr w:type="spellEnd"/>
      <w:r>
        <w:t xml:space="preserve"> </w:t>
      </w:r>
      <w:proofErr w:type="spellStart"/>
      <w:r>
        <w:t>that</w:t>
      </w:r>
      <w:proofErr w:type="spellEnd"/>
      <w:r>
        <w:t xml:space="preserve"> </w:t>
      </w:r>
      <w:proofErr w:type="spellStart"/>
      <w:r>
        <w:t>some</w:t>
      </w:r>
      <w:proofErr w:type="spellEnd"/>
      <w:r>
        <w:t xml:space="preserve"> </w:t>
      </w:r>
      <w:proofErr w:type="spellStart"/>
      <w:r>
        <w:t>of</w:t>
      </w:r>
      <w:proofErr w:type="spellEnd"/>
      <w:r>
        <w:t xml:space="preserve"> </w:t>
      </w:r>
      <w:proofErr w:type="spellStart"/>
      <w:r>
        <w:t>the</w:t>
      </w:r>
      <w:proofErr w:type="spellEnd"/>
      <w:r>
        <w:t xml:space="preserve"> </w:t>
      </w:r>
      <w:proofErr w:type="spellStart"/>
      <w:r>
        <w:t>difference</w:t>
      </w:r>
      <w:proofErr w:type="spellEnd"/>
      <w:r>
        <w:t xml:space="preserve"> </w:t>
      </w:r>
      <w:proofErr w:type="spellStart"/>
      <w:r>
        <w:t>is</w:t>
      </w:r>
      <w:proofErr w:type="spellEnd"/>
      <w:r>
        <w:t xml:space="preserve"> in </w:t>
      </w:r>
      <w:proofErr w:type="spellStart"/>
      <w:r>
        <w:t>the</w:t>
      </w:r>
      <w:proofErr w:type="spellEnd"/>
      <w:r>
        <w:t xml:space="preserve"> </w:t>
      </w:r>
      <w:proofErr w:type="spellStart"/>
      <w:r>
        <w:t>extraction</w:t>
      </w:r>
      <w:proofErr w:type="spellEnd"/>
      <w:r>
        <w:t xml:space="preserve"> </w:t>
      </w:r>
      <w:proofErr w:type="spellStart"/>
      <w:r>
        <w:t>inefficiency</w:t>
      </w:r>
      <w:proofErr w:type="spellEnd"/>
      <w:r>
        <w:t xml:space="preserve"> </w:t>
      </w:r>
      <w:proofErr w:type="spellStart"/>
      <w:r>
        <w:t>of</w:t>
      </w:r>
      <w:proofErr w:type="spellEnd"/>
      <w:r>
        <w:t xml:space="preserve"> </w:t>
      </w:r>
      <w:proofErr w:type="spellStart"/>
      <w:r>
        <w:t>fungal</w:t>
      </w:r>
      <w:proofErr w:type="spellEnd"/>
      <w:r>
        <w:t xml:space="preserve"> DNA </w:t>
      </w:r>
      <w:proofErr w:type="spellStart"/>
      <w:r>
        <w:t>without</w:t>
      </w:r>
      <w:proofErr w:type="spellEnd"/>
      <w:r>
        <w:t xml:space="preserve"> </w:t>
      </w:r>
      <w:proofErr w:type="spellStart"/>
      <w:r>
        <w:t>enrichment</w:t>
      </w:r>
      <w:proofErr w:type="spellEnd"/>
      <w:r>
        <w:t>.</w:t>
      </w:r>
    </w:p>
  </w:comment>
  <w:comment w:id="284" w:author="Adina Howe" w:date="2016-11-08T11:09:00Z" w:initials="AH">
    <w:p w14:paraId="52F68381" w14:textId="321CE551" w:rsidR="00092411" w:rsidRDefault="00092411">
      <w:pPr>
        <w:pStyle w:val="CommentText"/>
      </w:pPr>
      <w:r>
        <w:rPr>
          <w:rStyle w:val="CommentReference"/>
        </w:rPr>
        <w:annotationRef/>
      </w:r>
      <w:proofErr w:type="spellStart"/>
      <w:r>
        <w:t>Suggest</w:t>
      </w:r>
      <w:proofErr w:type="spellEnd"/>
      <w:r>
        <w:t xml:space="preserve"> </w:t>
      </w:r>
      <w:proofErr w:type="spellStart"/>
      <w:r>
        <w:t>adding</w:t>
      </w:r>
      <w:proofErr w:type="spellEnd"/>
      <w:r>
        <w:t xml:space="preserve"> </w:t>
      </w:r>
      <w:proofErr w:type="spellStart"/>
      <w:r>
        <w:t>the</w:t>
      </w:r>
      <w:proofErr w:type="spellEnd"/>
      <w:r>
        <w:t xml:space="preserve"> </w:t>
      </w:r>
      <w:proofErr w:type="spellStart"/>
      <w:r>
        <w:t>comparative</w:t>
      </w:r>
      <w:proofErr w:type="spellEnd"/>
      <w:r>
        <w:t xml:space="preserve"> </w:t>
      </w:r>
      <w:proofErr w:type="spellStart"/>
      <w:r>
        <w:t>number</w:t>
      </w:r>
      <w:proofErr w:type="spellEnd"/>
      <w:r>
        <w:t>…….</w:t>
      </w:r>
      <w:proofErr w:type="spellStart"/>
      <w:r>
        <w:t>is</w:t>
      </w:r>
      <w:proofErr w:type="spellEnd"/>
      <w:r>
        <w:t xml:space="preserve"> </w:t>
      </w:r>
      <w:proofErr w:type="spellStart"/>
      <w:r>
        <w:t>substantially</w:t>
      </w:r>
      <w:proofErr w:type="spellEnd"/>
      <w:r>
        <w:t xml:space="preserve"> </w:t>
      </w:r>
      <w:proofErr w:type="spellStart"/>
      <w:r>
        <w:t>higher</w:t>
      </w:r>
      <w:proofErr w:type="spellEnd"/>
      <w:r>
        <w:t xml:space="preserve"> (X </w:t>
      </w:r>
      <w:proofErr w:type="spellStart"/>
      <w:r>
        <w:t>fold</w:t>
      </w:r>
      <w:proofErr w:type="spellEnd"/>
      <w:r>
        <w:t>)</w:t>
      </w:r>
    </w:p>
  </w:comment>
  <w:comment w:id="402" w:author="Adina Howe" w:date="2016-11-09T08:43:00Z" w:initials="AH">
    <w:p w14:paraId="16885CB0" w14:textId="029C2472" w:rsidR="00597F07" w:rsidRDefault="00597F07">
      <w:pPr>
        <w:pStyle w:val="CommentText"/>
      </w:pPr>
      <w:r>
        <w:rPr>
          <w:rStyle w:val="CommentReference"/>
        </w:rPr>
        <w:annotationRef/>
      </w:r>
      <w:r>
        <w:t xml:space="preserve">I </w:t>
      </w:r>
      <w:proofErr w:type="spellStart"/>
      <w:r>
        <w:t>think</w:t>
      </w:r>
      <w:proofErr w:type="spellEnd"/>
      <w:r>
        <w:t xml:space="preserve"> </w:t>
      </w:r>
      <w:proofErr w:type="spellStart"/>
      <w:r>
        <w:t>there</w:t>
      </w:r>
      <w:proofErr w:type="spellEnd"/>
      <w:r>
        <w:t xml:space="preserve"> </w:t>
      </w:r>
      <w:proofErr w:type="spellStart"/>
      <w:r>
        <w:t>is</w:t>
      </w:r>
      <w:proofErr w:type="spellEnd"/>
      <w:r>
        <w:t xml:space="preserve"> a link </w:t>
      </w:r>
      <w:proofErr w:type="spellStart"/>
      <w:r>
        <w:t>missing</w:t>
      </w:r>
      <w:proofErr w:type="spellEnd"/>
      <w:r>
        <w:t xml:space="preserve"> </w:t>
      </w:r>
      <w:proofErr w:type="spellStart"/>
      <w:r>
        <w:t>between</w:t>
      </w:r>
      <w:proofErr w:type="spellEnd"/>
      <w:r>
        <w:t xml:space="preserve"> </w:t>
      </w:r>
      <w:proofErr w:type="spellStart"/>
      <w:r>
        <w:t>how</w:t>
      </w:r>
      <w:proofErr w:type="spellEnd"/>
      <w:r>
        <w:t xml:space="preserve"> </w:t>
      </w:r>
      <w:proofErr w:type="spellStart"/>
      <w:r>
        <w:t>priming</w:t>
      </w:r>
      <w:proofErr w:type="spellEnd"/>
      <w:r>
        <w:t xml:space="preserve"> </w:t>
      </w:r>
      <w:proofErr w:type="spellStart"/>
      <w:r>
        <w:t>is</w:t>
      </w:r>
      <w:proofErr w:type="spellEnd"/>
      <w:r>
        <w:t xml:space="preserve"> </w:t>
      </w:r>
      <w:proofErr w:type="spellStart"/>
      <w:r>
        <w:t>quantifably</w:t>
      </w:r>
      <w:proofErr w:type="spellEnd"/>
      <w:r>
        <w:t xml:space="preserve"> </w:t>
      </w:r>
      <w:proofErr w:type="spellStart"/>
      <w:r>
        <w:t>observed</w:t>
      </w:r>
      <w:proofErr w:type="spellEnd"/>
      <w:r>
        <w:t xml:space="preserve"> in </w:t>
      </w:r>
      <w:proofErr w:type="spellStart"/>
      <w:r>
        <w:t>the</w:t>
      </w:r>
      <w:proofErr w:type="spellEnd"/>
      <w:r>
        <w:t xml:space="preserve"> </w:t>
      </w:r>
      <w:proofErr w:type="spellStart"/>
      <w:r>
        <w:t>results</w:t>
      </w:r>
      <w:proofErr w:type="spellEnd"/>
      <w:r>
        <w:t xml:space="preserve">; </w:t>
      </w:r>
      <w:proofErr w:type="spellStart"/>
      <w:r>
        <w:t>an</w:t>
      </w:r>
      <w:proofErr w:type="spellEnd"/>
      <w:r>
        <w:t xml:space="preserve"> </w:t>
      </w:r>
      <w:proofErr w:type="spellStart"/>
      <w:r>
        <w:t>opportunity</w:t>
      </w:r>
      <w:proofErr w:type="spellEnd"/>
      <w:r>
        <w:t xml:space="preserve"> to </w:t>
      </w:r>
      <w:proofErr w:type="spellStart"/>
      <w:r>
        <w:t>incoproate</w:t>
      </w:r>
      <w:proofErr w:type="spellEnd"/>
      <w:r>
        <w:t xml:space="preserve"> </w:t>
      </w:r>
      <w:proofErr w:type="spellStart"/>
      <w:r>
        <w:t>actual</w:t>
      </w:r>
      <w:proofErr w:type="spellEnd"/>
      <w:r>
        <w:t xml:space="preserve"> </w:t>
      </w:r>
      <w:proofErr w:type="spellStart"/>
      <w:r>
        <w:t>measurements</w:t>
      </w:r>
      <w:proofErr w:type="spellEnd"/>
      <w:r>
        <w:t xml:space="preserve"> to support </w:t>
      </w:r>
      <w:proofErr w:type="spellStart"/>
      <w:r>
        <w:t>this</w:t>
      </w:r>
      <w:proofErr w:type="spellEnd"/>
      <w:r>
        <w:t xml:space="preserve"> </w:t>
      </w:r>
      <w:proofErr w:type="spellStart"/>
      <w:r>
        <w:t>hypothesis</w:t>
      </w:r>
      <w:proofErr w:type="spellEnd"/>
      <w:r>
        <w:t xml:space="preserve">.  </w:t>
      </w:r>
      <w:proofErr w:type="spellStart"/>
      <w:r>
        <w:t>Perhaps</w:t>
      </w:r>
      <w:proofErr w:type="spellEnd"/>
      <w:r>
        <w:t xml:space="preserve"> a </w:t>
      </w:r>
      <w:proofErr w:type="spellStart"/>
      <w:r>
        <w:t>figure</w:t>
      </w:r>
      <w:proofErr w:type="spellEnd"/>
      <w:r>
        <w:t xml:space="preserve"> on </w:t>
      </w:r>
      <w:proofErr w:type="spellStart"/>
      <w:r>
        <w:t>Basido</w:t>
      </w:r>
      <w:proofErr w:type="spellEnd"/>
      <w:r>
        <w:t xml:space="preserve"> and </w:t>
      </w:r>
      <w:proofErr w:type="spellStart"/>
      <w:r>
        <w:t>Ascomycete</w:t>
      </w:r>
      <w:proofErr w:type="spellEnd"/>
      <w:r>
        <w:t xml:space="preserve"> to </w:t>
      </w:r>
      <w:proofErr w:type="spellStart"/>
      <w:r>
        <w:t>demonstrate</w:t>
      </w:r>
      <w:proofErr w:type="spellEnd"/>
      <w:r>
        <w:t xml:space="preserve"> </w:t>
      </w:r>
      <w:proofErr w:type="spellStart"/>
      <w:r>
        <w:t>this</w:t>
      </w:r>
      <w:proofErr w:type="spellEnd"/>
      <w:r>
        <w:t xml:space="preserve"> </w:t>
      </w:r>
      <w:proofErr w:type="spellStart"/>
      <w:r>
        <w:t>would</w:t>
      </w:r>
      <w:proofErr w:type="spellEnd"/>
      <w:r>
        <w:t xml:space="preserve"> </w:t>
      </w:r>
      <w:proofErr w:type="spellStart"/>
      <w:r>
        <w:t>be</w:t>
      </w:r>
      <w:proofErr w:type="spellEnd"/>
      <w:r>
        <w:t xml:space="preserve"> </w:t>
      </w:r>
      <w:proofErr w:type="spellStart"/>
      <w:r>
        <w:t>helpful</w:t>
      </w:r>
      <w:proofErr w:type="spellEnd"/>
      <w:r>
        <w:t>.</w:t>
      </w:r>
    </w:p>
  </w:comment>
  <w:comment w:id="414" w:author="Adina Howe" w:date="2016-11-09T08:42:00Z" w:initials="AH">
    <w:p w14:paraId="6E1A4DD9" w14:textId="022974E6" w:rsidR="00597F07" w:rsidRDefault="00597F07">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F41A62" w15:done="0"/>
  <w15:commentEx w15:paraId="41BFEDA4" w15:done="0"/>
  <w15:commentEx w15:paraId="58251419" w15:done="0"/>
  <w15:commentEx w15:paraId="32CFFD99" w15:done="0"/>
  <w15:commentEx w15:paraId="7E317E01" w15:done="0"/>
  <w15:commentEx w15:paraId="545AE1ED" w15:done="0"/>
  <w15:commentEx w15:paraId="1398B69F" w15:done="0"/>
  <w15:commentEx w15:paraId="2F919469" w15:done="0"/>
  <w15:commentEx w15:paraId="4AED8EE9" w15:done="0"/>
  <w15:commentEx w15:paraId="073B9327" w15:done="0"/>
  <w15:commentEx w15:paraId="4B5D30EC" w15:done="0"/>
  <w15:commentEx w15:paraId="1B4FA208" w15:done="0"/>
  <w15:commentEx w15:paraId="32FCC7FA" w15:done="0"/>
  <w15:commentEx w15:paraId="5931E524" w15:done="0"/>
  <w15:commentEx w15:paraId="7DD78042" w15:done="0"/>
  <w15:commentEx w15:paraId="7A51D6AC" w15:done="0"/>
  <w15:commentEx w15:paraId="07DAB0E4" w15:done="0"/>
  <w15:commentEx w15:paraId="69858295" w15:done="0"/>
  <w15:commentEx w15:paraId="52F68381" w15:done="0"/>
  <w15:commentEx w15:paraId="16885CB0" w15:done="0"/>
  <w15:commentEx w15:paraId="6E1A4DD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EE"/>
    <w:family w:val="swiss"/>
    <w:pitch w:val="variable"/>
    <w:sig w:usb0="E10022FF" w:usb1="C000E47F" w:usb2="00000029" w:usb3="00000000" w:csb0="000001DF" w:csb1="00000000"/>
  </w:font>
  <w:font w:name="Minion Pro">
    <w:panose1 w:val="02040503050306020203"/>
    <w:charset w:val="00"/>
    <w:family w:val="auto"/>
    <w:pitch w:val="variable"/>
    <w:sig w:usb0="60000287" w:usb1="00000001" w:usb2="00000000" w:usb3="00000000" w:csb0="0000019F" w:csb1="00000000"/>
  </w:font>
  <w:font w:name="ITC Symbol Std Medium">
    <w:altName w:val="Times New Roman"/>
    <w:charset w:val="00"/>
    <w:family w:val="auto"/>
    <w:pitch w:val="default"/>
    <w:sig w:usb0="00000003" w:usb1="00000000" w:usb2="00000000" w:usb3="00000000" w:csb0="00000001" w:csb1="00000000"/>
  </w:font>
  <w:font w:name="Calibri,Italic">
    <w:altName w:val="Calibri,Italic"/>
    <w:charset w:val="EE"/>
    <w:family w:val="auto"/>
    <w:pitch w:val="default"/>
    <w:sig w:usb0="00000005" w:usb1="00000000" w:usb2="00000000" w:usb3="00000000" w:csb0="00000002"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7BF6F2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2"/>
    <w:multiLevelType w:val="multilevel"/>
    <w:tmpl w:val="3EB649B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3"/>
    <w:multiLevelType w:val="multilevel"/>
    <w:tmpl w:val="D9B45F0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6F0A0F49"/>
    <w:multiLevelType w:val="multilevel"/>
    <w:tmpl w:val="259E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806D30"/>
    <w:multiLevelType w:val="multilevel"/>
    <w:tmpl w:val="CF5C78A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ina Howe">
    <w15:presenceInfo w15:providerId="None" w15:userId="Adina How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SME Journa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fwwd2tr1tdp99ev202xtztd0f5ff592ded5&quot;&gt;Baldrian WOS&lt;record-ids&gt;&lt;item&gt;120&lt;/item&gt;&lt;item&gt;154&lt;/item&gt;&lt;item&gt;178&lt;/item&gt;&lt;item&gt;190&lt;/item&gt;&lt;/record-ids&gt;&lt;/item&gt;&lt;item db-id=&quot;v9axz5weew9fd8e9w2s59f9uswsd0r25fpw9&quot;&gt;Wos since 120813&lt;record-ids&gt;&lt;item&gt;2052&lt;/item&gt;&lt;/record-ids&gt;&lt;/item&gt;&lt;item db-id=&quot;w0zwaeefsfe2s6etd5sxf52oztwafesfv2w9&quot;&gt;CAZ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record-ids&gt;&lt;/item&gt;&lt;/Libraries&gt;"/>
  </w:docVars>
  <w:rsids>
    <w:rsidRoot w:val="00CE736C"/>
    <w:rsid w:val="00013A17"/>
    <w:rsid w:val="00014A51"/>
    <w:rsid w:val="0002146B"/>
    <w:rsid w:val="000267D4"/>
    <w:rsid w:val="000409E6"/>
    <w:rsid w:val="00045716"/>
    <w:rsid w:val="0008107C"/>
    <w:rsid w:val="00083077"/>
    <w:rsid w:val="00087323"/>
    <w:rsid w:val="00092411"/>
    <w:rsid w:val="000C0512"/>
    <w:rsid w:val="000C5B4D"/>
    <w:rsid w:val="000D0534"/>
    <w:rsid w:val="000D4896"/>
    <w:rsid w:val="000D59E9"/>
    <w:rsid w:val="000D75F8"/>
    <w:rsid w:val="000E2BA4"/>
    <w:rsid w:val="000F5F0D"/>
    <w:rsid w:val="00111EB8"/>
    <w:rsid w:val="001120DE"/>
    <w:rsid w:val="0013340D"/>
    <w:rsid w:val="00133B4F"/>
    <w:rsid w:val="00133F46"/>
    <w:rsid w:val="00134E36"/>
    <w:rsid w:val="0013695F"/>
    <w:rsid w:val="00160776"/>
    <w:rsid w:val="00163CE9"/>
    <w:rsid w:val="0016504E"/>
    <w:rsid w:val="00171DED"/>
    <w:rsid w:val="0017587E"/>
    <w:rsid w:val="00182DEC"/>
    <w:rsid w:val="00193764"/>
    <w:rsid w:val="00194243"/>
    <w:rsid w:val="001A4BED"/>
    <w:rsid w:val="001B197E"/>
    <w:rsid w:val="001B4CED"/>
    <w:rsid w:val="001B6551"/>
    <w:rsid w:val="001C19B0"/>
    <w:rsid w:val="001C5733"/>
    <w:rsid w:val="001C5CB6"/>
    <w:rsid w:val="001C637E"/>
    <w:rsid w:val="00202C14"/>
    <w:rsid w:val="002053E2"/>
    <w:rsid w:val="002059B5"/>
    <w:rsid w:val="00206383"/>
    <w:rsid w:val="00206888"/>
    <w:rsid w:val="00217B82"/>
    <w:rsid w:val="00225687"/>
    <w:rsid w:val="00225B20"/>
    <w:rsid w:val="002348EA"/>
    <w:rsid w:val="00240493"/>
    <w:rsid w:val="00240B4E"/>
    <w:rsid w:val="002530C3"/>
    <w:rsid w:val="00255AD3"/>
    <w:rsid w:val="0026026E"/>
    <w:rsid w:val="0026184F"/>
    <w:rsid w:val="00262CC2"/>
    <w:rsid w:val="00275DFC"/>
    <w:rsid w:val="0028490A"/>
    <w:rsid w:val="002870F1"/>
    <w:rsid w:val="00287F07"/>
    <w:rsid w:val="0029267C"/>
    <w:rsid w:val="00295D71"/>
    <w:rsid w:val="002A338E"/>
    <w:rsid w:val="002A3ADF"/>
    <w:rsid w:val="002A5E29"/>
    <w:rsid w:val="002B047E"/>
    <w:rsid w:val="002B1906"/>
    <w:rsid w:val="002B4AFD"/>
    <w:rsid w:val="002D5CDE"/>
    <w:rsid w:val="002D6E90"/>
    <w:rsid w:val="002E6838"/>
    <w:rsid w:val="002F6259"/>
    <w:rsid w:val="00302E07"/>
    <w:rsid w:val="00312AAF"/>
    <w:rsid w:val="00322895"/>
    <w:rsid w:val="0032768E"/>
    <w:rsid w:val="00327A73"/>
    <w:rsid w:val="003327DB"/>
    <w:rsid w:val="00337ABE"/>
    <w:rsid w:val="00337D86"/>
    <w:rsid w:val="00341418"/>
    <w:rsid w:val="00341AEC"/>
    <w:rsid w:val="003424C1"/>
    <w:rsid w:val="00342520"/>
    <w:rsid w:val="00357CDC"/>
    <w:rsid w:val="0036063A"/>
    <w:rsid w:val="00363C93"/>
    <w:rsid w:val="00370D64"/>
    <w:rsid w:val="00374499"/>
    <w:rsid w:val="00376C30"/>
    <w:rsid w:val="00385367"/>
    <w:rsid w:val="0038744C"/>
    <w:rsid w:val="00391083"/>
    <w:rsid w:val="00392E22"/>
    <w:rsid w:val="00397A4C"/>
    <w:rsid w:val="003A4342"/>
    <w:rsid w:val="003A60AF"/>
    <w:rsid w:val="003B14E0"/>
    <w:rsid w:val="003B25EA"/>
    <w:rsid w:val="003B428D"/>
    <w:rsid w:val="003C0615"/>
    <w:rsid w:val="003F0CDE"/>
    <w:rsid w:val="003F1244"/>
    <w:rsid w:val="003F3863"/>
    <w:rsid w:val="00401DB1"/>
    <w:rsid w:val="0040511F"/>
    <w:rsid w:val="00406CA9"/>
    <w:rsid w:val="00407624"/>
    <w:rsid w:val="00413433"/>
    <w:rsid w:val="0041719D"/>
    <w:rsid w:val="004237AC"/>
    <w:rsid w:val="00433487"/>
    <w:rsid w:val="004408CF"/>
    <w:rsid w:val="0044264E"/>
    <w:rsid w:val="004656AC"/>
    <w:rsid w:val="0047074B"/>
    <w:rsid w:val="004821AC"/>
    <w:rsid w:val="00490E8F"/>
    <w:rsid w:val="00496DEA"/>
    <w:rsid w:val="004C07EE"/>
    <w:rsid w:val="004D083B"/>
    <w:rsid w:val="004D2C4F"/>
    <w:rsid w:val="004D4999"/>
    <w:rsid w:val="004E0793"/>
    <w:rsid w:val="004E0E67"/>
    <w:rsid w:val="004E5716"/>
    <w:rsid w:val="004F454F"/>
    <w:rsid w:val="0050408A"/>
    <w:rsid w:val="00513445"/>
    <w:rsid w:val="0051522F"/>
    <w:rsid w:val="0052247C"/>
    <w:rsid w:val="005239FE"/>
    <w:rsid w:val="0053268A"/>
    <w:rsid w:val="0053414B"/>
    <w:rsid w:val="005355C5"/>
    <w:rsid w:val="00543D76"/>
    <w:rsid w:val="00546CE7"/>
    <w:rsid w:val="00547B05"/>
    <w:rsid w:val="00550DE2"/>
    <w:rsid w:val="00551754"/>
    <w:rsid w:val="005571FE"/>
    <w:rsid w:val="005605F4"/>
    <w:rsid w:val="00560F9C"/>
    <w:rsid w:val="00562858"/>
    <w:rsid w:val="00564CF2"/>
    <w:rsid w:val="00567082"/>
    <w:rsid w:val="00572EEB"/>
    <w:rsid w:val="00573F90"/>
    <w:rsid w:val="00583A52"/>
    <w:rsid w:val="005879D2"/>
    <w:rsid w:val="00597F07"/>
    <w:rsid w:val="005A5F3E"/>
    <w:rsid w:val="005A5FE7"/>
    <w:rsid w:val="005A6901"/>
    <w:rsid w:val="005B38D3"/>
    <w:rsid w:val="005F00FC"/>
    <w:rsid w:val="005F1191"/>
    <w:rsid w:val="005F1663"/>
    <w:rsid w:val="0060062A"/>
    <w:rsid w:val="006043E7"/>
    <w:rsid w:val="00615BE9"/>
    <w:rsid w:val="006265CC"/>
    <w:rsid w:val="006276E6"/>
    <w:rsid w:val="00636FCF"/>
    <w:rsid w:val="00642185"/>
    <w:rsid w:val="00642D70"/>
    <w:rsid w:val="006531B1"/>
    <w:rsid w:val="00657AFD"/>
    <w:rsid w:val="00660C80"/>
    <w:rsid w:val="00660EE4"/>
    <w:rsid w:val="00664D28"/>
    <w:rsid w:val="006666D9"/>
    <w:rsid w:val="0067255D"/>
    <w:rsid w:val="00675154"/>
    <w:rsid w:val="00677D61"/>
    <w:rsid w:val="006A050D"/>
    <w:rsid w:val="006A6CE8"/>
    <w:rsid w:val="006B3524"/>
    <w:rsid w:val="006B6745"/>
    <w:rsid w:val="006C4932"/>
    <w:rsid w:val="006E7D6D"/>
    <w:rsid w:val="006F0535"/>
    <w:rsid w:val="006F149E"/>
    <w:rsid w:val="006F22E6"/>
    <w:rsid w:val="006F2FFD"/>
    <w:rsid w:val="00706BC3"/>
    <w:rsid w:val="007114D4"/>
    <w:rsid w:val="00711DA4"/>
    <w:rsid w:val="00717D41"/>
    <w:rsid w:val="00722116"/>
    <w:rsid w:val="007249A8"/>
    <w:rsid w:val="007256F4"/>
    <w:rsid w:val="00725E83"/>
    <w:rsid w:val="00730FD2"/>
    <w:rsid w:val="00731EC8"/>
    <w:rsid w:val="007323C7"/>
    <w:rsid w:val="00734DE0"/>
    <w:rsid w:val="00740F6C"/>
    <w:rsid w:val="00742176"/>
    <w:rsid w:val="007525EF"/>
    <w:rsid w:val="007547F9"/>
    <w:rsid w:val="00767E40"/>
    <w:rsid w:val="0078099A"/>
    <w:rsid w:val="007900F9"/>
    <w:rsid w:val="0079111E"/>
    <w:rsid w:val="00792A5E"/>
    <w:rsid w:val="007A35A3"/>
    <w:rsid w:val="007B5CED"/>
    <w:rsid w:val="007B6AD2"/>
    <w:rsid w:val="007B7C43"/>
    <w:rsid w:val="007C14A3"/>
    <w:rsid w:val="007C208B"/>
    <w:rsid w:val="007C48D1"/>
    <w:rsid w:val="007C5E27"/>
    <w:rsid w:val="007D1A33"/>
    <w:rsid w:val="007E1001"/>
    <w:rsid w:val="007E6730"/>
    <w:rsid w:val="007F32C5"/>
    <w:rsid w:val="007F4A13"/>
    <w:rsid w:val="008061F3"/>
    <w:rsid w:val="008126A7"/>
    <w:rsid w:val="00817FA9"/>
    <w:rsid w:val="008271AF"/>
    <w:rsid w:val="00827925"/>
    <w:rsid w:val="00827CBA"/>
    <w:rsid w:val="0083761F"/>
    <w:rsid w:val="00842118"/>
    <w:rsid w:val="00842C45"/>
    <w:rsid w:val="00846931"/>
    <w:rsid w:val="00847791"/>
    <w:rsid w:val="00864917"/>
    <w:rsid w:val="00871EAA"/>
    <w:rsid w:val="00872C0A"/>
    <w:rsid w:val="008747CA"/>
    <w:rsid w:val="00876846"/>
    <w:rsid w:val="008B3C65"/>
    <w:rsid w:val="008C0358"/>
    <w:rsid w:val="008C482A"/>
    <w:rsid w:val="008D0980"/>
    <w:rsid w:val="008D4F52"/>
    <w:rsid w:val="008E0D70"/>
    <w:rsid w:val="008E2F3A"/>
    <w:rsid w:val="008E4BAF"/>
    <w:rsid w:val="008F28B5"/>
    <w:rsid w:val="008F3F22"/>
    <w:rsid w:val="008F58C9"/>
    <w:rsid w:val="0090335E"/>
    <w:rsid w:val="00911DB7"/>
    <w:rsid w:val="00922C1A"/>
    <w:rsid w:val="00924716"/>
    <w:rsid w:val="009317CB"/>
    <w:rsid w:val="0093181E"/>
    <w:rsid w:val="00935B7C"/>
    <w:rsid w:val="00940303"/>
    <w:rsid w:val="00940C56"/>
    <w:rsid w:val="00942792"/>
    <w:rsid w:val="009439E5"/>
    <w:rsid w:val="00954013"/>
    <w:rsid w:val="0095770E"/>
    <w:rsid w:val="00965859"/>
    <w:rsid w:val="00971D64"/>
    <w:rsid w:val="00977CC1"/>
    <w:rsid w:val="009865AC"/>
    <w:rsid w:val="00987F48"/>
    <w:rsid w:val="0099601C"/>
    <w:rsid w:val="009A77EE"/>
    <w:rsid w:val="009A7B91"/>
    <w:rsid w:val="009B37EF"/>
    <w:rsid w:val="009C5035"/>
    <w:rsid w:val="009D3B23"/>
    <w:rsid w:val="009E638F"/>
    <w:rsid w:val="009E7EDB"/>
    <w:rsid w:val="009F0DD9"/>
    <w:rsid w:val="009F2727"/>
    <w:rsid w:val="00A00226"/>
    <w:rsid w:val="00A130A2"/>
    <w:rsid w:val="00A14795"/>
    <w:rsid w:val="00A20CB6"/>
    <w:rsid w:val="00A20F52"/>
    <w:rsid w:val="00A30CD9"/>
    <w:rsid w:val="00A30E36"/>
    <w:rsid w:val="00A505E6"/>
    <w:rsid w:val="00A54568"/>
    <w:rsid w:val="00A570B9"/>
    <w:rsid w:val="00A6481A"/>
    <w:rsid w:val="00A648CD"/>
    <w:rsid w:val="00A64D55"/>
    <w:rsid w:val="00A70919"/>
    <w:rsid w:val="00A71CA5"/>
    <w:rsid w:val="00A720B2"/>
    <w:rsid w:val="00A73E77"/>
    <w:rsid w:val="00A87A88"/>
    <w:rsid w:val="00A87CEB"/>
    <w:rsid w:val="00A90CA0"/>
    <w:rsid w:val="00AA2F44"/>
    <w:rsid w:val="00AB1FCE"/>
    <w:rsid w:val="00AB32C0"/>
    <w:rsid w:val="00AB362D"/>
    <w:rsid w:val="00AB3FA1"/>
    <w:rsid w:val="00AD7428"/>
    <w:rsid w:val="00AE04B5"/>
    <w:rsid w:val="00AE153C"/>
    <w:rsid w:val="00AE4737"/>
    <w:rsid w:val="00AE763D"/>
    <w:rsid w:val="00B007F3"/>
    <w:rsid w:val="00B048A7"/>
    <w:rsid w:val="00B12F04"/>
    <w:rsid w:val="00B1476F"/>
    <w:rsid w:val="00B148E9"/>
    <w:rsid w:val="00B204E4"/>
    <w:rsid w:val="00B234B0"/>
    <w:rsid w:val="00B32900"/>
    <w:rsid w:val="00B34C27"/>
    <w:rsid w:val="00B36557"/>
    <w:rsid w:val="00B443B0"/>
    <w:rsid w:val="00B4671E"/>
    <w:rsid w:val="00B469D7"/>
    <w:rsid w:val="00B53E4A"/>
    <w:rsid w:val="00B60696"/>
    <w:rsid w:val="00B64C79"/>
    <w:rsid w:val="00B75500"/>
    <w:rsid w:val="00B759BF"/>
    <w:rsid w:val="00B75B06"/>
    <w:rsid w:val="00B77EFE"/>
    <w:rsid w:val="00B816F8"/>
    <w:rsid w:val="00B8321F"/>
    <w:rsid w:val="00B85572"/>
    <w:rsid w:val="00B92E4A"/>
    <w:rsid w:val="00BA659E"/>
    <w:rsid w:val="00BB03F4"/>
    <w:rsid w:val="00BB16E5"/>
    <w:rsid w:val="00BB2FAE"/>
    <w:rsid w:val="00BB762E"/>
    <w:rsid w:val="00BD0606"/>
    <w:rsid w:val="00BE5B25"/>
    <w:rsid w:val="00BF6C85"/>
    <w:rsid w:val="00C00A75"/>
    <w:rsid w:val="00C122A8"/>
    <w:rsid w:val="00C12BB5"/>
    <w:rsid w:val="00C25C7C"/>
    <w:rsid w:val="00C2612B"/>
    <w:rsid w:val="00C26BE0"/>
    <w:rsid w:val="00C35690"/>
    <w:rsid w:val="00C36308"/>
    <w:rsid w:val="00C50DAB"/>
    <w:rsid w:val="00C55C37"/>
    <w:rsid w:val="00C5607F"/>
    <w:rsid w:val="00C579BE"/>
    <w:rsid w:val="00C67361"/>
    <w:rsid w:val="00C92A07"/>
    <w:rsid w:val="00C94BCA"/>
    <w:rsid w:val="00C95407"/>
    <w:rsid w:val="00CA1C41"/>
    <w:rsid w:val="00CC7051"/>
    <w:rsid w:val="00CC761D"/>
    <w:rsid w:val="00CD2871"/>
    <w:rsid w:val="00CE5CFF"/>
    <w:rsid w:val="00CE736C"/>
    <w:rsid w:val="00CF22B8"/>
    <w:rsid w:val="00CF31FC"/>
    <w:rsid w:val="00CF5291"/>
    <w:rsid w:val="00D04694"/>
    <w:rsid w:val="00D453D9"/>
    <w:rsid w:val="00D53550"/>
    <w:rsid w:val="00D579DF"/>
    <w:rsid w:val="00D61B25"/>
    <w:rsid w:val="00D82D70"/>
    <w:rsid w:val="00D85BF0"/>
    <w:rsid w:val="00D91A16"/>
    <w:rsid w:val="00D94F46"/>
    <w:rsid w:val="00D97469"/>
    <w:rsid w:val="00DA00C2"/>
    <w:rsid w:val="00DA26A4"/>
    <w:rsid w:val="00DA49EA"/>
    <w:rsid w:val="00DA6A2A"/>
    <w:rsid w:val="00DA7357"/>
    <w:rsid w:val="00DB3C31"/>
    <w:rsid w:val="00DC6F33"/>
    <w:rsid w:val="00DE14CC"/>
    <w:rsid w:val="00E0029A"/>
    <w:rsid w:val="00E113E1"/>
    <w:rsid w:val="00E15165"/>
    <w:rsid w:val="00E15E07"/>
    <w:rsid w:val="00E23109"/>
    <w:rsid w:val="00E27710"/>
    <w:rsid w:val="00E30A2D"/>
    <w:rsid w:val="00E40E76"/>
    <w:rsid w:val="00E43FB7"/>
    <w:rsid w:val="00E44D66"/>
    <w:rsid w:val="00E475DC"/>
    <w:rsid w:val="00E555C1"/>
    <w:rsid w:val="00E55DC8"/>
    <w:rsid w:val="00E7639A"/>
    <w:rsid w:val="00E906F0"/>
    <w:rsid w:val="00E911B6"/>
    <w:rsid w:val="00EA1365"/>
    <w:rsid w:val="00EA33BC"/>
    <w:rsid w:val="00EA368B"/>
    <w:rsid w:val="00EB066E"/>
    <w:rsid w:val="00EB0B88"/>
    <w:rsid w:val="00EB1E20"/>
    <w:rsid w:val="00EB2ED7"/>
    <w:rsid w:val="00EB486B"/>
    <w:rsid w:val="00EC2E5D"/>
    <w:rsid w:val="00EC4226"/>
    <w:rsid w:val="00ED12C9"/>
    <w:rsid w:val="00ED2984"/>
    <w:rsid w:val="00ED40D6"/>
    <w:rsid w:val="00EE26D9"/>
    <w:rsid w:val="00EE4AA3"/>
    <w:rsid w:val="00EF1756"/>
    <w:rsid w:val="00F01308"/>
    <w:rsid w:val="00F02DC6"/>
    <w:rsid w:val="00F1226B"/>
    <w:rsid w:val="00F14C9B"/>
    <w:rsid w:val="00F15053"/>
    <w:rsid w:val="00F16379"/>
    <w:rsid w:val="00F331C2"/>
    <w:rsid w:val="00F3688B"/>
    <w:rsid w:val="00F541A7"/>
    <w:rsid w:val="00F833A8"/>
    <w:rsid w:val="00F8422A"/>
    <w:rsid w:val="00F95FA5"/>
    <w:rsid w:val="00F96B6B"/>
    <w:rsid w:val="00FB3A38"/>
    <w:rsid w:val="00FB5C1A"/>
    <w:rsid w:val="00FB66CD"/>
    <w:rsid w:val="00FB7959"/>
    <w:rsid w:val="00FC6D56"/>
    <w:rsid w:val="00FD1319"/>
    <w:rsid w:val="00FD29DC"/>
    <w:rsid w:val="00FD3613"/>
    <w:rsid w:val="00FE693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0A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link w:val="Heading1Char"/>
    <w:qFormat/>
    <w:pPr>
      <w:spacing w:before="100" w:beforeAutospacing="1" w:after="100" w:afterAutospacing="1" w:line="240" w:lineRule="auto"/>
      <w:outlineLvl w:val="0"/>
    </w:pPr>
    <w:rPr>
      <w:rFonts w:ascii="Times New Roman" w:eastAsia="Times New Roman" w:hAnsi="Times New Roman" w:cs="Times New Roman" w:hint="eastAsia"/>
      <w:b/>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t-baf-back">
    <w:name w:val="gt-baf-back"/>
    <w:basedOn w:val="DefaultParagraphFont"/>
  </w:style>
  <w:style w:type="character" w:customStyle="1" w:styleId="shorttext">
    <w:name w:val="short_text"/>
    <w:basedOn w:val="DefaultParagraphFont"/>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character" w:customStyle="1" w:styleId="gt-baf-word-clickable">
    <w:name w:val="gt-baf-word-clickable"/>
    <w:basedOn w:val="DefaultParagraphFont"/>
  </w:style>
  <w:style w:type="character" w:styleId="Emphasis">
    <w:name w:val="Emphasis"/>
    <w:basedOn w:val="DefaultParagraphFont"/>
    <w:uiPriority w:val="20"/>
    <w:qFormat/>
    <w:rPr>
      <w:i/>
      <w:iCs/>
    </w:rPr>
  </w:style>
  <w:style w:type="character" w:styleId="Hyperlink">
    <w:name w:val="Hyperlink"/>
    <w:basedOn w:val="DefaultParagraphFont"/>
    <w:uiPriority w:val="99"/>
    <w:rPr>
      <w:color w:val="0000FF"/>
      <w:u w:val="single"/>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en-US"/>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val="en-US"/>
    </w:rPr>
  </w:style>
  <w:style w:type="paragraph" w:styleId="NoSpacing">
    <w:name w:val="No Spacing"/>
    <w:uiPriority w:val="1"/>
    <w:qFormat/>
    <w:pPr>
      <w:spacing w:after="0" w:line="240" w:lineRule="auto"/>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odyText">
    <w:name w:val="Body Text"/>
    <w:basedOn w:val="Default"/>
    <w:next w:val="Default"/>
    <w:link w:val="BodyTextChar"/>
    <w:uiPriority w:val="99"/>
    <w:rPr>
      <w:color w:val="auto"/>
    </w:rPr>
  </w:style>
  <w:style w:type="character" w:customStyle="1" w:styleId="BodyTextChar">
    <w:name w:val="Body Text Char"/>
    <w:basedOn w:val="DefaultParagraphFont"/>
    <w:link w:val="BodyText"/>
    <w:uiPriority w:val="99"/>
    <w:rPr>
      <w:rFonts w:ascii="Times New Roman" w:hAnsi="Times New Roman" w:cs="Times New Roman"/>
      <w:sz w:val="24"/>
      <w:szCs w:val="24"/>
      <w:lang w:val="en-US"/>
    </w:rPr>
  </w:style>
  <w:style w:type="paragraph" w:styleId="BodyTextIndent">
    <w:name w:val="Body Text Indent"/>
    <w:basedOn w:val="Normal"/>
    <w:link w:val="BodyTextIndentChar"/>
    <w:uiPriority w:val="99"/>
    <w:pPr>
      <w:spacing w:after="120"/>
      <w:ind w:left="283"/>
    </w:pPr>
  </w:style>
  <w:style w:type="character" w:customStyle="1" w:styleId="BodyTextIndentChar">
    <w:name w:val="Body Text Indent Char"/>
    <w:basedOn w:val="DefaultParagraphFont"/>
    <w:link w:val="BodyTextIndent"/>
    <w:uiPriority w:val="99"/>
  </w:style>
  <w:style w:type="paragraph" w:customStyle="1" w:styleId="EndNoteBibliographyTitle">
    <w:name w:val="EndNote Bibliography Title"/>
    <w:basedOn w:val="Normal"/>
    <w:link w:val="EndNoteBibliographyTitleChar"/>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Pr>
      <w:rFonts w:ascii="Calibri" w:hAnsi="Calibri"/>
      <w:noProof/>
      <w:lang w:val="en-US"/>
    </w:rPr>
  </w:style>
  <w:style w:type="paragraph" w:customStyle="1" w:styleId="EndNoteBibliography">
    <w:name w:val="EndNote Bibliography"/>
    <w:basedOn w:val="Normal"/>
    <w:link w:val="EndNoteBibliographyChar"/>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Pr>
      <w:rFonts w:ascii="Calibri" w:hAnsi="Calibri"/>
      <w:noProof/>
      <w:lang w:val="en-US"/>
    </w:rPr>
  </w:style>
  <w:style w:type="character" w:styleId="FollowedHyperlink">
    <w:name w:val="FollowedHyperlink"/>
    <w:basedOn w:val="DefaultParagraphFont"/>
    <w:uiPriority w:val="99"/>
    <w:rPr>
      <w:color w:val="954F72"/>
      <w:u w:val="single"/>
    </w:rPr>
  </w:style>
  <w:style w:type="character" w:customStyle="1" w:styleId="current-selection">
    <w:name w:val="current-selection"/>
    <w:basedOn w:val="DefaultParagraphFont"/>
  </w:style>
  <w:style w:type="character" w:customStyle="1" w:styleId="a">
    <w:name w:val="_"/>
    <w:basedOn w:val="DefaultParagraphFont"/>
  </w:style>
  <w:style w:type="character" w:styleId="HTMLCite">
    <w:name w:val="HTML Cite"/>
    <w:basedOn w:val="DefaultParagraphFont"/>
    <w:uiPriority w:val="99"/>
    <w:rPr>
      <w:i/>
      <w:iCs/>
    </w:rPr>
  </w:style>
  <w:style w:type="character" w:customStyle="1" w:styleId="doilink">
    <w:name w:val="doilink"/>
    <w:basedOn w:val="DefaultParagraphFont"/>
  </w:style>
  <w:style w:type="character" w:customStyle="1" w:styleId="A1">
    <w:name w:val="A1"/>
    <w:uiPriority w:val="99"/>
    <w:rPr>
      <w:rFonts w:cs="Minion Pro"/>
      <w:color w:val="000000"/>
      <w:sz w:val="10"/>
      <w:szCs w:val="10"/>
    </w:rPr>
  </w:style>
  <w:style w:type="paragraph" w:customStyle="1" w:styleId="Pa1">
    <w:name w:val="Pa1"/>
    <w:basedOn w:val="Default"/>
    <w:next w:val="Default"/>
    <w:uiPriority w:val="99"/>
    <w:pPr>
      <w:spacing w:line="185" w:lineRule="atLeast"/>
    </w:pPr>
    <w:rPr>
      <w:rFonts w:ascii="Minion Pro" w:hAnsi="Minion Pro" w:cstheme="minorBidi"/>
      <w:color w:val="auto"/>
    </w:rPr>
  </w:style>
  <w:style w:type="character" w:customStyle="1" w:styleId="text-with-line-breaks">
    <w:name w:val="text-with-line-breaks"/>
    <w:basedOn w:val="DefaultParagraphFont"/>
  </w:style>
  <w:style w:type="character" w:customStyle="1" w:styleId="publication-meta-separator">
    <w:name w:val="publication-meta-separator"/>
    <w:basedOn w:val="DefaultParagraphFont"/>
  </w:style>
  <w:style w:type="character" w:customStyle="1" w:styleId="publication-meta-journal">
    <w:name w:val="publication-meta-journal"/>
    <w:basedOn w:val="DefaultParagraphFont"/>
  </w:style>
  <w:style w:type="character" w:customStyle="1" w:styleId="accessible-text">
    <w:name w:val="accessible-text"/>
    <w:basedOn w:val="DefaultParagraphFont"/>
  </w:style>
  <w:style w:type="character" w:customStyle="1" w:styleId="author">
    <w:name w:val="author"/>
    <w:basedOn w:val="DefaultParagraphFont"/>
  </w:style>
  <w:style w:type="character" w:customStyle="1" w:styleId="author-name">
    <w:name w:val="author-name"/>
    <w:basedOn w:val="DefaultParagraphFont"/>
  </w:style>
  <w:style w:type="character" w:customStyle="1" w:styleId="authorname">
    <w:name w:val="authorname"/>
    <w:basedOn w:val="DefaultParagraphFont"/>
  </w:style>
  <w:style w:type="character" w:customStyle="1" w:styleId="phylum">
    <w:name w:val="phylum"/>
    <w:basedOn w:val="DefaultParagraphFont"/>
  </w:style>
  <w:style w:type="paragraph" w:customStyle="1" w:styleId="Pa18">
    <w:name w:val="Pa18"/>
    <w:basedOn w:val="Default"/>
    <w:next w:val="Default"/>
    <w:uiPriority w:val="99"/>
    <w:pPr>
      <w:spacing w:line="121" w:lineRule="atLeast"/>
    </w:pPr>
    <w:rPr>
      <w:rFonts w:ascii="ITC Symbol Std Medium" w:hAnsi="ITC Symbol Std Medium" w:cstheme="minorBidi"/>
      <w:color w:val="auto"/>
    </w:rPr>
  </w:style>
  <w:style w:type="character" w:customStyle="1" w:styleId="alt-edited">
    <w:name w:val="alt-edited"/>
    <w:basedOn w:val="DefaultParagraphFont"/>
  </w:style>
  <w:style w:type="paragraph" w:customStyle="1" w:styleId="annotationtext">
    <w:name w:val="&quot;annotation text&quot;"/>
    <w:pPr>
      <w:spacing w:after="0" w:line="240" w:lineRule="auto"/>
    </w:pPr>
    <w:rPr>
      <w:sz w:val="20"/>
      <w:szCs w:val="20"/>
    </w:rPr>
  </w:style>
  <w:style w:type="paragraph" w:customStyle="1" w:styleId="BodyTextIndent0">
    <w:name w:val="&quot;Body Text Indent&quot;"/>
    <w:pPr>
      <w:spacing w:after="120"/>
    </w:pPr>
    <w:rPr>
      <w:sz w:val="21"/>
    </w:rPr>
  </w:style>
  <w:style w:type="paragraph" w:customStyle="1" w:styleId="NormalWeb0">
    <w:name w:val="&quot;Normal (Web)&quot;"/>
    <w:pPr>
      <w:spacing w:before="100" w:beforeAutospacing="1" w:after="100" w:afterAutospacing="1" w:line="240" w:lineRule="auto"/>
    </w:pPr>
    <w:rPr>
      <w:rFonts w:ascii="Times New Roman" w:eastAsia="Times New Roman" w:hAnsi="Times New Roman" w:cs="Times New Roman" w:hint="eastAsia"/>
      <w:sz w:val="24"/>
      <w:szCs w:val="24"/>
      <w:lang w:val="en-US"/>
    </w:rPr>
  </w:style>
  <w:style w:type="paragraph" w:customStyle="1" w:styleId="NoSpacing0">
    <w:name w:val="&quot;No Spacing&quot;"/>
    <w:qFormat/>
    <w:pPr>
      <w:spacing w:after="0" w:line="240" w:lineRule="auto"/>
    </w:pPr>
    <w:rPr>
      <w:sz w:val="21"/>
    </w:rPr>
  </w:style>
  <w:style w:type="paragraph" w:customStyle="1" w:styleId="Default0">
    <w:name w:val="&quot;Default&quot;"/>
    <w:pPr>
      <w:autoSpaceDE w:val="0"/>
      <w:autoSpaceDN w:val="0"/>
      <w:adjustRightInd w:val="0"/>
      <w:spacing w:after="0" w:line="240" w:lineRule="auto"/>
    </w:pPr>
    <w:rPr>
      <w:rFonts w:ascii="Times New Roman" w:hAnsi="Times New Roman" w:cs="Times New Roman" w:hint="eastAsia"/>
      <w:color w:val="000000"/>
      <w:sz w:val="24"/>
      <w:szCs w:val="24"/>
      <w:lang w:val="en-US"/>
    </w:rPr>
  </w:style>
  <w:style w:type="paragraph" w:customStyle="1" w:styleId="Pa180">
    <w:name w:val="&quot;Pa18&quot;"/>
    <w:basedOn w:val="Default0"/>
    <w:pPr>
      <w:spacing w:line="121" w:lineRule="atLeast"/>
    </w:pPr>
    <w:rPr>
      <w:rFonts w:ascii="ITC Symbol Std Medium" w:hAnsi="ITC Symbol Std Medium"/>
    </w:rPr>
  </w:style>
  <w:style w:type="paragraph" w:customStyle="1" w:styleId="EndNoteBibliography0">
    <w:name w:val="&quot;EndNote Bibliography&quot;"/>
    <w:pPr>
      <w:spacing w:after="0" w:line="240" w:lineRule="auto"/>
    </w:pPr>
    <w:rPr>
      <w:rFonts w:ascii="Calibri" w:hAnsi="Calibri"/>
      <w:noProof/>
      <w:sz w:val="21"/>
      <w:lang w:val="en-US"/>
    </w:rPr>
  </w:style>
  <w:style w:type="paragraph" w:customStyle="1" w:styleId="NoSpacing1">
    <w:name w:val="&quot;&quot;No Spacing&quot;&quot;"/>
    <w:qFormat/>
    <w:pPr>
      <w:spacing w:after="0" w:line="240" w:lineRule="auto"/>
    </w:pPr>
    <w:rPr>
      <w:sz w:val="21"/>
    </w:rPr>
  </w:style>
  <w:style w:type="paragraph" w:styleId="Revision">
    <w:name w:val="Revision"/>
    <w:hidden/>
    <w:uiPriority w:val="99"/>
    <w:semiHidden/>
    <w:rsid w:val="00B92E4A"/>
    <w:pPr>
      <w:spacing w:after="0" w:line="240" w:lineRule="auto"/>
    </w:pPr>
  </w:style>
  <w:style w:type="character" w:styleId="LineNumber">
    <w:name w:val="line number"/>
    <w:basedOn w:val="DefaultParagraphFont"/>
    <w:uiPriority w:val="99"/>
    <w:semiHidden/>
    <w:unhideWhenUsed/>
    <w:rsid w:val="00BB16E5"/>
  </w:style>
  <w:style w:type="character" w:customStyle="1" w:styleId="cit">
    <w:name w:val="cit"/>
    <w:basedOn w:val="DefaultParagraphFont"/>
    <w:rsid w:val="00A87A88"/>
  </w:style>
  <w:style w:type="character" w:customStyle="1" w:styleId="fm-vol-iss-date">
    <w:name w:val="fm-vol-iss-date"/>
    <w:basedOn w:val="DefaultParagraphFont"/>
    <w:rsid w:val="00A87A88"/>
  </w:style>
  <w:style w:type="character" w:customStyle="1" w:styleId="doi">
    <w:name w:val="doi"/>
    <w:basedOn w:val="DefaultParagraphFont"/>
    <w:rsid w:val="00A87A88"/>
  </w:style>
  <w:style w:type="character" w:customStyle="1" w:styleId="fm-citation-ids-label">
    <w:name w:val="fm-citation-ids-label"/>
    <w:basedOn w:val="DefaultParagraphFont"/>
    <w:rsid w:val="00A87A88"/>
  </w:style>
  <w:style w:type="character" w:styleId="HTMLTypewriter">
    <w:name w:val="HTML Typewriter"/>
    <w:basedOn w:val="DefaultParagraphFont"/>
    <w:uiPriority w:val="99"/>
    <w:semiHidden/>
    <w:unhideWhenUsed/>
    <w:rsid w:val="0026184F"/>
    <w:rPr>
      <w:rFonts w:ascii="Courier New" w:eastAsia="Times New Roman" w:hAnsi="Courier New" w:cs="Courier New"/>
      <w:sz w:val="20"/>
      <w:szCs w:val="20"/>
    </w:rPr>
  </w:style>
  <w:style w:type="character" w:customStyle="1" w:styleId="slug-doi">
    <w:name w:val="slug-doi"/>
    <w:basedOn w:val="DefaultParagraphFont"/>
    <w:rsid w:val="00A14795"/>
  </w:style>
  <w:style w:type="character" w:customStyle="1" w:styleId="breadcrumbsubjects">
    <w:name w:val="breadcrumb_subjects"/>
    <w:basedOn w:val="DefaultParagraphFont"/>
    <w:rsid w:val="004D083B"/>
  </w:style>
  <w:style w:type="character" w:customStyle="1" w:styleId="volume-value">
    <w:name w:val="volume-value"/>
    <w:basedOn w:val="DefaultParagraphFont"/>
    <w:rsid w:val="004D083B"/>
  </w:style>
  <w:style w:type="character" w:customStyle="1" w:styleId="vol-issue-comma">
    <w:name w:val="vol-issue-comma"/>
    <w:basedOn w:val="DefaultParagraphFont"/>
    <w:rsid w:val="004D083B"/>
  </w:style>
  <w:style w:type="character" w:customStyle="1" w:styleId="issue-value">
    <w:name w:val="issue-value"/>
    <w:basedOn w:val="DefaultParagraphFont"/>
    <w:rsid w:val="004D083B"/>
  </w:style>
  <w:style w:type="character" w:customStyle="1" w:styleId="slug-pages">
    <w:name w:val="slug-pages"/>
    <w:basedOn w:val="DefaultParagraphFont"/>
    <w:rsid w:val="004D0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952833">
      <w:bodyDiv w:val="1"/>
      <w:marLeft w:val="0"/>
      <w:marRight w:val="0"/>
      <w:marTop w:val="0"/>
      <w:marBottom w:val="0"/>
      <w:divBdr>
        <w:top w:val="none" w:sz="0" w:space="0" w:color="auto"/>
        <w:left w:val="none" w:sz="0" w:space="0" w:color="auto"/>
        <w:bottom w:val="none" w:sz="0" w:space="0" w:color="auto"/>
        <w:right w:val="none" w:sz="0" w:space="0" w:color="auto"/>
      </w:divBdr>
      <w:divsChild>
        <w:div w:id="936905780">
          <w:marLeft w:val="0"/>
          <w:marRight w:val="0"/>
          <w:marTop w:val="0"/>
          <w:marBottom w:val="0"/>
          <w:divBdr>
            <w:top w:val="none" w:sz="0" w:space="0" w:color="auto"/>
            <w:left w:val="none" w:sz="0" w:space="0" w:color="auto"/>
            <w:bottom w:val="none" w:sz="0" w:space="0" w:color="auto"/>
            <w:right w:val="none" w:sz="0" w:space="0" w:color="auto"/>
          </w:divBdr>
          <w:divsChild>
            <w:div w:id="1141459960">
              <w:marLeft w:val="0"/>
              <w:marRight w:val="0"/>
              <w:marTop w:val="0"/>
              <w:marBottom w:val="0"/>
              <w:divBdr>
                <w:top w:val="none" w:sz="0" w:space="0" w:color="auto"/>
                <w:left w:val="none" w:sz="0" w:space="0" w:color="auto"/>
                <w:bottom w:val="none" w:sz="0" w:space="0" w:color="auto"/>
                <w:right w:val="none" w:sz="0" w:space="0" w:color="auto"/>
              </w:divBdr>
            </w:div>
            <w:div w:id="439423593">
              <w:marLeft w:val="0"/>
              <w:marRight w:val="0"/>
              <w:marTop w:val="0"/>
              <w:marBottom w:val="0"/>
              <w:divBdr>
                <w:top w:val="none" w:sz="0" w:space="0" w:color="auto"/>
                <w:left w:val="none" w:sz="0" w:space="0" w:color="auto"/>
                <w:bottom w:val="none" w:sz="0" w:space="0" w:color="auto"/>
                <w:right w:val="none" w:sz="0" w:space="0" w:color="auto"/>
              </w:divBdr>
            </w:div>
            <w:div w:id="1418601948">
              <w:marLeft w:val="0"/>
              <w:marRight w:val="0"/>
              <w:marTop w:val="0"/>
              <w:marBottom w:val="0"/>
              <w:divBdr>
                <w:top w:val="none" w:sz="0" w:space="0" w:color="auto"/>
                <w:left w:val="none" w:sz="0" w:space="0" w:color="auto"/>
                <w:bottom w:val="none" w:sz="0" w:space="0" w:color="auto"/>
                <w:right w:val="none" w:sz="0" w:space="0" w:color="auto"/>
              </w:divBdr>
            </w:div>
            <w:div w:id="1869298713">
              <w:marLeft w:val="0"/>
              <w:marRight w:val="0"/>
              <w:marTop w:val="0"/>
              <w:marBottom w:val="0"/>
              <w:divBdr>
                <w:top w:val="none" w:sz="0" w:space="0" w:color="auto"/>
                <w:left w:val="none" w:sz="0" w:space="0" w:color="auto"/>
                <w:bottom w:val="none" w:sz="0" w:space="0" w:color="auto"/>
                <w:right w:val="none" w:sz="0" w:space="0" w:color="auto"/>
              </w:divBdr>
            </w:div>
            <w:div w:id="519392403">
              <w:marLeft w:val="0"/>
              <w:marRight w:val="0"/>
              <w:marTop w:val="0"/>
              <w:marBottom w:val="0"/>
              <w:divBdr>
                <w:top w:val="none" w:sz="0" w:space="0" w:color="auto"/>
                <w:left w:val="none" w:sz="0" w:space="0" w:color="auto"/>
                <w:bottom w:val="none" w:sz="0" w:space="0" w:color="auto"/>
                <w:right w:val="none" w:sz="0" w:space="0" w:color="auto"/>
              </w:divBdr>
            </w:div>
            <w:div w:id="1107624423">
              <w:marLeft w:val="0"/>
              <w:marRight w:val="0"/>
              <w:marTop w:val="0"/>
              <w:marBottom w:val="0"/>
              <w:divBdr>
                <w:top w:val="none" w:sz="0" w:space="0" w:color="auto"/>
                <w:left w:val="none" w:sz="0" w:space="0" w:color="auto"/>
                <w:bottom w:val="none" w:sz="0" w:space="0" w:color="auto"/>
                <w:right w:val="none" w:sz="0" w:space="0" w:color="auto"/>
              </w:divBdr>
            </w:div>
            <w:div w:id="2035299459">
              <w:marLeft w:val="0"/>
              <w:marRight w:val="0"/>
              <w:marTop w:val="0"/>
              <w:marBottom w:val="0"/>
              <w:divBdr>
                <w:top w:val="none" w:sz="0" w:space="0" w:color="auto"/>
                <w:left w:val="none" w:sz="0" w:space="0" w:color="auto"/>
                <w:bottom w:val="none" w:sz="0" w:space="0" w:color="auto"/>
                <w:right w:val="none" w:sz="0" w:space="0" w:color="auto"/>
              </w:divBdr>
            </w:div>
            <w:div w:id="542408633">
              <w:marLeft w:val="0"/>
              <w:marRight w:val="0"/>
              <w:marTop w:val="0"/>
              <w:marBottom w:val="0"/>
              <w:divBdr>
                <w:top w:val="none" w:sz="0" w:space="0" w:color="auto"/>
                <w:left w:val="none" w:sz="0" w:space="0" w:color="auto"/>
                <w:bottom w:val="none" w:sz="0" w:space="0" w:color="auto"/>
                <w:right w:val="none" w:sz="0" w:space="0" w:color="auto"/>
              </w:divBdr>
            </w:div>
            <w:div w:id="2075347517">
              <w:marLeft w:val="0"/>
              <w:marRight w:val="0"/>
              <w:marTop w:val="0"/>
              <w:marBottom w:val="0"/>
              <w:divBdr>
                <w:top w:val="none" w:sz="0" w:space="0" w:color="auto"/>
                <w:left w:val="none" w:sz="0" w:space="0" w:color="auto"/>
                <w:bottom w:val="none" w:sz="0" w:space="0" w:color="auto"/>
                <w:right w:val="none" w:sz="0" w:space="0" w:color="auto"/>
              </w:divBdr>
            </w:div>
            <w:div w:id="798299334">
              <w:marLeft w:val="0"/>
              <w:marRight w:val="0"/>
              <w:marTop w:val="0"/>
              <w:marBottom w:val="0"/>
              <w:divBdr>
                <w:top w:val="none" w:sz="0" w:space="0" w:color="auto"/>
                <w:left w:val="none" w:sz="0" w:space="0" w:color="auto"/>
                <w:bottom w:val="none" w:sz="0" w:space="0" w:color="auto"/>
                <w:right w:val="none" w:sz="0" w:space="0" w:color="auto"/>
              </w:divBdr>
            </w:div>
            <w:div w:id="241838697">
              <w:marLeft w:val="0"/>
              <w:marRight w:val="0"/>
              <w:marTop w:val="0"/>
              <w:marBottom w:val="0"/>
              <w:divBdr>
                <w:top w:val="none" w:sz="0" w:space="0" w:color="auto"/>
                <w:left w:val="none" w:sz="0" w:space="0" w:color="auto"/>
                <w:bottom w:val="none" w:sz="0" w:space="0" w:color="auto"/>
                <w:right w:val="none" w:sz="0" w:space="0" w:color="auto"/>
              </w:divBdr>
            </w:div>
            <w:div w:id="59057602">
              <w:marLeft w:val="0"/>
              <w:marRight w:val="0"/>
              <w:marTop w:val="0"/>
              <w:marBottom w:val="0"/>
              <w:divBdr>
                <w:top w:val="none" w:sz="0" w:space="0" w:color="auto"/>
                <w:left w:val="none" w:sz="0" w:space="0" w:color="auto"/>
                <w:bottom w:val="none" w:sz="0" w:space="0" w:color="auto"/>
                <w:right w:val="none" w:sz="0" w:space="0" w:color="auto"/>
              </w:divBdr>
            </w:div>
            <w:div w:id="298729786">
              <w:marLeft w:val="0"/>
              <w:marRight w:val="0"/>
              <w:marTop w:val="0"/>
              <w:marBottom w:val="0"/>
              <w:divBdr>
                <w:top w:val="none" w:sz="0" w:space="0" w:color="auto"/>
                <w:left w:val="none" w:sz="0" w:space="0" w:color="auto"/>
                <w:bottom w:val="none" w:sz="0" w:space="0" w:color="auto"/>
                <w:right w:val="none" w:sz="0" w:space="0" w:color="auto"/>
              </w:divBdr>
            </w:div>
            <w:div w:id="2081827971">
              <w:marLeft w:val="0"/>
              <w:marRight w:val="0"/>
              <w:marTop w:val="0"/>
              <w:marBottom w:val="0"/>
              <w:divBdr>
                <w:top w:val="none" w:sz="0" w:space="0" w:color="auto"/>
                <w:left w:val="none" w:sz="0" w:space="0" w:color="auto"/>
                <w:bottom w:val="none" w:sz="0" w:space="0" w:color="auto"/>
                <w:right w:val="none" w:sz="0" w:space="0" w:color="auto"/>
              </w:divBdr>
            </w:div>
            <w:div w:id="673604529">
              <w:marLeft w:val="0"/>
              <w:marRight w:val="0"/>
              <w:marTop w:val="0"/>
              <w:marBottom w:val="0"/>
              <w:divBdr>
                <w:top w:val="none" w:sz="0" w:space="0" w:color="auto"/>
                <w:left w:val="none" w:sz="0" w:space="0" w:color="auto"/>
                <w:bottom w:val="none" w:sz="0" w:space="0" w:color="auto"/>
                <w:right w:val="none" w:sz="0" w:space="0" w:color="auto"/>
              </w:divBdr>
            </w:div>
            <w:div w:id="471366688">
              <w:marLeft w:val="0"/>
              <w:marRight w:val="0"/>
              <w:marTop w:val="0"/>
              <w:marBottom w:val="0"/>
              <w:divBdr>
                <w:top w:val="none" w:sz="0" w:space="0" w:color="auto"/>
                <w:left w:val="none" w:sz="0" w:space="0" w:color="auto"/>
                <w:bottom w:val="none" w:sz="0" w:space="0" w:color="auto"/>
                <w:right w:val="none" w:sz="0" w:space="0" w:color="auto"/>
              </w:divBdr>
            </w:div>
            <w:div w:id="151995679">
              <w:marLeft w:val="0"/>
              <w:marRight w:val="0"/>
              <w:marTop w:val="0"/>
              <w:marBottom w:val="0"/>
              <w:divBdr>
                <w:top w:val="none" w:sz="0" w:space="0" w:color="auto"/>
                <w:left w:val="none" w:sz="0" w:space="0" w:color="auto"/>
                <w:bottom w:val="none" w:sz="0" w:space="0" w:color="auto"/>
                <w:right w:val="none" w:sz="0" w:space="0" w:color="auto"/>
              </w:divBdr>
            </w:div>
            <w:div w:id="1664897742">
              <w:marLeft w:val="0"/>
              <w:marRight w:val="0"/>
              <w:marTop w:val="0"/>
              <w:marBottom w:val="0"/>
              <w:divBdr>
                <w:top w:val="none" w:sz="0" w:space="0" w:color="auto"/>
                <w:left w:val="none" w:sz="0" w:space="0" w:color="auto"/>
                <w:bottom w:val="none" w:sz="0" w:space="0" w:color="auto"/>
                <w:right w:val="none" w:sz="0" w:space="0" w:color="auto"/>
              </w:divBdr>
            </w:div>
            <w:div w:id="1369841736">
              <w:marLeft w:val="0"/>
              <w:marRight w:val="0"/>
              <w:marTop w:val="0"/>
              <w:marBottom w:val="0"/>
              <w:divBdr>
                <w:top w:val="none" w:sz="0" w:space="0" w:color="auto"/>
                <w:left w:val="none" w:sz="0" w:space="0" w:color="auto"/>
                <w:bottom w:val="none" w:sz="0" w:space="0" w:color="auto"/>
                <w:right w:val="none" w:sz="0" w:space="0" w:color="auto"/>
              </w:divBdr>
            </w:div>
            <w:div w:id="2099787850">
              <w:marLeft w:val="0"/>
              <w:marRight w:val="0"/>
              <w:marTop w:val="0"/>
              <w:marBottom w:val="0"/>
              <w:divBdr>
                <w:top w:val="none" w:sz="0" w:space="0" w:color="auto"/>
                <w:left w:val="none" w:sz="0" w:space="0" w:color="auto"/>
                <w:bottom w:val="none" w:sz="0" w:space="0" w:color="auto"/>
                <w:right w:val="none" w:sz="0" w:space="0" w:color="auto"/>
              </w:divBdr>
            </w:div>
            <w:div w:id="2055276746">
              <w:marLeft w:val="0"/>
              <w:marRight w:val="0"/>
              <w:marTop w:val="0"/>
              <w:marBottom w:val="0"/>
              <w:divBdr>
                <w:top w:val="none" w:sz="0" w:space="0" w:color="auto"/>
                <w:left w:val="none" w:sz="0" w:space="0" w:color="auto"/>
                <w:bottom w:val="none" w:sz="0" w:space="0" w:color="auto"/>
                <w:right w:val="none" w:sz="0" w:space="0" w:color="auto"/>
              </w:divBdr>
            </w:div>
            <w:div w:id="1122305047">
              <w:marLeft w:val="0"/>
              <w:marRight w:val="0"/>
              <w:marTop w:val="0"/>
              <w:marBottom w:val="0"/>
              <w:divBdr>
                <w:top w:val="none" w:sz="0" w:space="0" w:color="auto"/>
                <w:left w:val="none" w:sz="0" w:space="0" w:color="auto"/>
                <w:bottom w:val="none" w:sz="0" w:space="0" w:color="auto"/>
                <w:right w:val="none" w:sz="0" w:space="0" w:color="auto"/>
              </w:divBdr>
            </w:div>
            <w:div w:id="1676348403">
              <w:marLeft w:val="0"/>
              <w:marRight w:val="0"/>
              <w:marTop w:val="0"/>
              <w:marBottom w:val="0"/>
              <w:divBdr>
                <w:top w:val="none" w:sz="0" w:space="0" w:color="auto"/>
                <w:left w:val="none" w:sz="0" w:space="0" w:color="auto"/>
                <w:bottom w:val="none" w:sz="0" w:space="0" w:color="auto"/>
                <w:right w:val="none" w:sz="0" w:space="0" w:color="auto"/>
              </w:divBdr>
            </w:div>
            <w:div w:id="1839342703">
              <w:marLeft w:val="0"/>
              <w:marRight w:val="0"/>
              <w:marTop w:val="0"/>
              <w:marBottom w:val="0"/>
              <w:divBdr>
                <w:top w:val="none" w:sz="0" w:space="0" w:color="auto"/>
                <w:left w:val="none" w:sz="0" w:space="0" w:color="auto"/>
                <w:bottom w:val="none" w:sz="0" w:space="0" w:color="auto"/>
                <w:right w:val="none" w:sz="0" w:space="0" w:color="auto"/>
              </w:divBdr>
            </w:div>
            <w:div w:id="1221788150">
              <w:marLeft w:val="0"/>
              <w:marRight w:val="0"/>
              <w:marTop w:val="0"/>
              <w:marBottom w:val="0"/>
              <w:divBdr>
                <w:top w:val="none" w:sz="0" w:space="0" w:color="auto"/>
                <w:left w:val="none" w:sz="0" w:space="0" w:color="auto"/>
                <w:bottom w:val="none" w:sz="0" w:space="0" w:color="auto"/>
                <w:right w:val="none" w:sz="0" w:space="0" w:color="auto"/>
              </w:divBdr>
            </w:div>
            <w:div w:id="1346395441">
              <w:marLeft w:val="0"/>
              <w:marRight w:val="0"/>
              <w:marTop w:val="0"/>
              <w:marBottom w:val="0"/>
              <w:divBdr>
                <w:top w:val="none" w:sz="0" w:space="0" w:color="auto"/>
                <w:left w:val="none" w:sz="0" w:space="0" w:color="auto"/>
                <w:bottom w:val="none" w:sz="0" w:space="0" w:color="auto"/>
                <w:right w:val="none" w:sz="0" w:space="0" w:color="auto"/>
              </w:divBdr>
            </w:div>
            <w:div w:id="10973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4990">
      <w:bodyDiv w:val="1"/>
      <w:marLeft w:val="0"/>
      <w:marRight w:val="0"/>
      <w:marTop w:val="0"/>
      <w:marBottom w:val="0"/>
      <w:divBdr>
        <w:top w:val="none" w:sz="0" w:space="0" w:color="auto"/>
        <w:left w:val="none" w:sz="0" w:space="0" w:color="auto"/>
        <w:bottom w:val="none" w:sz="0" w:space="0" w:color="auto"/>
        <w:right w:val="none" w:sz="0" w:space="0" w:color="auto"/>
      </w:divBdr>
      <w:divsChild>
        <w:div w:id="1158114868">
          <w:marLeft w:val="0"/>
          <w:marRight w:val="0"/>
          <w:marTop w:val="0"/>
          <w:marBottom w:val="0"/>
          <w:divBdr>
            <w:top w:val="none" w:sz="0" w:space="0" w:color="auto"/>
            <w:left w:val="none" w:sz="0" w:space="0" w:color="auto"/>
            <w:bottom w:val="none" w:sz="0" w:space="0" w:color="auto"/>
            <w:right w:val="none" w:sz="0" w:space="0" w:color="auto"/>
          </w:divBdr>
          <w:divsChild>
            <w:div w:id="1446733623">
              <w:marLeft w:val="0"/>
              <w:marRight w:val="0"/>
              <w:marTop w:val="0"/>
              <w:marBottom w:val="0"/>
              <w:divBdr>
                <w:top w:val="none" w:sz="0" w:space="0" w:color="auto"/>
                <w:left w:val="none" w:sz="0" w:space="0" w:color="auto"/>
                <w:bottom w:val="none" w:sz="0" w:space="0" w:color="auto"/>
                <w:right w:val="none" w:sz="0" w:space="0" w:color="auto"/>
              </w:divBdr>
              <w:divsChild>
                <w:div w:id="444009127">
                  <w:marLeft w:val="0"/>
                  <w:marRight w:val="0"/>
                  <w:marTop w:val="0"/>
                  <w:marBottom w:val="0"/>
                  <w:divBdr>
                    <w:top w:val="none" w:sz="0" w:space="0" w:color="auto"/>
                    <w:left w:val="none" w:sz="0" w:space="0" w:color="auto"/>
                    <w:bottom w:val="none" w:sz="0" w:space="0" w:color="auto"/>
                    <w:right w:val="none" w:sz="0" w:space="0" w:color="auto"/>
                  </w:divBdr>
                  <w:divsChild>
                    <w:div w:id="1260136124">
                      <w:marLeft w:val="0"/>
                      <w:marRight w:val="0"/>
                      <w:marTop w:val="0"/>
                      <w:marBottom w:val="0"/>
                      <w:divBdr>
                        <w:top w:val="none" w:sz="0" w:space="0" w:color="auto"/>
                        <w:left w:val="none" w:sz="0" w:space="0" w:color="auto"/>
                        <w:bottom w:val="none" w:sz="0" w:space="0" w:color="auto"/>
                        <w:right w:val="none" w:sz="0" w:space="0" w:color="auto"/>
                      </w:divBdr>
                      <w:divsChild>
                        <w:div w:id="1540508493">
                          <w:marLeft w:val="0"/>
                          <w:marRight w:val="0"/>
                          <w:marTop w:val="0"/>
                          <w:marBottom w:val="0"/>
                          <w:divBdr>
                            <w:top w:val="none" w:sz="0" w:space="0" w:color="auto"/>
                            <w:left w:val="none" w:sz="0" w:space="0" w:color="auto"/>
                            <w:bottom w:val="none" w:sz="0" w:space="0" w:color="auto"/>
                            <w:right w:val="none" w:sz="0" w:space="0" w:color="auto"/>
                          </w:divBdr>
                        </w:div>
                        <w:div w:id="14398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8830">
                  <w:marLeft w:val="0"/>
                  <w:marRight w:val="0"/>
                  <w:marTop w:val="0"/>
                  <w:marBottom w:val="0"/>
                  <w:divBdr>
                    <w:top w:val="none" w:sz="0" w:space="0" w:color="auto"/>
                    <w:left w:val="none" w:sz="0" w:space="0" w:color="auto"/>
                    <w:bottom w:val="none" w:sz="0" w:space="0" w:color="auto"/>
                    <w:right w:val="none" w:sz="0" w:space="0" w:color="auto"/>
                  </w:divBdr>
                  <w:divsChild>
                    <w:div w:id="1120102883">
                      <w:marLeft w:val="0"/>
                      <w:marRight w:val="0"/>
                      <w:marTop w:val="0"/>
                      <w:marBottom w:val="0"/>
                      <w:divBdr>
                        <w:top w:val="none" w:sz="0" w:space="0" w:color="auto"/>
                        <w:left w:val="none" w:sz="0" w:space="0" w:color="auto"/>
                        <w:bottom w:val="none" w:sz="0" w:space="0" w:color="auto"/>
                        <w:right w:val="none" w:sz="0" w:space="0" w:color="auto"/>
                      </w:divBdr>
                      <w:divsChild>
                        <w:div w:id="7291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836067">
          <w:marLeft w:val="0"/>
          <w:marRight w:val="0"/>
          <w:marTop w:val="0"/>
          <w:marBottom w:val="0"/>
          <w:divBdr>
            <w:top w:val="none" w:sz="0" w:space="0" w:color="auto"/>
            <w:left w:val="none" w:sz="0" w:space="0" w:color="auto"/>
            <w:bottom w:val="none" w:sz="0" w:space="0" w:color="auto"/>
            <w:right w:val="none" w:sz="0" w:space="0" w:color="auto"/>
          </w:divBdr>
          <w:divsChild>
            <w:div w:id="18301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2425">
      <w:bodyDiv w:val="1"/>
      <w:marLeft w:val="0"/>
      <w:marRight w:val="0"/>
      <w:marTop w:val="0"/>
      <w:marBottom w:val="0"/>
      <w:divBdr>
        <w:top w:val="none" w:sz="0" w:space="0" w:color="auto"/>
        <w:left w:val="none" w:sz="0" w:space="0" w:color="auto"/>
        <w:bottom w:val="none" w:sz="0" w:space="0" w:color="auto"/>
        <w:right w:val="none" w:sz="0" w:space="0" w:color="auto"/>
      </w:divBdr>
      <w:divsChild>
        <w:div w:id="1577401824">
          <w:marLeft w:val="0"/>
          <w:marRight w:val="0"/>
          <w:marTop w:val="0"/>
          <w:marBottom w:val="0"/>
          <w:divBdr>
            <w:top w:val="none" w:sz="0" w:space="0" w:color="auto"/>
            <w:left w:val="none" w:sz="0" w:space="0" w:color="auto"/>
            <w:bottom w:val="none" w:sz="0" w:space="0" w:color="auto"/>
            <w:right w:val="none" w:sz="0" w:space="0" w:color="auto"/>
          </w:divBdr>
        </w:div>
        <w:div w:id="1134257095">
          <w:marLeft w:val="0"/>
          <w:marRight w:val="0"/>
          <w:marTop w:val="0"/>
          <w:marBottom w:val="0"/>
          <w:divBdr>
            <w:top w:val="none" w:sz="0" w:space="0" w:color="auto"/>
            <w:left w:val="none" w:sz="0" w:space="0" w:color="auto"/>
            <w:bottom w:val="none" w:sz="0" w:space="0" w:color="auto"/>
            <w:right w:val="none" w:sz="0" w:space="0" w:color="auto"/>
          </w:divBdr>
        </w:div>
        <w:div w:id="1593471668">
          <w:marLeft w:val="0"/>
          <w:marRight w:val="0"/>
          <w:marTop w:val="0"/>
          <w:marBottom w:val="0"/>
          <w:divBdr>
            <w:top w:val="none" w:sz="0" w:space="0" w:color="auto"/>
            <w:left w:val="none" w:sz="0" w:space="0" w:color="auto"/>
            <w:bottom w:val="none" w:sz="0" w:space="0" w:color="auto"/>
            <w:right w:val="none" w:sz="0" w:space="0" w:color="auto"/>
          </w:divBdr>
        </w:div>
        <w:div w:id="2110660194">
          <w:marLeft w:val="0"/>
          <w:marRight w:val="0"/>
          <w:marTop w:val="0"/>
          <w:marBottom w:val="0"/>
          <w:divBdr>
            <w:top w:val="none" w:sz="0" w:space="0" w:color="auto"/>
            <w:left w:val="none" w:sz="0" w:space="0" w:color="auto"/>
            <w:bottom w:val="none" w:sz="0" w:space="0" w:color="auto"/>
            <w:right w:val="none" w:sz="0" w:space="0" w:color="auto"/>
          </w:divBdr>
        </w:div>
        <w:div w:id="509681513">
          <w:marLeft w:val="0"/>
          <w:marRight w:val="0"/>
          <w:marTop w:val="0"/>
          <w:marBottom w:val="0"/>
          <w:divBdr>
            <w:top w:val="none" w:sz="0" w:space="0" w:color="auto"/>
            <w:left w:val="none" w:sz="0" w:space="0" w:color="auto"/>
            <w:bottom w:val="none" w:sz="0" w:space="0" w:color="auto"/>
            <w:right w:val="none" w:sz="0" w:space="0" w:color="auto"/>
          </w:divBdr>
        </w:div>
        <w:div w:id="515850275">
          <w:marLeft w:val="0"/>
          <w:marRight w:val="0"/>
          <w:marTop w:val="0"/>
          <w:marBottom w:val="0"/>
          <w:divBdr>
            <w:top w:val="none" w:sz="0" w:space="0" w:color="auto"/>
            <w:left w:val="none" w:sz="0" w:space="0" w:color="auto"/>
            <w:bottom w:val="none" w:sz="0" w:space="0" w:color="auto"/>
            <w:right w:val="none" w:sz="0" w:space="0" w:color="auto"/>
          </w:divBdr>
        </w:div>
        <w:div w:id="691034976">
          <w:marLeft w:val="0"/>
          <w:marRight w:val="0"/>
          <w:marTop w:val="0"/>
          <w:marBottom w:val="0"/>
          <w:divBdr>
            <w:top w:val="none" w:sz="0" w:space="0" w:color="auto"/>
            <w:left w:val="none" w:sz="0" w:space="0" w:color="auto"/>
            <w:bottom w:val="none" w:sz="0" w:space="0" w:color="auto"/>
            <w:right w:val="none" w:sz="0" w:space="0" w:color="auto"/>
          </w:divBdr>
        </w:div>
        <w:div w:id="376975336">
          <w:marLeft w:val="0"/>
          <w:marRight w:val="0"/>
          <w:marTop w:val="0"/>
          <w:marBottom w:val="0"/>
          <w:divBdr>
            <w:top w:val="none" w:sz="0" w:space="0" w:color="auto"/>
            <w:left w:val="none" w:sz="0" w:space="0" w:color="auto"/>
            <w:bottom w:val="none" w:sz="0" w:space="0" w:color="auto"/>
            <w:right w:val="none" w:sz="0" w:space="0" w:color="auto"/>
          </w:divBdr>
        </w:div>
        <w:div w:id="2098167382">
          <w:marLeft w:val="0"/>
          <w:marRight w:val="0"/>
          <w:marTop w:val="0"/>
          <w:marBottom w:val="0"/>
          <w:divBdr>
            <w:top w:val="none" w:sz="0" w:space="0" w:color="auto"/>
            <w:left w:val="none" w:sz="0" w:space="0" w:color="auto"/>
            <w:bottom w:val="none" w:sz="0" w:space="0" w:color="auto"/>
            <w:right w:val="none" w:sz="0" w:space="0" w:color="auto"/>
          </w:divBdr>
        </w:div>
        <w:div w:id="1552811633">
          <w:marLeft w:val="0"/>
          <w:marRight w:val="0"/>
          <w:marTop w:val="0"/>
          <w:marBottom w:val="0"/>
          <w:divBdr>
            <w:top w:val="none" w:sz="0" w:space="0" w:color="auto"/>
            <w:left w:val="none" w:sz="0" w:space="0" w:color="auto"/>
            <w:bottom w:val="none" w:sz="0" w:space="0" w:color="auto"/>
            <w:right w:val="none" w:sz="0" w:space="0" w:color="auto"/>
          </w:divBdr>
        </w:div>
        <w:div w:id="906183835">
          <w:marLeft w:val="0"/>
          <w:marRight w:val="0"/>
          <w:marTop w:val="0"/>
          <w:marBottom w:val="0"/>
          <w:divBdr>
            <w:top w:val="none" w:sz="0" w:space="0" w:color="auto"/>
            <w:left w:val="none" w:sz="0" w:space="0" w:color="auto"/>
            <w:bottom w:val="none" w:sz="0" w:space="0" w:color="auto"/>
            <w:right w:val="none" w:sz="0" w:space="0" w:color="auto"/>
          </w:divBdr>
        </w:div>
        <w:div w:id="185757245">
          <w:marLeft w:val="0"/>
          <w:marRight w:val="0"/>
          <w:marTop w:val="0"/>
          <w:marBottom w:val="0"/>
          <w:divBdr>
            <w:top w:val="none" w:sz="0" w:space="0" w:color="auto"/>
            <w:left w:val="none" w:sz="0" w:space="0" w:color="auto"/>
            <w:bottom w:val="none" w:sz="0" w:space="0" w:color="auto"/>
            <w:right w:val="none" w:sz="0" w:space="0" w:color="auto"/>
          </w:divBdr>
        </w:div>
        <w:div w:id="885024692">
          <w:marLeft w:val="0"/>
          <w:marRight w:val="0"/>
          <w:marTop w:val="0"/>
          <w:marBottom w:val="0"/>
          <w:divBdr>
            <w:top w:val="none" w:sz="0" w:space="0" w:color="auto"/>
            <w:left w:val="none" w:sz="0" w:space="0" w:color="auto"/>
            <w:bottom w:val="none" w:sz="0" w:space="0" w:color="auto"/>
            <w:right w:val="none" w:sz="0" w:space="0" w:color="auto"/>
          </w:divBdr>
        </w:div>
        <w:div w:id="206573948">
          <w:marLeft w:val="0"/>
          <w:marRight w:val="0"/>
          <w:marTop w:val="0"/>
          <w:marBottom w:val="0"/>
          <w:divBdr>
            <w:top w:val="none" w:sz="0" w:space="0" w:color="auto"/>
            <w:left w:val="none" w:sz="0" w:space="0" w:color="auto"/>
            <w:bottom w:val="none" w:sz="0" w:space="0" w:color="auto"/>
            <w:right w:val="none" w:sz="0" w:space="0" w:color="auto"/>
          </w:divBdr>
        </w:div>
        <w:div w:id="1086851217">
          <w:marLeft w:val="0"/>
          <w:marRight w:val="0"/>
          <w:marTop w:val="0"/>
          <w:marBottom w:val="0"/>
          <w:divBdr>
            <w:top w:val="none" w:sz="0" w:space="0" w:color="auto"/>
            <w:left w:val="none" w:sz="0" w:space="0" w:color="auto"/>
            <w:bottom w:val="none" w:sz="0" w:space="0" w:color="auto"/>
            <w:right w:val="none" w:sz="0" w:space="0" w:color="auto"/>
          </w:divBdr>
        </w:div>
      </w:divsChild>
    </w:div>
    <w:div w:id="1437292229">
      <w:bodyDiv w:val="1"/>
      <w:marLeft w:val="0"/>
      <w:marRight w:val="0"/>
      <w:marTop w:val="0"/>
      <w:marBottom w:val="0"/>
      <w:divBdr>
        <w:top w:val="none" w:sz="0" w:space="0" w:color="auto"/>
        <w:left w:val="none" w:sz="0" w:space="0" w:color="auto"/>
        <w:bottom w:val="none" w:sz="0" w:space="0" w:color="auto"/>
        <w:right w:val="none" w:sz="0" w:space="0" w:color="auto"/>
      </w:divBdr>
    </w:div>
    <w:div w:id="1728913733">
      <w:bodyDiv w:val="1"/>
      <w:marLeft w:val="0"/>
      <w:marRight w:val="0"/>
      <w:marTop w:val="0"/>
      <w:marBottom w:val="0"/>
      <w:divBdr>
        <w:top w:val="none" w:sz="0" w:space="0" w:color="auto"/>
        <w:left w:val="none" w:sz="0" w:space="0" w:color="auto"/>
        <w:bottom w:val="none" w:sz="0" w:space="0" w:color="auto"/>
        <w:right w:val="none" w:sz="0" w:space="0" w:color="auto"/>
      </w:divBdr>
      <w:divsChild>
        <w:div w:id="730931155">
          <w:marLeft w:val="0"/>
          <w:marRight w:val="0"/>
          <w:marTop w:val="0"/>
          <w:marBottom w:val="0"/>
          <w:divBdr>
            <w:top w:val="none" w:sz="0" w:space="0" w:color="auto"/>
            <w:left w:val="none" w:sz="0" w:space="0" w:color="auto"/>
            <w:bottom w:val="none" w:sz="0" w:space="0" w:color="auto"/>
            <w:right w:val="none" w:sz="0" w:space="0" w:color="auto"/>
          </w:divBdr>
          <w:divsChild>
            <w:div w:id="982269338">
              <w:marLeft w:val="0"/>
              <w:marRight w:val="0"/>
              <w:marTop w:val="0"/>
              <w:marBottom w:val="0"/>
              <w:divBdr>
                <w:top w:val="none" w:sz="0" w:space="0" w:color="auto"/>
                <w:left w:val="none" w:sz="0" w:space="0" w:color="auto"/>
                <w:bottom w:val="none" w:sz="0" w:space="0" w:color="auto"/>
                <w:right w:val="none" w:sz="0" w:space="0" w:color="auto"/>
              </w:divBdr>
            </w:div>
            <w:div w:id="1781990628">
              <w:marLeft w:val="0"/>
              <w:marRight w:val="0"/>
              <w:marTop w:val="0"/>
              <w:marBottom w:val="0"/>
              <w:divBdr>
                <w:top w:val="none" w:sz="0" w:space="0" w:color="auto"/>
                <w:left w:val="none" w:sz="0" w:space="0" w:color="auto"/>
                <w:bottom w:val="none" w:sz="0" w:space="0" w:color="auto"/>
                <w:right w:val="none" w:sz="0" w:space="0" w:color="auto"/>
              </w:divBdr>
            </w:div>
            <w:div w:id="367686164">
              <w:marLeft w:val="0"/>
              <w:marRight w:val="0"/>
              <w:marTop w:val="0"/>
              <w:marBottom w:val="0"/>
              <w:divBdr>
                <w:top w:val="none" w:sz="0" w:space="0" w:color="auto"/>
                <w:left w:val="none" w:sz="0" w:space="0" w:color="auto"/>
                <w:bottom w:val="none" w:sz="0" w:space="0" w:color="auto"/>
                <w:right w:val="none" w:sz="0" w:space="0" w:color="auto"/>
              </w:divBdr>
            </w:div>
            <w:div w:id="272640840">
              <w:marLeft w:val="0"/>
              <w:marRight w:val="0"/>
              <w:marTop w:val="0"/>
              <w:marBottom w:val="0"/>
              <w:divBdr>
                <w:top w:val="none" w:sz="0" w:space="0" w:color="auto"/>
                <w:left w:val="none" w:sz="0" w:space="0" w:color="auto"/>
                <w:bottom w:val="none" w:sz="0" w:space="0" w:color="auto"/>
                <w:right w:val="none" w:sz="0" w:space="0" w:color="auto"/>
              </w:divBdr>
            </w:div>
            <w:div w:id="2043244270">
              <w:marLeft w:val="0"/>
              <w:marRight w:val="0"/>
              <w:marTop w:val="0"/>
              <w:marBottom w:val="0"/>
              <w:divBdr>
                <w:top w:val="none" w:sz="0" w:space="0" w:color="auto"/>
                <w:left w:val="none" w:sz="0" w:space="0" w:color="auto"/>
                <w:bottom w:val="none" w:sz="0" w:space="0" w:color="auto"/>
                <w:right w:val="none" w:sz="0" w:space="0" w:color="auto"/>
              </w:divBdr>
            </w:div>
            <w:div w:id="1204486485">
              <w:marLeft w:val="0"/>
              <w:marRight w:val="0"/>
              <w:marTop w:val="0"/>
              <w:marBottom w:val="0"/>
              <w:divBdr>
                <w:top w:val="none" w:sz="0" w:space="0" w:color="auto"/>
                <w:left w:val="none" w:sz="0" w:space="0" w:color="auto"/>
                <w:bottom w:val="none" w:sz="0" w:space="0" w:color="auto"/>
                <w:right w:val="none" w:sz="0" w:space="0" w:color="auto"/>
              </w:divBdr>
            </w:div>
            <w:div w:id="370082627">
              <w:marLeft w:val="0"/>
              <w:marRight w:val="0"/>
              <w:marTop w:val="0"/>
              <w:marBottom w:val="0"/>
              <w:divBdr>
                <w:top w:val="none" w:sz="0" w:space="0" w:color="auto"/>
                <w:left w:val="none" w:sz="0" w:space="0" w:color="auto"/>
                <w:bottom w:val="none" w:sz="0" w:space="0" w:color="auto"/>
                <w:right w:val="none" w:sz="0" w:space="0" w:color="auto"/>
              </w:divBdr>
            </w:div>
            <w:div w:id="758982236">
              <w:marLeft w:val="0"/>
              <w:marRight w:val="0"/>
              <w:marTop w:val="0"/>
              <w:marBottom w:val="0"/>
              <w:divBdr>
                <w:top w:val="none" w:sz="0" w:space="0" w:color="auto"/>
                <w:left w:val="none" w:sz="0" w:space="0" w:color="auto"/>
                <w:bottom w:val="none" w:sz="0" w:space="0" w:color="auto"/>
                <w:right w:val="none" w:sz="0" w:space="0" w:color="auto"/>
              </w:divBdr>
            </w:div>
            <w:div w:id="556942767">
              <w:marLeft w:val="0"/>
              <w:marRight w:val="0"/>
              <w:marTop w:val="0"/>
              <w:marBottom w:val="0"/>
              <w:divBdr>
                <w:top w:val="none" w:sz="0" w:space="0" w:color="auto"/>
                <w:left w:val="none" w:sz="0" w:space="0" w:color="auto"/>
                <w:bottom w:val="none" w:sz="0" w:space="0" w:color="auto"/>
                <w:right w:val="none" w:sz="0" w:space="0" w:color="auto"/>
              </w:divBdr>
            </w:div>
            <w:div w:id="1619335357">
              <w:marLeft w:val="0"/>
              <w:marRight w:val="0"/>
              <w:marTop w:val="0"/>
              <w:marBottom w:val="0"/>
              <w:divBdr>
                <w:top w:val="none" w:sz="0" w:space="0" w:color="auto"/>
                <w:left w:val="none" w:sz="0" w:space="0" w:color="auto"/>
                <w:bottom w:val="none" w:sz="0" w:space="0" w:color="auto"/>
                <w:right w:val="none" w:sz="0" w:space="0" w:color="auto"/>
              </w:divBdr>
            </w:div>
            <w:div w:id="581260443">
              <w:marLeft w:val="0"/>
              <w:marRight w:val="0"/>
              <w:marTop w:val="0"/>
              <w:marBottom w:val="0"/>
              <w:divBdr>
                <w:top w:val="none" w:sz="0" w:space="0" w:color="auto"/>
                <w:left w:val="none" w:sz="0" w:space="0" w:color="auto"/>
                <w:bottom w:val="none" w:sz="0" w:space="0" w:color="auto"/>
                <w:right w:val="none" w:sz="0" w:space="0" w:color="auto"/>
              </w:divBdr>
            </w:div>
            <w:div w:id="1709529413">
              <w:marLeft w:val="0"/>
              <w:marRight w:val="0"/>
              <w:marTop w:val="0"/>
              <w:marBottom w:val="0"/>
              <w:divBdr>
                <w:top w:val="none" w:sz="0" w:space="0" w:color="auto"/>
                <w:left w:val="none" w:sz="0" w:space="0" w:color="auto"/>
                <w:bottom w:val="none" w:sz="0" w:space="0" w:color="auto"/>
                <w:right w:val="none" w:sz="0" w:space="0" w:color="auto"/>
              </w:divBdr>
            </w:div>
            <w:div w:id="14783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4870">
      <w:bodyDiv w:val="1"/>
      <w:marLeft w:val="0"/>
      <w:marRight w:val="0"/>
      <w:marTop w:val="0"/>
      <w:marBottom w:val="0"/>
      <w:divBdr>
        <w:top w:val="none" w:sz="0" w:space="0" w:color="auto"/>
        <w:left w:val="none" w:sz="0" w:space="0" w:color="auto"/>
        <w:bottom w:val="none" w:sz="0" w:space="0" w:color="auto"/>
        <w:right w:val="none" w:sz="0" w:space="0" w:color="auto"/>
      </w:divBdr>
    </w:div>
    <w:div w:id="2114741242">
      <w:bodyDiv w:val="1"/>
      <w:marLeft w:val="0"/>
      <w:marRight w:val="0"/>
      <w:marTop w:val="0"/>
      <w:marBottom w:val="0"/>
      <w:divBdr>
        <w:top w:val="none" w:sz="0" w:space="0" w:color="auto"/>
        <w:left w:val="none" w:sz="0" w:space="0" w:color="auto"/>
        <w:bottom w:val="none" w:sz="0" w:space="0" w:color="auto"/>
        <w:right w:val="none" w:sz="0" w:space="0" w:color="auto"/>
      </w:divBdr>
      <w:divsChild>
        <w:div w:id="1015425013">
          <w:marLeft w:val="0"/>
          <w:marRight w:val="0"/>
          <w:marTop w:val="0"/>
          <w:marBottom w:val="0"/>
          <w:divBdr>
            <w:top w:val="none" w:sz="0" w:space="0" w:color="auto"/>
            <w:left w:val="none" w:sz="0" w:space="0" w:color="auto"/>
            <w:bottom w:val="none" w:sz="0" w:space="0" w:color="auto"/>
            <w:right w:val="none" w:sz="0" w:space="0" w:color="auto"/>
          </w:divBdr>
        </w:div>
        <w:div w:id="592129714">
          <w:marLeft w:val="0"/>
          <w:marRight w:val="0"/>
          <w:marTop w:val="0"/>
          <w:marBottom w:val="0"/>
          <w:divBdr>
            <w:top w:val="none" w:sz="0" w:space="0" w:color="auto"/>
            <w:left w:val="none" w:sz="0" w:space="0" w:color="auto"/>
            <w:bottom w:val="none" w:sz="0" w:space="0" w:color="auto"/>
            <w:right w:val="none" w:sz="0" w:space="0" w:color="auto"/>
          </w:divBdr>
          <w:divsChild>
            <w:div w:id="1974217331">
              <w:marLeft w:val="0"/>
              <w:marRight w:val="0"/>
              <w:marTop w:val="0"/>
              <w:marBottom w:val="0"/>
              <w:divBdr>
                <w:top w:val="none" w:sz="0" w:space="0" w:color="auto"/>
                <w:left w:val="none" w:sz="0" w:space="0" w:color="auto"/>
                <w:bottom w:val="none" w:sz="0" w:space="0" w:color="auto"/>
                <w:right w:val="none" w:sz="0" w:space="0" w:color="auto"/>
              </w:divBdr>
              <w:divsChild>
                <w:div w:id="1202864536">
                  <w:marLeft w:val="0"/>
                  <w:marRight w:val="0"/>
                  <w:marTop w:val="0"/>
                  <w:marBottom w:val="0"/>
                  <w:divBdr>
                    <w:top w:val="none" w:sz="0" w:space="0" w:color="auto"/>
                    <w:left w:val="none" w:sz="0" w:space="0" w:color="auto"/>
                    <w:bottom w:val="none" w:sz="0" w:space="0" w:color="auto"/>
                    <w:right w:val="none" w:sz="0" w:space="0" w:color="auto"/>
                  </w:divBdr>
                  <w:divsChild>
                    <w:div w:id="1126779781">
                      <w:marLeft w:val="0"/>
                      <w:marRight w:val="0"/>
                      <w:marTop w:val="0"/>
                      <w:marBottom w:val="0"/>
                      <w:divBdr>
                        <w:top w:val="none" w:sz="0" w:space="0" w:color="auto"/>
                        <w:left w:val="none" w:sz="0" w:space="0" w:color="auto"/>
                        <w:bottom w:val="none" w:sz="0" w:space="0" w:color="auto"/>
                        <w:right w:val="none" w:sz="0" w:space="0" w:color="auto"/>
                      </w:divBdr>
                      <w:divsChild>
                        <w:div w:id="437061601">
                          <w:marLeft w:val="0"/>
                          <w:marRight w:val="0"/>
                          <w:marTop w:val="0"/>
                          <w:marBottom w:val="0"/>
                          <w:divBdr>
                            <w:top w:val="none" w:sz="0" w:space="0" w:color="auto"/>
                            <w:left w:val="none" w:sz="0" w:space="0" w:color="auto"/>
                            <w:bottom w:val="none" w:sz="0" w:space="0" w:color="auto"/>
                            <w:right w:val="none" w:sz="0" w:space="0" w:color="auto"/>
                          </w:divBdr>
                          <w:divsChild>
                            <w:div w:id="1136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s://CRAN.R-project.org/package=vegan" TargetMode="Externa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7C9AC-EF7A-194D-AD8F-46AC60ABE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14719</Words>
  <Characters>83903</Characters>
  <Application>Microsoft Macintosh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Mikrobiologický ústav AV ČR, v.v.i.</Company>
  <LinksUpToDate>false</LinksUpToDate>
  <CharactersWithSpaces>98426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Zifčáková Lucia</dc:creator>
  <cp:lastModifiedBy>Adina Howe</cp:lastModifiedBy>
  <cp:revision>2</cp:revision>
  <cp:lastPrinted>2016-08-31T11:47:00Z</cp:lastPrinted>
  <dcterms:created xsi:type="dcterms:W3CDTF">2016-11-09T14:44:00Z</dcterms:created>
  <dcterms:modified xsi:type="dcterms:W3CDTF">2016-11-09T14:44:00Z</dcterms:modified>
</cp:coreProperties>
</file>